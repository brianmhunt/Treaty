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B6204">
      <w:pPr>
        <w:spacing w:line="276" w:lineRule="auto"/>
        <w:jc w:val="center"/>
        <w:rPr>
          <w:rFonts w:asciiTheme="minorHAnsi" w:hAnsiTheme="minorHAnsi"/>
          <w:b/>
          <w:color w:val="000000" w:themeColor="text1"/>
          <w:shd w:val="clear" w:color="auto" w:fill="FFFFFF"/>
          <w:rPrChange w:id="15" w:author="Brian Hunt" w:date="2011-11-06T14:48:00Z">
            <w:rPr/>
          </w:rPrChange>
        </w:rPr>
        <w:pPrChange w:id="16" w:author="Brian Hunt" w:date="2011-11-06T14:48:00Z">
          <w:pPr/>
        </w:pPrChange>
      </w:pPr>
      <w:bookmarkStart w:id="17" w:name="_GoBack"/>
      <w:bookmarkEnd w:id="17"/>
    </w:p>
    <w:p w:rsidR="00000000" w:rsidRDefault="00DB6204">
      <w:pPr>
        <w:spacing w:line="276" w:lineRule="auto"/>
        <w:jc w:val="center"/>
        <w:rPr>
          <w:rFonts w:asciiTheme="minorHAnsi" w:hAnsiTheme="minorHAnsi"/>
          <w:b/>
          <w:color w:val="000000" w:themeColor="text1"/>
          <w:shd w:val="clear" w:color="auto" w:fill="FFFFFF"/>
          <w:rPrChange w:id="18" w:author="Brian Hunt" w:date="2011-11-06T14:48:00Z">
            <w:rPr/>
          </w:rPrChange>
        </w:rPr>
        <w:pPrChange w:id="19" w:author="Brian Hunt" w:date="2011-11-06T14:48:00Z">
          <w:pPr/>
        </w:pPrChange>
      </w:pPr>
    </w:p>
    <w:p w:rsidR="00000000" w:rsidRDefault="00DB6204">
      <w:pPr>
        <w:spacing w:line="276" w:lineRule="auto"/>
        <w:jc w:val="center"/>
        <w:rPr>
          <w:rFonts w:asciiTheme="minorHAnsi" w:hAnsiTheme="minorHAnsi"/>
          <w:b/>
          <w:color w:val="000000" w:themeColor="text1"/>
          <w:shd w:val="clear" w:color="auto" w:fill="FFFFFF"/>
          <w:rPrChange w:id="20" w:author="Brian Hunt" w:date="2011-11-06T14:48:00Z">
            <w:rPr/>
          </w:rPrChange>
        </w:rPr>
        <w:pPrChange w:id="21" w:author="Brian Hunt" w:date="2011-11-06T14:48:00Z">
          <w:pPr/>
        </w:pPrChange>
      </w:pPr>
    </w:p>
    <w:p w:rsidR="00000000" w:rsidRDefault="00DB6204">
      <w:pPr>
        <w:spacing w:line="276" w:lineRule="auto"/>
        <w:jc w:val="center"/>
        <w:rPr>
          <w:rFonts w:asciiTheme="minorHAnsi" w:hAnsiTheme="minorHAnsi"/>
          <w:b/>
          <w:color w:val="000000" w:themeColor="text1"/>
          <w:shd w:val="clear" w:color="auto" w:fill="FFFFFF"/>
          <w:rPrChange w:id="22" w:author="Brian Hunt" w:date="2011-11-06T14:48:00Z">
            <w:rPr/>
          </w:rPrChange>
        </w:rPr>
        <w:pPrChange w:id="23" w:author="Brian Hunt" w:date="2011-11-06T14:48:00Z">
          <w:pPr/>
        </w:pPrChange>
      </w:pPr>
    </w:p>
    <w:p w:rsidR="00000000" w:rsidRDefault="00DB6204">
      <w:pPr>
        <w:spacing w:line="276" w:lineRule="auto"/>
        <w:jc w:val="center"/>
        <w:rPr>
          <w:rFonts w:asciiTheme="minorHAnsi" w:hAnsiTheme="minorHAnsi"/>
          <w:b/>
          <w:color w:val="000000" w:themeColor="text1"/>
          <w:shd w:val="clear" w:color="auto" w:fill="FFFFFF"/>
          <w:rPrChange w:id="24" w:author="Brian Hunt" w:date="2011-11-06T14:48:00Z">
            <w:rPr/>
          </w:rPrChange>
        </w:rPr>
        <w:pPrChange w:id="25" w:author="Brian Hunt" w:date="2011-11-06T14:48:00Z">
          <w:pPr/>
        </w:pPrChange>
      </w:pPr>
    </w:p>
    <w:p w:rsidR="00000000" w:rsidRDefault="00DB6204">
      <w:pPr>
        <w:spacing w:line="276" w:lineRule="auto"/>
        <w:jc w:val="center"/>
        <w:rPr>
          <w:rFonts w:asciiTheme="minorHAnsi" w:hAnsiTheme="minorHAnsi"/>
          <w:b/>
          <w:color w:val="000000" w:themeColor="text1"/>
          <w:shd w:val="clear" w:color="auto" w:fill="FFFFFF"/>
          <w:rPrChange w:id="26" w:author="Brian Hunt" w:date="2011-11-06T14:48:00Z">
            <w:rPr/>
          </w:rPrChange>
        </w:rPr>
        <w:pPrChange w:id="27" w:author="Brian Hunt" w:date="2011-11-06T14:48:00Z">
          <w:pPr/>
        </w:pPrChange>
      </w:pPr>
    </w:p>
    <w:p w:rsidR="00000000" w:rsidRDefault="00DB6204">
      <w:pPr>
        <w:spacing w:line="276" w:lineRule="auto"/>
        <w:jc w:val="center"/>
        <w:rPr>
          <w:rFonts w:asciiTheme="minorHAnsi" w:hAnsiTheme="minorHAnsi"/>
          <w:b/>
          <w:color w:val="000000" w:themeColor="text1"/>
          <w:shd w:val="clear" w:color="auto" w:fill="FFFFFF"/>
          <w:rPrChange w:id="28" w:author="Brian Hunt" w:date="2011-11-06T14:48:00Z">
            <w:rPr/>
          </w:rPrChange>
        </w:rPr>
        <w:pPrChange w:id="29" w:author="Brian Hunt" w:date="2011-11-06T14:48:00Z">
          <w:pPr/>
        </w:pPrChange>
      </w:pPr>
    </w:p>
    <w:p w:rsidR="00000000" w:rsidRDefault="00DB6204">
      <w:pPr>
        <w:spacing w:line="276" w:lineRule="auto"/>
        <w:jc w:val="center"/>
        <w:rPr>
          <w:rFonts w:asciiTheme="minorHAnsi" w:hAnsiTheme="minorHAnsi"/>
          <w:b/>
          <w:color w:val="000000" w:themeColor="text1"/>
          <w:shd w:val="clear" w:color="auto" w:fill="FFFFFF"/>
          <w:rPrChange w:id="30" w:author="Brian Hunt" w:date="2011-11-06T14:48:00Z">
            <w:rPr/>
          </w:rPrChange>
        </w:rPr>
        <w:pPrChange w:id="31" w:author="Brian Hunt" w:date="2011-11-06T14:48:00Z">
          <w:pPr/>
        </w:pPrChange>
      </w:pPr>
    </w:p>
    <w:p w:rsidR="000A5B1C" w:rsidRDefault="0026373A" w:rsidP="000A5B1C">
      <w:pPr>
        <w:rPr>
          <w:del w:id="32" w:author="Brian Hunt" w:date="2011-11-06T14:48:00Z"/>
          <w:rFonts w:asciiTheme="majorHAnsi" w:hAnsiTheme="majorHAnsi"/>
        </w:rPr>
      </w:pPr>
      <w:del w:id="33" w:author="Brian Hunt" w:date="2011-11-06T14:48:00Z">
        <w:r w:rsidRPr="003A2B94">
          <w:rPr>
            <w:rFonts w:asciiTheme="majorHAnsi" w:hAnsiTheme="majorHAnsi"/>
          </w:rPr>
          <w:br/>
        </w:r>
      </w:del>
    </w:p>
    <w:p w:rsidR="0052013A" w:rsidRDefault="0052013A" w:rsidP="000A5B1C">
      <w:pPr>
        <w:rPr>
          <w:del w:id="34" w:author="Brian Hunt" w:date="2011-11-06T14:48:00Z"/>
          <w:rFonts w:asciiTheme="majorHAnsi" w:hAnsiTheme="majorHAnsi"/>
        </w:rPr>
      </w:pPr>
    </w:p>
    <w:p w:rsidR="007C3166" w:rsidRDefault="007C3166" w:rsidP="000A5B1C">
      <w:pPr>
        <w:rPr>
          <w:del w:id="35" w:author="Brian Hunt" w:date="2011-11-06T14:48:00Z"/>
          <w:rFonts w:asciiTheme="majorHAnsi" w:hAnsiTheme="majorHAnsi"/>
        </w:rPr>
      </w:pPr>
    </w:p>
    <w:p w:rsidR="007C3166" w:rsidRDefault="007C3166" w:rsidP="000A5B1C">
      <w:pPr>
        <w:rPr>
          <w:del w:id="36" w:author="Brian Hunt" w:date="2011-11-06T14:48:00Z"/>
          <w:rFonts w:asciiTheme="majorHAnsi" w:hAnsiTheme="majorHAnsi"/>
        </w:rPr>
      </w:pPr>
    </w:p>
    <w:p w:rsidR="007C3166" w:rsidRPr="003A2B94" w:rsidRDefault="007C3166" w:rsidP="000A5B1C">
      <w:pPr>
        <w:rPr>
          <w:del w:id="37" w:author="Brian Hunt" w:date="2011-11-06T14:48:00Z"/>
          <w:rFonts w:asciiTheme="majorHAnsi" w:hAnsiTheme="majorHAnsi"/>
        </w:rPr>
      </w:pPr>
    </w:p>
    <w:p w:rsidR="0026373A" w:rsidRPr="003A2B94" w:rsidRDefault="0026373A" w:rsidP="000A5B1C">
      <w:pPr>
        <w:rPr>
          <w:del w:id="38" w:author="Brian Hunt" w:date="2011-11-06T14:48:00Z"/>
          <w:rFonts w:asciiTheme="majorHAnsi" w:hAnsiTheme="majorHAnsi"/>
        </w:rPr>
      </w:pPr>
    </w:p>
    <w:p w:rsidR="00B1266A" w:rsidRPr="003A2B94" w:rsidRDefault="00F8261F" w:rsidP="003A2B94">
      <w:pPr>
        <w:pStyle w:val="Title"/>
        <w:rPr>
          <w:del w:id="39" w:author="Brian Hunt" w:date="2011-11-06T14:48:00Z"/>
        </w:rPr>
      </w:pPr>
      <w:del w:id="40" w:author="Brian Hunt" w:date="2011-11-06T14:48:00Z">
        <w:r w:rsidRPr="003A2B94">
          <w:delText xml:space="preserve">SOVEREIGN BANKRUPTCY </w:delText>
        </w:r>
        <w:r w:rsidR="003B394D">
          <w:delText>TRIBUNAL</w:delText>
        </w:r>
      </w:del>
    </w:p>
    <w:p w:rsidR="00F8261F" w:rsidRPr="003A2B94" w:rsidRDefault="00097030" w:rsidP="003A2B94">
      <w:pPr>
        <w:pStyle w:val="Subtitle"/>
        <w:rPr>
          <w:del w:id="41" w:author="Brian Hunt" w:date="2011-11-06T14:48:00Z"/>
          <w:b/>
          <w:i w:val="0"/>
        </w:rPr>
      </w:pPr>
      <w:del w:id="42" w:author="Brian Hunt" w:date="2011-11-06T14:48:00Z">
        <w:r w:rsidRPr="003A2B94">
          <w:rPr>
            <w:b/>
            <w:i w:val="0"/>
          </w:rPr>
          <w:delText>STATUTE</w:delText>
        </w:r>
        <w:r w:rsidR="00573373" w:rsidRPr="003A2B94">
          <w:rPr>
            <w:b/>
            <w:i w:val="0"/>
          </w:rPr>
          <w:delText xml:space="preserve"> OF THE COURT</w:delText>
        </w:r>
      </w:del>
    </w:p>
    <w:p w:rsidR="00F8261F" w:rsidRDefault="00F8261F" w:rsidP="00F8261F">
      <w:pPr>
        <w:rPr>
          <w:del w:id="43" w:author="Brian Hunt" w:date="2011-11-06T14:48:00Z"/>
        </w:rPr>
      </w:pPr>
    </w:p>
    <w:p w:rsidR="007C3166" w:rsidRDefault="007C3166" w:rsidP="00F8261F">
      <w:pPr>
        <w:rPr>
          <w:del w:id="44" w:author="Brian Hunt" w:date="2011-11-06T14:48:00Z"/>
        </w:rPr>
      </w:pPr>
    </w:p>
    <w:p w:rsidR="007C3166" w:rsidRDefault="007C3166" w:rsidP="00F8261F">
      <w:pPr>
        <w:rPr>
          <w:del w:id="45" w:author="Brian Hunt" w:date="2011-11-06T14:48:00Z"/>
        </w:rPr>
      </w:pPr>
    </w:p>
    <w:p w:rsidR="000A5B1C" w:rsidRDefault="000A5B1C" w:rsidP="00F8261F">
      <w:pPr>
        <w:rPr>
          <w:del w:id="46" w:author="Brian Hunt" w:date="2011-11-06T14:48:00Z"/>
        </w:rPr>
      </w:pPr>
    </w:p>
    <w:p w:rsidR="000A5B1C" w:rsidRDefault="000A5B1C" w:rsidP="00F8261F">
      <w:pPr>
        <w:rPr>
          <w:del w:id="47" w:author="Brian Hunt" w:date="2011-11-06T14:48:00Z"/>
        </w:rPr>
      </w:pPr>
    </w:p>
    <w:p w:rsidR="000A5B1C" w:rsidRDefault="000A5B1C" w:rsidP="00F8261F">
      <w:pPr>
        <w:rPr>
          <w:del w:id="48" w:author="Brian Hunt" w:date="2011-11-06T14:48:00Z"/>
        </w:rPr>
      </w:pPr>
    </w:p>
    <w:p w:rsidR="000A5B1C" w:rsidRDefault="000A5B1C" w:rsidP="00F8261F">
      <w:pPr>
        <w:rPr>
          <w:del w:id="49" w:author="Brian Hunt" w:date="2011-11-06T14:48:00Z"/>
        </w:rPr>
      </w:pPr>
    </w:p>
    <w:p w:rsidR="000A5B1C" w:rsidRDefault="000A5B1C" w:rsidP="00F8261F">
      <w:pPr>
        <w:rPr>
          <w:del w:id="50" w:author="Brian Hunt" w:date="2011-11-06T14:48:00Z"/>
        </w:rPr>
      </w:pPr>
    </w:p>
    <w:p w:rsidR="000A5B1C" w:rsidRDefault="000A5B1C" w:rsidP="00F8261F">
      <w:pPr>
        <w:rPr>
          <w:del w:id="51" w:author="Brian Hunt" w:date="2011-11-06T14:48:00Z"/>
        </w:rPr>
      </w:pPr>
    </w:p>
    <w:p w:rsidR="00F81B09" w:rsidRDefault="00F81B09" w:rsidP="00B4227E">
      <w:pPr>
        <w:spacing w:line="276" w:lineRule="auto"/>
        <w:jc w:val="center"/>
        <w:rPr>
          <w:ins w:id="52" w:author="Brian Hunt" w:date="2011-11-06T14:48:00Z"/>
          <w:rFonts w:asciiTheme="minorHAnsi" w:eastAsia="Times New Roman" w:hAnsiTheme="minorHAnsi" w:cs="Arial"/>
          <w:b/>
          <w:color w:val="000000" w:themeColor="text1"/>
          <w:shd w:val="clear" w:color="auto" w:fill="FFFFFF"/>
        </w:rPr>
      </w:pPr>
    </w:p>
    <w:p w:rsidR="00F81B09" w:rsidRDefault="00F81B09" w:rsidP="00B4227E">
      <w:pPr>
        <w:spacing w:line="276" w:lineRule="auto"/>
        <w:jc w:val="center"/>
        <w:rPr>
          <w:ins w:id="53" w:author="Brian Hunt" w:date="2011-11-06T14:48:00Z"/>
          <w:rFonts w:asciiTheme="minorHAnsi" w:eastAsia="Times New Roman" w:hAnsiTheme="minorHAnsi" w:cs="Arial"/>
          <w:b/>
          <w:color w:val="000000" w:themeColor="text1"/>
          <w:shd w:val="clear" w:color="auto" w:fill="FFFFFF"/>
        </w:rPr>
      </w:pPr>
    </w:p>
    <w:p w:rsidR="00F81B09" w:rsidRDefault="00F81B09" w:rsidP="00B4227E">
      <w:pPr>
        <w:spacing w:line="276" w:lineRule="auto"/>
        <w:jc w:val="center"/>
        <w:rPr>
          <w:ins w:id="54" w:author="Brian Hunt" w:date="2011-11-06T14:48:00Z"/>
          <w:rFonts w:asciiTheme="minorHAnsi" w:eastAsia="Times New Roman" w:hAnsiTheme="minorHAnsi" w:cs="Arial"/>
          <w:b/>
          <w:color w:val="000000" w:themeColor="text1"/>
          <w:shd w:val="clear" w:color="auto" w:fill="FFFFFF"/>
        </w:rPr>
      </w:pPr>
    </w:p>
    <w:p w:rsidR="00F81B09" w:rsidRDefault="00F81B09" w:rsidP="00B4227E">
      <w:pPr>
        <w:spacing w:line="276" w:lineRule="auto"/>
        <w:jc w:val="center"/>
        <w:rPr>
          <w:ins w:id="55" w:author="Brian Hunt" w:date="2011-11-06T14:48:00Z"/>
          <w:rFonts w:asciiTheme="minorHAnsi" w:eastAsia="Times New Roman" w:hAnsiTheme="minorHAnsi" w:cs="Arial"/>
          <w:b/>
          <w:color w:val="000000" w:themeColor="text1"/>
          <w:shd w:val="clear" w:color="auto" w:fill="FFFFFF"/>
        </w:rPr>
      </w:pPr>
    </w:p>
    <w:p w:rsidR="00F81B09" w:rsidRDefault="00F81B09" w:rsidP="00F81B09">
      <w:pPr>
        <w:spacing w:line="276" w:lineRule="auto"/>
        <w:rPr>
          <w:ins w:id="56" w:author="Brian Hunt" w:date="2011-11-06T14:48:00Z"/>
          <w:rFonts w:asciiTheme="minorHAnsi" w:eastAsia="Times New Roman" w:hAnsiTheme="minorHAnsi" w:cs="Arial"/>
          <w:b/>
          <w:color w:val="000000" w:themeColor="text1"/>
          <w:shd w:val="clear" w:color="auto" w:fill="FFFFFF"/>
        </w:rPr>
      </w:pPr>
    </w:p>
    <w:p w:rsidR="00F81B09" w:rsidRDefault="00F81B09" w:rsidP="00B4227E">
      <w:pPr>
        <w:spacing w:line="276" w:lineRule="auto"/>
        <w:jc w:val="center"/>
        <w:rPr>
          <w:ins w:id="57" w:author="Brian Hunt" w:date="2011-11-06T14:48:00Z"/>
          <w:rFonts w:asciiTheme="minorHAnsi" w:eastAsia="Times New Roman" w:hAnsiTheme="minorHAnsi" w:cs="Arial"/>
          <w:b/>
          <w:color w:val="000000" w:themeColor="text1"/>
          <w:shd w:val="clear" w:color="auto" w:fill="FFFFFF"/>
        </w:rPr>
      </w:pPr>
    </w:p>
    <w:p w:rsidR="008717AE" w:rsidRPr="00A55161" w:rsidRDefault="00791C87" w:rsidP="00A55161">
      <w:pPr>
        <w:pStyle w:val="Title"/>
        <w:rPr>
          <w:ins w:id="58" w:author="Brian Hunt" w:date="2011-11-06T14:48:00Z"/>
          <w:sz w:val="36"/>
          <w:szCs w:val="36"/>
          <w:shd w:val="clear" w:color="auto" w:fill="FFFFFF"/>
        </w:rPr>
      </w:pPr>
      <w:commentRangeStart w:id="59"/>
      <w:ins w:id="60" w:author="Brian Hunt" w:date="2011-11-06T14:48:00Z">
        <w:r w:rsidRPr="00A55161">
          <w:rPr>
            <w:sz w:val="36"/>
            <w:szCs w:val="36"/>
            <w:shd w:val="clear" w:color="auto" w:fill="FFFFFF"/>
          </w:rPr>
          <w:t>International Tribunal for State Financial Administration</w:t>
        </w:r>
      </w:ins>
      <w:commentRangeEnd w:id="59"/>
      <w:r w:rsidR="004F1EEE">
        <w:rPr>
          <w:rStyle w:val="CommentReference"/>
          <w:rFonts w:ascii="Times New Roman" w:eastAsiaTheme="minorEastAsia" w:hAnsi="Times New Roman" w:cs="Times New Roman"/>
          <w:color w:val="auto"/>
          <w:spacing w:val="0"/>
          <w:kern w:val="0"/>
        </w:rPr>
        <w:commentReference w:id="59"/>
      </w:r>
    </w:p>
    <w:p w:rsidR="008717AE" w:rsidRPr="007800C2" w:rsidRDefault="008717AE" w:rsidP="00F81B09">
      <w:pPr>
        <w:spacing w:before="120" w:line="276" w:lineRule="auto"/>
        <w:rPr>
          <w:ins w:id="61" w:author="Brian Hunt" w:date="2011-11-06T14:48:00Z"/>
          <w:rFonts w:asciiTheme="majorHAnsi" w:eastAsia="Times New Roman" w:hAnsiTheme="majorHAnsi" w:cs="Arial"/>
          <w:color w:val="4F81BD" w:themeColor="accent1"/>
          <w:sz w:val="28"/>
          <w:szCs w:val="28"/>
          <w:shd w:val="clear" w:color="auto" w:fill="FFFFFF"/>
        </w:rPr>
      </w:pPr>
      <w:ins w:id="62" w:author="Brian Hunt" w:date="2011-11-06T14:48:00Z">
        <w:r w:rsidRPr="007800C2">
          <w:rPr>
            <w:rFonts w:asciiTheme="majorHAnsi" w:eastAsia="Times New Roman" w:hAnsiTheme="majorHAnsi" w:cs="Arial"/>
            <w:color w:val="4F81BD" w:themeColor="accent1"/>
            <w:sz w:val="28"/>
            <w:szCs w:val="28"/>
            <w:shd w:val="clear" w:color="auto" w:fill="FFFFFF"/>
          </w:rPr>
          <w:t xml:space="preserve">Statute of the </w:t>
        </w:r>
        <w:r w:rsidR="00C037E9" w:rsidRPr="007800C2">
          <w:rPr>
            <w:rFonts w:asciiTheme="majorHAnsi" w:eastAsia="Times New Roman" w:hAnsiTheme="majorHAnsi" w:cs="Arial"/>
            <w:color w:val="4F81BD" w:themeColor="accent1"/>
            <w:sz w:val="28"/>
            <w:szCs w:val="28"/>
            <w:shd w:val="clear" w:color="auto" w:fill="FFFFFF"/>
          </w:rPr>
          <w:t>Tribunal</w:t>
        </w:r>
        <w:r w:rsidR="0000782B" w:rsidRPr="007800C2">
          <w:rPr>
            <w:rFonts w:asciiTheme="majorHAnsi" w:eastAsia="Times New Roman" w:hAnsiTheme="majorHAnsi" w:cs="Arial"/>
            <w:color w:val="4F81BD" w:themeColor="accent1"/>
            <w:sz w:val="28"/>
            <w:szCs w:val="28"/>
            <w:shd w:val="clear" w:color="auto" w:fill="FFFFFF"/>
          </w:rPr>
          <w:t xml:space="preserve"> </w:t>
        </w:r>
      </w:ins>
    </w:p>
    <w:p w:rsidR="00F81B09" w:rsidRDefault="00F81B09" w:rsidP="00EF35F3">
      <w:pPr>
        <w:spacing w:line="276" w:lineRule="auto"/>
        <w:jc w:val="center"/>
        <w:rPr>
          <w:ins w:id="63" w:author="Brian Hunt" w:date="2011-11-06T14:48:00Z"/>
          <w:rFonts w:asciiTheme="minorHAnsi" w:eastAsia="Times New Roman" w:hAnsiTheme="minorHAnsi" w:cs="Arial"/>
          <w:b/>
          <w:i/>
          <w:color w:val="000000" w:themeColor="text1"/>
          <w:shd w:val="clear" w:color="auto" w:fill="FFFFFF"/>
        </w:rPr>
      </w:pPr>
    </w:p>
    <w:p w:rsidR="00F81B09" w:rsidRDefault="00F81B09" w:rsidP="00EF35F3">
      <w:pPr>
        <w:spacing w:line="276" w:lineRule="auto"/>
        <w:jc w:val="center"/>
        <w:rPr>
          <w:ins w:id="64" w:author="Brian Hunt" w:date="2011-11-06T14:48:00Z"/>
          <w:rFonts w:asciiTheme="minorHAnsi" w:eastAsia="Times New Roman" w:hAnsiTheme="minorHAnsi" w:cs="Arial"/>
          <w:b/>
          <w:i/>
          <w:color w:val="000000" w:themeColor="text1"/>
          <w:shd w:val="clear" w:color="auto" w:fill="FFFFFF"/>
        </w:rPr>
      </w:pPr>
    </w:p>
    <w:p w:rsidR="00000000" w:rsidRDefault="00DB6204">
      <w:pPr>
        <w:spacing w:line="276" w:lineRule="auto"/>
        <w:jc w:val="center"/>
        <w:rPr>
          <w:rFonts w:asciiTheme="minorHAnsi" w:hAnsiTheme="minorHAnsi"/>
          <w:b/>
          <w:i/>
          <w:color w:val="000000" w:themeColor="text1"/>
          <w:shd w:val="clear" w:color="auto" w:fill="FFFFFF"/>
          <w:rPrChange w:id="65" w:author="Brian Hunt" w:date="2011-11-06T14:48:00Z">
            <w:rPr>
              <w:lang w:val="en-GB"/>
            </w:rPr>
          </w:rPrChange>
        </w:rPr>
        <w:pPrChange w:id="66" w:author="Brian Hunt" w:date="2011-11-06T14:48:00Z">
          <w:pPr/>
        </w:pPrChange>
      </w:pPr>
      <w:moveToRangeStart w:id="67" w:author="Brian Hunt" w:date="2011-11-06T14:48:00Z" w:name="move182210259"/>
    </w:p>
    <w:p w:rsidR="00000000" w:rsidRDefault="00DB6204">
      <w:pPr>
        <w:spacing w:line="276" w:lineRule="auto"/>
        <w:jc w:val="center"/>
        <w:rPr>
          <w:rFonts w:asciiTheme="minorHAnsi" w:hAnsiTheme="minorHAnsi"/>
          <w:b/>
          <w:i/>
          <w:color w:val="000000" w:themeColor="text1"/>
          <w:shd w:val="clear" w:color="auto" w:fill="FFFFFF"/>
          <w:rPrChange w:id="68" w:author="Brian Hunt" w:date="2011-11-06T14:48:00Z">
            <w:rPr>
              <w:lang w:val="en-GB"/>
            </w:rPr>
          </w:rPrChange>
        </w:rPr>
        <w:pPrChange w:id="69"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70" w:author="Brian Hunt" w:date="2011-11-06T14:48:00Z">
            <w:rPr>
              <w:lang w:val="en-GB"/>
            </w:rPr>
          </w:rPrChange>
        </w:rPr>
        <w:pPrChange w:id="71"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72" w:author="Brian Hunt" w:date="2011-11-06T14:48:00Z">
            <w:rPr>
              <w:lang w:val="en-GB"/>
            </w:rPr>
          </w:rPrChange>
        </w:rPr>
        <w:pPrChange w:id="73"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74" w:author="Brian Hunt" w:date="2011-11-06T14:48:00Z">
            <w:rPr>
              <w:lang w:val="en-GB"/>
            </w:rPr>
          </w:rPrChange>
        </w:rPr>
        <w:pPrChange w:id="75"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76" w:author="Brian Hunt" w:date="2011-11-06T14:48:00Z">
            <w:rPr>
              <w:lang w:val="en-GB"/>
            </w:rPr>
          </w:rPrChange>
        </w:rPr>
        <w:pPrChange w:id="77"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78" w:author="Brian Hunt" w:date="2011-11-06T14:48:00Z">
            <w:rPr>
              <w:lang w:val="en-GB"/>
            </w:rPr>
          </w:rPrChange>
        </w:rPr>
        <w:pPrChange w:id="79"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80" w:author="Brian Hunt" w:date="2011-11-06T14:48:00Z">
            <w:rPr>
              <w:lang w:val="en-GB"/>
            </w:rPr>
          </w:rPrChange>
        </w:rPr>
        <w:pPrChange w:id="81"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82" w:author="Brian Hunt" w:date="2011-11-06T14:48:00Z">
            <w:rPr>
              <w:lang w:val="en-GB"/>
            </w:rPr>
          </w:rPrChange>
        </w:rPr>
        <w:pPrChange w:id="83"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84" w:author="Brian Hunt" w:date="2011-11-06T14:48:00Z">
            <w:rPr>
              <w:lang w:val="en-GB"/>
            </w:rPr>
          </w:rPrChange>
        </w:rPr>
        <w:pPrChange w:id="85"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86" w:author="Brian Hunt" w:date="2011-11-06T14:48:00Z">
            <w:rPr>
              <w:lang w:val="en-GB"/>
            </w:rPr>
          </w:rPrChange>
        </w:rPr>
        <w:pPrChange w:id="87" w:author="Brian Hunt" w:date="2011-11-06T14:48:00Z">
          <w:pPr/>
        </w:pPrChange>
      </w:pPr>
    </w:p>
    <w:p w:rsidR="00000000" w:rsidRDefault="00DB6204">
      <w:pPr>
        <w:spacing w:line="276" w:lineRule="auto"/>
        <w:jc w:val="center"/>
        <w:rPr>
          <w:rFonts w:asciiTheme="minorHAnsi" w:hAnsiTheme="minorHAnsi"/>
          <w:b/>
          <w:i/>
          <w:color w:val="000000" w:themeColor="text1"/>
          <w:shd w:val="clear" w:color="auto" w:fill="FFFFFF"/>
          <w:rPrChange w:id="88" w:author="Brian Hunt" w:date="2011-11-06T14:48:00Z">
            <w:rPr>
              <w:lang w:val="en-GB"/>
            </w:rPr>
          </w:rPrChange>
        </w:rPr>
        <w:pPrChange w:id="89" w:author="Brian Hunt" w:date="2011-11-06T14:48:00Z">
          <w:pPr/>
        </w:pPrChange>
      </w:pPr>
    </w:p>
    <w:p w:rsidR="00000000" w:rsidRDefault="00DB6204">
      <w:pPr>
        <w:spacing w:line="276" w:lineRule="auto"/>
        <w:jc w:val="center"/>
        <w:rPr>
          <w:rFonts w:asciiTheme="minorHAnsi" w:hAnsiTheme="minorHAnsi"/>
          <w:i/>
          <w:color w:val="4F81BD" w:themeColor="accent1"/>
          <w:sz w:val="22"/>
          <w:shd w:val="clear" w:color="auto" w:fill="FFFFFF"/>
          <w:rPrChange w:id="90" w:author="Brian Hunt" w:date="2011-11-06T14:48:00Z">
            <w:rPr>
              <w:lang w:val="en-GB"/>
            </w:rPr>
          </w:rPrChange>
        </w:rPr>
        <w:pPrChange w:id="91" w:author="Brian Hunt" w:date="2011-11-06T14:48:00Z">
          <w:pPr/>
        </w:pPrChange>
      </w:pPr>
    </w:p>
    <w:p w:rsidR="00000000" w:rsidRDefault="00504574">
      <w:pPr>
        <w:spacing w:line="276" w:lineRule="auto"/>
        <w:jc w:val="center"/>
        <w:rPr>
          <w:rFonts w:ascii="Candara" w:hAnsi="Candara"/>
          <w:color w:val="4F81BD" w:themeColor="accent1"/>
          <w:sz w:val="22"/>
          <w:shd w:val="clear" w:color="auto" w:fill="FFFFFF"/>
          <w:rPrChange w:id="92" w:author="Brian Hunt" w:date="2011-11-06T14:48:00Z">
            <w:rPr>
              <w:rStyle w:val="SubtleEmphasis"/>
              <w:i/>
              <w:iCs/>
            </w:rPr>
          </w:rPrChange>
        </w:rPr>
        <w:pPrChange w:id="93" w:author="Brian Hunt" w:date="2011-11-06T14:48:00Z">
          <w:pPr>
            <w:pStyle w:val="Quote"/>
            <w:jc w:val="center"/>
          </w:pPr>
        </w:pPrChange>
      </w:pPr>
      <w:moveTo w:id="94" w:author="Brian Hunt" w:date="2011-11-06T14:48:00Z">
        <w:r w:rsidRPr="00504574">
          <w:rPr>
            <w:rFonts w:ascii="Candara" w:hAnsi="Candara"/>
            <w:i/>
            <w:color w:val="4F81BD" w:themeColor="accent1"/>
            <w:sz w:val="22"/>
            <w:shd w:val="clear" w:color="auto" w:fill="FFFFFF"/>
            <w:rPrChange w:id="95" w:author="Brian Hunt" w:date="2011-11-06T14:48:00Z">
              <w:rPr>
                <w:rStyle w:val="SubtleEmphasis"/>
                <w:i/>
                <w:iCs/>
              </w:rPr>
            </w:rPrChange>
          </w:rPr>
          <w:t>Draft of the Sovereign Insolvency Study Group of the International Law Association</w:t>
        </w:r>
      </w:moveTo>
    </w:p>
    <w:moveToRangeEnd w:id="67"/>
    <w:p w:rsidR="00EF35F3" w:rsidRPr="00BD3103" w:rsidRDefault="005B2258" w:rsidP="00BD3103">
      <w:pPr>
        <w:spacing w:before="120" w:after="120" w:line="276" w:lineRule="auto"/>
        <w:jc w:val="center"/>
        <w:rPr>
          <w:ins w:id="96" w:author="Brian Hunt" w:date="2011-11-06T14:48:00Z"/>
          <w:rFonts w:ascii="Candara" w:eastAsia="Times New Roman" w:hAnsi="Candara" w:cs="Arial"/>
          <w:color w:val="4F81BD" w:themeColor="accent1"/>
          <w:sz w:val="22"/>
          <w:szCs w:val="22"/>
          <w:shd w:val="clear" w:color="auto" w:fill="FFFFFF"/>
        </w:rPr>
      </w:pPr>
      <w:ins w:id="97" w:author="Brian Hunt" w:date="2011-11-06T14:48:00Z">
        <w:r>
          <w:rPr>
            <w:rFonts w:ascii="Candara" w:eastAsia="Times New Roman" w:hAnsi="Candara" w:cs="Arial"/>
            <w:color w:val="4F81BD" w:themeColor="accent1"/>
            <w:sz w:val="22"/>
            <w:szCs w:val="22"/>
            <w:u w:val="single"/>
            <w:shd w:val="clear" w:color="auto" w:fill="FFFFFF"/>
          </w:rPr>
          <w:t>WORKING COPY —</w:t>
        </w:r>
        <w:r w:rsidR="00EF35F3" w:rsidRPr="00BD3103">
          <w:rPr>
            <w:rFonts w:ascii="Candara" w:eastAsia="Times New Roman" w:hAnsi="Candara" w:cs="Arial"/>
            <w:color w:val="4F81BD" w:themeColor="accent1"/>
            <w:sz w:val="22"/>
            <w:szCs w:val="22"/>
            <w:u w:val="single"/>
            <w:shd w:val="clear" w:color="auto" w:fill="FFFFFF"/>
          </w:rPr>
          <w:t xml:space="preserve"> NOT FOR DISTRIBUTION</w:t>
        </w:r>
      </w:ins>
    </w:p>
    <w:p w:rsidR="00EF35F3" w:rsidRPr="00BD3103" w:rsidRDefault="0000782B" w:rsidP="00BD3103">
      <w:pPr>
        <w:spacing w:line="276" w:lineRule="auto"/>
        <w:jc w:val="center"/>
        <w:rPr>
          <w:ins w:id="98" w:author="Brian Hunt" w:date="2011-11-06T14:48:00Z"/>
          <w:rFonts w:ascii="Candara" w:eastAsia="Times New Roman" w:hAnsi="Candara" w:cs="Arial"/>
          <w:i/>
          <w:color w:val="4F81BD" w:themeColor="accent1"/>
          <w:sz w:val="22"/>
          <w:szCs w:val="22"/>
          <w:shd w:val="clear" w:color="auto" w:fill="FFFFFF"/>
        </w:rPr>
      </w:pPr>
      <w:ins w:id="99" w:author="Brian Hunt" w:date="2011-11-06T14:48:00Z">
        <w:r w:rsidRPr="00BD3103">
          <w:rPr>
            <w:rFonts w:ascii="Candara" w:eastAsia="Times New Roman" w:hAnsi="Candara" w:cs="Arial"/>
            <w:color w:val="4F81BD" w:themeColor="accent1"/>
            <w:sz w:val="22"/>
            <w:szCs w:val="22"/>
            <w:shd w:val="clear" w:color="auto" w:fill="FFFFFF"/>
          </w:rPr>
          <w:t>Draft dated:</w:t>
        </w:r>
        <w:r w:rsidRPr="00BD3103">
          <w:rPr>
            <w:rFonts w:ascii="Candara" w:eastAsia="Times New Roman" w:hAnsi="Candara" w:cs="Arial"/>
            <w:i/>
            <w:color w:val="4F81BD" w:themeColor="accent1"/>
            <w:sz w:val="22"/>
            <w:szCs w:val="22"/>
            <w:shd w:val="clear" w:color="auto" w:fill="FFFFFF"/>
          </w:rPr>
          <w:t xml:space="preserve"> </w:t>
        </w:r>
      </w:ins>
      <w:r w:rsidR="00664DDC">
        <w:rPr>
          <w:rFonts w:ascii="Candara" w:eastAsia="Times New Roman" w:hAnsi="Candara" w:cs="Arial"/>
          <w:i/>
          <w:color w:val="4F81BD" w:themeColor="accent1"/>
          <w:sz w:val="22"/>
          <w:szCs w:val="22"/>
          <w:shd w:val="clear" w:color="auto" w:fill="FFFFFF"/>
        </w:rPr>
        <w:t>13</w:t>
      </w:r>
      <w:ins w:id="100" w:author="Brian Hunt" w:date="2011-11-06T14:48:00Z">
        <w:r w:rsidR="00EF35F3" w:rsidRPr="00BD3103">
          <w:rPr>
            <w:rFonts w:ascii="Candara" w:eastAsia="Times New Roman" w:hAnsi="Candara" w:cs="Arial"/>
            <w:i/>
            <w:color w:val="4F81BD" w:themeColor="accent1"/>
            <w:sz w:val="22"/>
            <w:szCs w:val="22"/>
            <w:shd w:val="clear" w:color="auto" w:fill="FFFFFF"/>
          </w:rPr>
          <w:t xml:space="preserve"> November 2011</w:t>
        </w:r>
      </w:ins>
    </w:p>
    <w:p w:rsidR="00F81B09" w:rsidRPr="0000782B" w:rsidRDefault="00F81B09" w:rsidP="00BD3103">
      <w:pPr>
        <w:jc w:val="center"/>
        <w:rPr>
          <w:ins w:id="101" w:author="Brian Hunt" w:date="2011-11-06T14:48:00Z"/>
          <w:rFonts w:asciiTheme="minorHAnsi" w:eastAsia="Times New Roman" w:hAnsiTheme="minorHAnsi" w:cs="Arial"/>
          <w:color w:val="4F81BD" w:themeColor="accent1"/>
          <w:shd w:val="clear" w:color="auto" w:fill="FFFFFF"/>
        </w:rPr>
      </w:pPr>
      <w:ins w:id="102" w:author="Brian Hunt" w:date="2011-11-06T14:48:00Z">
        <w:r w:rsidRPr="0000782B">
          <w:rPr>
            <w:rFonts w:asciiTheme="minorHAnsi" w:eastAsia="Times New Roman" w:hAnsiTheme="minorHAnsi" w:cs="Arial"/>
            <w:color w:val="4F81BD" w:themeColor="accent1"/>
            <w:shd w:val="clear" w:color="auto" w:fill="FFFFFF"/>
          </w:rPr>
          <w:br w:type="page"/>
        </w:r>
      </w:ins>
    </w:p>
    <w:p w:rsidR="00000000" w:rsidRDefault="00504574">
      <w:pPr>
        <w:spacing w:line="276" w:lineRule="auto"/>
        <w:jc w:val="center"/>
        <w:rPr>
          <w:rFonts w:ascii="Candara" w:hAnsi="Candara"/>
          <w:color w:val="4F81BD" w:themeColor="accent1"/>
          <w:sz w:val="22"/>
          <w:shd w:val="clear" w:color="auto" w:fill="FFFFFF"/>
          <w:rPrChange w:id="103" w:author="Brian Hunt" w:date="2011-11-06T14:48:00Z">
            <w:rPr>
              <w:rStyle w:val="SubtleEmphasis"/>
              <w:i/>
              <w:iCs/>
            </w:rPr>
          </w:rPrChange>
        </w:rPr>
        <w:pPrChange w:id="104" w:author="Brian Hunt" w:date="2011-11-06T14:48:00Z">
          <w:pPr>
            <w:pStyle w:val="Quote"/>
            <w:jc w:val="center"/>
          </w:pPr>
        </w:pPrChange>
      </w:pPr>
      <w:moveFromRangeStart w:id="105" w:author="Brian Hunt" w:date="2011-11-06T14:48:00Z" w:name="move182210259"/>
      <w:moveFrom w:id="106" w:author="Brian Hunt" w:date="2011-11-06T14:48:00Z">
        <w:r w:rsidRPr="00504574">
          <w:rPr>
            <w:rFonts w:ascii="Candara" w:hAnsi="Candara"/>
            <w:i/>
            <w:color w:val="4F81BD" w:themeColor="accent1"/>
            <w:sz w:val="22"/>
            <w:shd w:val="clear" w:color="auto" w:fill="FFFFFF"/>
            <w:rPrChange w:id="107" w:author="Brian Hunt" w:date="2011-11-06T14:48:00Z">
              <w:rPr>
                <w:rStyle w:val="SubtleEmphasis"/>
                <w:i/>
                <w:iCs/>
              </w:rPr>
            </w:rPrChange>
          </w:rPr>
          <w:lastRenderedPageBreak/>
          <w:t>Draft of the Sovereign Insolvency Study Group of the International Law Association</w:t>
        </w:r>
      </w:moveFrom>
    </w:p>
    <w:moveFromRangeEnd w:id="105"/>
    <w:p w:rsidR="005650D7" w:rsidRPr="005650D7" w:rsidRDefault="005650D7" w:rsidP="005650D7">
      <w:pPr>
        <w:rPr>
          <w:del w:id="108" w:author="Brian Hunt" w:date="2011-11-06T14:48:00Z"/>
        </w:rPr>
      </w:pPr>
    </w:p>
    <w:p w:rsidR="00B55ECC" w:rsidRDefault="000A5B1C" w:rsidP="00A1401E">
      <w:pPr>
        <w:jc w:val="center"/>
        <w:rPr>
          <w:del w:id="109" w:author="Brian Hunt" w:date="2011-11-06T14:48:00Z"/>
          <w:b/>
        </w:rPr>
      </w:pPr>
      <w:del w:id="110" w:author="Brian Hunt" w:date="2011-11-06T14:48:00Z">
        <w:r>
          <w:rPr>
            <w:b/>
          </w:rPr>
          <w:delText xml:space="preserve">WORKING COPY - </w:delText>
        </w:r>
        <w:r w:rsidRPr="000A5B1C">
          <w:rPr>
            <w:b/>
          </w:rPr>
          <w:delText>NOT FOR DISTRIBUTION</w:delText>
        </w:r>
      </w:del>
    </w:p>
    <w:p w:rsidR="001552DE" w:rsidRDefault="00B55ECC" w:rsidP="00A1401E">
      <w:pPr>
        <w:jc w:val="center"/>
        <w:rPr>
          <w:del w:id="111" w:author="Brian Hunt" w:date="2011-11-06T14:48:00Z"/>
          <w:i/>
          <w:sz w:val="20"/>
          <w:szCs w:val="20"/>
        </w:rPr>
        <w:sectPr w:rsidR="001552DE" w:rsidSect="001552DE">
          <w:headerReference w:type="default" r:id="rId10"/>
          <w:footerReference w:type="even" r:id="rId11"/>
          <w:footerReference w:type="default" r:id="rId12"/>
          <w:pgSz w:w="12240" w:h="15840"/>
          <w:pgMar w:top="1440" w:right="1800" w:bottom="1440" w:left="1800" w:header="720" w:footer="720" w:gutter="0"/>
          <w:pgNumType w:fmt="lowerRoman"/>
          <w:cols w:space="720"/>
          <w:titlePg/>
        </w:sectPr>
      </w:pPr>
      <w:del w:id="112" w:author="Brian Hunt" w:date="2011-11-06T14:48:00Z">
        <w:r w:rsidRPr="00B55ECC">
          <w:rPr>
            <w:i/>
            <w:sz w:val="20"/>
            <w:szCs w:val="20"/>
          </w:rPr>
          <w:delText>(</w:delText>
        </w:r>
        <w:r w:rsidR="00504574" w:rsidRPr="00B55ECC">
          <w:rPr>
            <w:i/>
            <w:sz w:val="20"/>
            <w:szCs w:val="20"/>
          </w:rPr>
          <w:fldChar w:fldCharType="begin"/>
        </w:r>
        <w:r w:rsidRPr="00B55ECC">
          <w:rPr>
            <w:i/>
            <w:sz w:val="20"/>
            <w:szCs w:val="20"/>
          </w:rPr>
          <w:delInstrText xml:space="preserve"> TIME \@ "d MMMM yyyy" </w:delInstrText>
        </w:r>
        <w:r w:rsidR="00504574" w:rsidRPr="00B55ECC">
          <w:rPr>
            <w:i/>
            <w:sz w:val="20"/>
            <w:szCs w:val="20"/>
          </w:rPr>
          <w:fldChar w:fldCharType="separate"/>
        </w:r>
        <w:r w:rsidR="003B394D">
          <w:rPr>
            <w:i/>
            <w:noProof/>
            <w:sz w:val="20"/>
            <w:szCs w:val="20"/>
          </w:rPr>
          <w:delText>18 October 2011</w:delText>
        </w:r>
        <w:r w:rsidR="00504574" w:rsidRPr="00B55ECC">
          <w:rPr>
            <w:i/>
            <w:sz w:val="20"/>
            <w:szCs w:val="20"/>
          </w:rPr>
          <w:fldChar w:fldCharType="end"/>
        </w:r>
        <w:r w:rsidRPr="00B55ECC">
          <w:rPr>
            <w:i/>
            <w:sz w:val="20"/>
            <w:szCs w:val="20"/>
          </w:rPr>
          <w:delText>)</w:delText>
        </w:r>
      </w:del>
    </w:p>
    <w:p w:rsidR="008717AE" w:rsidRPr="00497EC6" w:rsidRDefault="008717AE" w:rsidP="00347A6E">
      <w:pPr>
        <w:pStyle w:val="ArticleCommentary"/>
      </w:pPr>
      <w:r w:rsidRPr="00497EC6">
        <w:t xml:space="preserve">This Statute creates a </w:t>
      </w:r>
      <w:r w:rsidR="00664DDC">
        <w:t>Tribunal</w:t>
      </w:r>
      <w:r w:rsidRPr="00497EC6">
        <w:t xml:space="preserve"> to </w:t>
      </w:r>
      <w:r w:rsidRPr="00791C87">
        <w:t>determine</w:t>
      </w:r>
      <w:r w:rsidRPr="00497EC6">
        <w:t xml:space="preserve"> disputes between states in financial distress and their creditors.</w:t>
      </w:r>
      <w:r w:rsidR="004F1EEE">
        <w:rPr>
          <w:rStyle w:val="FootnoteReference"/>
        </w:rPr>
        <w:footnoteReference w:id="2"/>
      </w:r>
      <w:r w:rsidRPr="00497EC6">
        <w:t xml:space="preserve"> The text below is written with commentary in italicized grey. </w:t>
      </w:r>
      <w:commentRangeStart w:id="113"/>
      <w:r w:rsidRPr="00497EC6">
        <w:t xml:space="preserve">The </w:t>
      </w:r>
      <w:r w:rsidR="004F1EEE">
        <w:t>Tribunal for State Financial Administration</w:t>
      </w:r>
      <w:r w:rsidRPr="00497EC6">
        <w:t xml:space="preserve"> created by this treaty may be referred to in the comments as the “</w:t>
      </w:r>
      <w:r w:rsidR="004F1EEE">
        <w:t>T</w:t>
      </w:r>
      <w:r w:rsidRPr="00497EC6">
        <w:t>S</w:t>
      </w:r>
      <w:r w:rsidR="004F1EEE">
        <w:t>FA</w:t>
      </w:r>
      <w:r w:rsidRPr="00497EC6">
        <w:t xml:space="preserve">”. </w:t>
      </w:r>
      <w:commentRangeEnd w:id="113"/>
      <w:r w:rsidR="004F1EEE">
        <w:rPr>
          <w:rStyle w:val="CommentReference"/>
          <w:rFonts w:ascii="Times New Roman" w:hAnsi="Times New Roman"/>
          <w:color w:val="auto"/>
          <w:lang w:val="en-US"/>
        </w:rPr>
        <w:commentReference w:id="113"/>
      </w:r>
      <w:r w:rsidRPr="00497EC6">
        <w:t>The Sovereign Insolvency Study Group ‘State insolvency: options for the way forward’ in International Law Association Report of the Seventy–Fourth Conference (The Hague 2010) (International Law Association, London 2011) 978 (Interim Report) may be referred to in the comments as the “Interim Report”.</w:t>
      </w:r>
    </w:p>
    <w:p w:rsidR="00204C9E" w:rsidRDefault="00204C9E" w:rsidP="001A1FDF">
      <w:pPr>
        <w:pStyle w:val="ArticleCommentary"/>
        <w:rPr>
          <w:del w:id="114" w:author="Brian Hunt" w:date="2011-11-06T14:48:00Z"/>
        </w:rPr>
      </w:pPr>
    </w:p>
    <w:p w:rsidR="00070C78" w:rsidRDefault="00070C78" w:rsidP="00B55ECC">
      <w:pPr>
        <w:pStyle w:val="ArticleCommentary"/>
        <w:numPr>
          <w:ilvl w:val="0"/>
          <w:numId w:val="1"/>
        </w:numPr>
        <w:spacing w:line="240" w:lineRule="auto"/>
        <w:rPr>
          <w:del w:id="115" w:author="Brian Hunt" w:date="2011-11-06T14:48:00Z"/>
        </w:rPr>
      </w:pPr>
    </w:p>
    <w:p w:rsidR="008717AE" w:rsidRPr="00497EC6" w:rsidRDefault="008717AE" w:rsidP="00347A6E">
      <w:pPr>
        <w:pStyle w:val="ArticleCommentary"/>
        <w:rPr>
          <w:ins w:id="116" w:author="Brian Hunt" w:date="2011-11-06T14:48:00Z"/>
        </w:rPr>
      </w:pPr>
      <w:ins w:id="117" w:author="Brian Hunt" w:date="2011-11-06T14:48:00Z">
        <w:r w:rsidRPr="00497EC6">
          <w:t xml:space="preserve">The bankruptcy regime shall encourage expediency, certainty, finality, and principled resolution. </w:t>
        </w:r>
      </w:ins>
    </w:p>
    <w:p w:rsidR="008717AE" w:rsidRPr="00497EC6" w:rsidRDefault="00A55161" w:rsidP="00347A6E">
      <w:pPr>
        <w:pStyle w:val="ArticleCommentary"/>
        <w:numPr>
          <w:ilvl w:val="0"/>
          <w:numId w:val="1"/>
        </w:numPr>
        <w:rPr>
          <w:ins w:id="118" w:author="Brian Hunt" w:date="2011-11-06T14:48:00Z"/>
        </w:rPr>
      </w:pPr>
      <w:ins w:id="119" w:author="Brian Hunt" w:date="2011-11-06T14:48:00Z">
        <w:r>
          <w:t xml:space="preserve">TODO: e.g. </w:t>
        </w:r>
        <w:commentRangeStart w:id="120"/>
        <w:r>
          <w:t xml:space="preserve">List </w:t>
        </w:r>
        <w:r w:rsidR="00867FF0">
          <w:t xml:space="preserve">quid-pro-quo of bankruptcy </w:t>
        </w:r>
        <w:r>
          <w:t xml:space="preserve">in </w:t>
        </w:r>
        <w:r w:rsidR="00867FF0">
          <w:t xml:space="preserve">a </w:t>
        </w:r>
        <w:r>
          <w:t>state context</w:t>
        </w:r>
        <w:commentRangeEnd w:id="120"/>
        <w:r w:rsidR="00DB65D5">
          <w:rPr>
            <w:rStyle w:val="CommentReference"/>
            <w:rFonts w:ascii="Times New Roman" w:hAnsi="Times New Roman"/>
            <w:color w:val="auto"/>
            <w:lang w:val="en-US"/>
          </w:rPr>
          <w:commentReference w:id="120"/>
        </w:r>
      </w:ins>
    </w:p>
    <w:p w:rsidR="00867FF0" w:rsidRDefault="008717AE" w:rsidP="00347A6E">
      <w:pPr>
        <w:pStyle w:val="ArticleCommentary"/>
        <w:numPr>
          <w:ilvl w:val="0"/>
          <w:numId w:val="1"/>
        </w:numPr>
        <w:rPr>
          <w:ins w:id="121" w:author="Brian Hunt" w:date="2011-11-06T14:48:00Z"/>
        </w:rPr>
      </w:pPr>
      <w:r w:rsidRPr="00497EC6">
        <w:t>Insolvent states may receive a partial discharge their debts in a reasonable timeframe on principles of insolvency, with a view to a sustainable economic recovery, in exchange for supervision over their economies and enhanced enforcement powers for creditors who give up parts of their claims.</w:t>
      </w:r>
    </w:p>
    <w:p w:rsidR="008717AE" w:rsidRPr="00497EC6" w:rsidRDefault="00867FF0" w:rsidP="00347A6E">
      <w:pPr>
        <w:pStyle w:val="ArticleCommentary"/>
        <w:numPr>
          <w:ilvl w:val="0"/>
          <w:numId w:val="1"/>
        </w:numPr>
      </w:pPr>
      <w:ins w:id="122" w:author="Brian Hunt" w:date="2011-11-06T14:48:00Z">
        <w:r>
          <w:t>States</w:t>
        </w:r>
      </w:ins>
      <w:r>
        <w:t xml:space="preserve"> </w:t>
      </w:r>
      <w:r w:rsidR="008717AE" w:rsidRPr="00497EC6">
        <w:t xml:space="preserve">shall give up </w:t>
      </w:r>
      <w:commentRangeStart w:id="123"/>
      <w:del w:id="124" w:author="Brian Hunt" w:date="2011-11-06T14:48:00Z">
        <w:r w:rsidR="00962047" w:rsidRPr="00962047">
          <w:delText xml:space="preserve">sovereignty </w:delText>
        </w:r>
        <w:commentRangeEnd w:id="123"/>
        <w:r w:rsidR="00231727">
          <w:rPr>
            <w:rStyle w:val="CommentReference"/>
            <w:rFonts w:ascii="Times New Roman" w:hAnsi="Times New Roman"/>
            <w:color w:val="auto"/>
          </w:rPr>
          <w:commentReference w:id="123"/>
        </w:r>
      </w:del>
      <w:ins w:id="125" w:author="Brian Hunt" w:date="2011-11-06T14:48:00Z">
        <w:r>
          <w:t xml:space="preserve">state autonomy </w:t>
        </w:r>
      </w:ins>
      <w:r w:rsidR="008717AE" w:rsidRPr="00497EC6">
        <w:t xml:space="preserve">in exchange for the ability to Creditors </w:t>
      </w:r>
      <w:r w:rsidR="008944FD">
        <w:rPr>
          <w:rStyle w:val="CommentReference"/>
          <w:rFonts w:ascii="Times New Roman" w:hAnsi="Times New Roman"/>
          <w:color w:val="auto"/>
        </w:rPr>
        <w:commentReference w:id="126"/>
      </w:r>
      <w:r w:rsidR="008717AE" w:rsidRPr="00497EC6">
        <w:t xml:space="preserve">receive voting rights in the workout regime analogous to domestic insolvency regimes and a heightened ability to enforce their claims, in exchange for their ability to litigate individually. </w:t>
      </w:r>
    </w:p>
    <w:p w:rsidR="008717AE" w:rsidRPr="00497EC6" w:rsidRDefault="008717AE" w:rsidP="00347A6E">
      <w:pPr>
        <w:pStyle w:val="ArticleCommentary"/>
        <w:numPr>
          <w:ilvl w:val="0"/>
          <w:numId w:val="1"/>
        </w:numPr>
      </w:pPr>
      <w:r w:rsidRPr="00497EC6">
        <w:t>Unequal treatment between creditors inherent to grab-races, individual enforcement and settlements, as well as debtor states, is reduced.</w:t>
      </w:r>
    </w:p>
    <w:p w:rsidR="007C7A87" w:rsidDel="008944FD" w:rsidRDefault="007C7A87" w:rsidP="001F6D93">
      <w:pPr>
        <w:pStyle w:val="ArticleCommentary"/>
        <w:rPr>
          <w:del w:id="127" w:author="Brian Hunt" w:date="2011-11-06T14:48:00Z"/>
        </w:rPr>
      </w:pPr>
    </w:p>
    <w:p w:rsidR="008717AE" w:rsidRPr="00497EC6" w:rsidRDefault="008717AE" w:rsidP="00347A6E">
      <w:pPr>
        <w:pStyle w:val="ArticleCommentary"/>
      </w:pPr>
      <w:r w:rsidRPr="00497EC6">
        <w:t xml:space="preserve">The </w:t>
      </w:r>
      <w:r w:rsidR="00664DDC">
        <w:t>Tribunal</w:t>
      </w:r>
      <w:r w:rsidRPr="00497EC6">
        <w:t xml:space="preserve"> operates on the basis of two primary instruments: a treaty that creates the institutional foundations</w:t>
      </w:r>
      <w:del w:id="128" w:author="Brian Hunt" w:date="2011-11-06T14:48:00Z">
        <w:r w:rsidR="00977E7B">
          <w:delText xml:space="preserve"> </w:delText>
        </w:r>
      </w:del>
      <w:r w:rsidRPr="00497EC6">
        <w:t xml:space="preserve">, functions and powers of the </w:t>
      </w:r>
      <w:r w:rsidR="00664DDC">
        <w:t>tribunal</w:t>
      </w:r>
      <w:r w:rsidRPr="00497EC6">
        <w:t xml:space="preserve">, and Model Rules that contain default rules in case member states fail to adopt a living will, such living wills contain gaps or run counters to mandatory rules of the model rules. </w:t>
      </w:r>
    </w:p>
    <w:p w:rsidR="00000000" w:rsidRDefault="008717AE">
      <w:pPr>
        <w:pStyle w:val="ArticleCommentary"/>
        <w:pPrChange w:id="129" w:author="Brian Hunt" w:date="2011-11-06T14:48:00Z">
          <w:pPr/>
        </w:pPrChange>
      </w:pPr>
      <w:r w:rsidRPr="00E9148D">
        <w:lastRenderedPageBreak/>
        <w:t>This treaty draws upon some of the statutes of some of leading international tribunals, with references in the commentary</w:t>
      </w:r>
      <w:ins w:id="130" w:author="Brian Hunt" w:date="2011-11-06T14:48:00Z">
        <w:r w:rsidRPr="00497EC6">
          <w:t xml:space="preserve"> where the language for clauses in this treaty is drawn from one of these precedents:</w:t>
        </w:r>
      </w:ins>
    </w:p>
    <w:p w:rsidR="00F37741" w:rsidRPr="00B93A83" w:rsidRDefault="00F37741" w:rsidP="00F37741">
      <w:pPr>
        <w:rPr>
          <w:del w:id="131" w:author="Brian Hunt" w:date="2011-11-06T14:48:00Z"/>
          <w:lang w:val="en-GB"/>
        </w:rPr>
      </w:pPr>
    </w:p>
    <w:p w:rsidR="00000000" w:rsidRDefault="00504574">
      <w:pPr>
        <w:pStyle w:val="ArticleCommentary"/>
        <w:pPrChange w:id="132" w:author="Brian Hunt" w:date="2011-11-06T14:48:00Z">
          <w:pPr>
            <w:pStyle w:val="ListParagraph"/>
            <w:numPr>
              <w:numId w:val="70"/>
            </w:numPr>
            <w:ind w:hanging="360"/>
          </w:pPr>
        </w:pPrChange>
      </w:pPr>
      <w:r w:rsidRPr="00504574">
        <w:rPr>
          <w:rPrChange w:id="133" w:author="Brian Hunt" w:date="2011-11-06T14:48:00Z">
            <w:rPr>
              <w:color w:val="0000FF"/>
              <w:u w:val="single"/>
              <w:shd w:val="clear" w:color="auto" w:fill="FFFFFF"/>
              <w:lang w:val="de-DE"/>
            </w:rPr>
          </w:rPrChange>
        </w:rPr>
        <w:fldChar w:fldCharType="begin"/>
      </w:r>
      <w:r w:rsidRPr="00504574">
        <w:rPr>
          <w:rPrChange w:id="134" w:author="Brian Hunt" w:date="2011-11-06T14:48:00Z">
            <w:rPr>
              <w:i/>
              <w:iCs/>
              <w:color w:val="808080" w:themeColor="text1" w:themeTint="7F"/>
              <w:shd w:val="clear" w:color="auto" w:fill="FFFFFF"/>
              <w:lang w:val="de-DE"/>
            </w:rPr>
          </w:rPrChange>
        </w:rPr>
        <w:instrText xml:space="preserve"> HYPERLINK "http://www.icj-cij.org/documents/index.php?p1=4&amp;p2=2&amp;p3=0" </w:instrText>
      </w:r>
      <w:r w:rsidRPr="00504574">
        <w:rPr>
          <w:rPrChange w:id="135" w:author="Brian Hunt" w:date="2011-11-06T14:48:00Z">
            <w:rPr>
              <w:color w:val="0000FF"/>
              <w:u w:val="single"/>
              <w:shd w:val="clear" w:color="auto" w:fill="FFFFFF"/>
              <w:lang w:val="de-DE"/>
            </w:rPr>
          </w:rPrChange>
        </w:rPr>
        <w:fldChar w:fldCharType="separate"/>
      </w:r>
      <w:r w:rsidRPr="00504574">
        <w:rPr>
          <w:rStyle w:val="Hyperlink"/>
          <w:b/>
          <w:color w:val="808080" w:themeColor="background1" w:themeShade="80"/>
          <w:u w:val="none"/>
          <w:rPrChange w:id="136" w:author="Brian Hunt" w:date="2011-11-06T14:48:00Z">
            <w:rPr>
              <w:rStyle w:val="Hyperlink"/>
              <w:shd w:val="clear" w:color="auto" w:fill="FFFFFF"/>
            </w:rPr>
          </w:rPrChange>
        </w:rPr>
        <w:t>ICJ</w:t>
      </w:r>
      <w:r w:rsidRPr="00504574">
        <w:rPr>
          <w:rStyle w:val="Hyperlink"/>
          <w:b/>
          <w:color w:val="808080" w:themeColor="background1" w:themeShade="80"/>
          <w:u w:val="none"/>
          <w:rPrChange w:id="137" w:author="Brian Hunt" w:date="2011-11-06T14:48:00Z">
            <w:rPr>
              <w:color w:val="0000FF"/>
              <w:u w:val="single"/>
              <w:shd w:val="clear" w:color="auto" w:fill="FFFFFF"/>
              <w:lang w:val="de-DE"/>
            </w:rPr>
          </w:rPrChange>
        </w:rPr>
        <w:fldChar w:fldCharType="end"/>
      </w:r>
      <w:r w:rsidRPr="00504574">
        <w:rPr>
          <w:b/>
          <w:rPrChange w:id="138" w:author="Brian Hunt" w:date="2011-11-06T14:48:00Z">
            <w:rPr>
              <w:color w:val="0000FF"/>
              <w:u w:val="single"/>
              <w:shd w:val="clear" w:color="auto" w:fill="FFFFFF"/>
            </w:rPr>
          </w:rPrChange>
        </w:rPr>
        <w:t xml:space="preserve"> Statute</w:t>
      </w:r>
      <w:r w:rsidR="008717AE" w:rsidRPr="00E9148D">
        <w:t xml:space="preserve"> </w:t>
      </w:r>
      <w:ins w:id="139" w:author="Brian Hunt" w:date="2011-11-06T14:48:00Z">
        <w:r w:rsidR="00753358">
          <w:t>(ICJ)</w:t>
        </w:r>
        <w:r w:rsidR="00791C87">
          <w:br/>
        </w:r>
        <w:r w:rsidRPr="00504574">
          <w:fldChar w:fldCharType="begin"/>
        </w:r>
        <w:r w:rsidR="00E9148D">
          <w:instrText xml:space="preserve"> HYPERLINK "http://www.icj-cij.org/documents/index.php?p1=4&amp;p2=2&amp;p3=0" </w:instrText>
        </w:r>
        <w:r w:rsidRPr="00504574">
          <w:fldChar w:fldCharType="separate"/>
        </w:r>
        <w:r w:rsidR="008717AE" w:rsidRPr="001F6497">
          <w:rPr>
            <w:rStyle w:val="Hyperlink"/>
            <w:color w:val="808080" w:themeColor="background1" w:themeShade="80"/>
          </w:rPr>
          <w:t>http://www.icj-cij.org/documents/index.php?p1=4&amp;p2=2&amp;p3=0</w:t>
        </w:r>
        <w:r>
          <w:rPr>
            <w:rStyle w:val="Hyperlink"/>
            <w:color w:val="808080" w:themeColor="background1" w:themeShade="80"/>
          </w:rPr>
          <w:fldChar w:fldCharType="end"/>
        </w:r>
      </w:ins>
    </w:p>
    <w:p w:rsidR="00000000" w:rsidRDefault="00504574">
      <w:pPr>
        <w:pStyle w:val="ArticleCommentary"/>
        <w:pPrChange w:id="140" w:author="Brian Hunt" w:date="2011-11-06T14:48:00Z">
          <w:pPr>
            <w:pStyle w:val="ListParagraph"/>
            <w:numPr>
              <w:numId w:val="70"/>
            </w:numPr>
            <w:ind w:hanging="360"/>
          </w:pPr>
        </w:pPrChange>
      </w:pPr>
      <w:r w:rsidRPr="00504574">
        <w:fldChar w:fldCharType="begin"/>
      </w:r>
      <w:r w:rsidRPr="00504574">
        <w:rPr>
          <w:rPrChange w:id="141" w:author="Brian Hunt" w:date="2011-11-06T14:48:00Z">
            <w:rPr>
              <w:color w:val="0000FF"/>
              <w:u w:val="single"/>
              <w:shd w:val="clear" w:color="auto" w:fill="FFFFFF"/>
            </w:rPr>
          </w:rPrChange>
        </w:rPr>
        <w:instrText xml:space="preserve"> HYPERLINK "http://www.itlos.org/fileadmin/itlos/documents/basic_texts/statute_e.pdf" </w:instrText>
      </w:r>
      <w:r w:rsidRPr="00504574">
        <w:rPr>
          <w:rPrChange w:id="142" w:author="Brian Hunt" w:date="2011-11-06T14:48:00Z">
            <w:rPr>
              <w:color w:val="0000FF"/>
              <w:u w:val="single"/>
              <w:shd w:val="clear" w:color="auto" w:fill="FFFFFF"/>
            </w:rPr>
          </w:rPrChange>
        </w:rPr>
        <w:fldChar w:fldCharType="separate"/>
      </w:r>
      <w:r w:rsidRPr="00504574">
        <w:rPr>
          <w:rStyle w:val="Hyperlink"/>
          <w:b/>
          <w:color w:val="808080" w:themeColor="background1" w:themeShade="80"/>
          <w:u w:val="none"/>
          <w:rPrChange w:id="143" w:author="Brian Hunt" w:date="2011-11-06T14:48:00Z">
            <w:rPr>
              <w:rStyle w:val="Hyperlink"/>
              <w:shd w:val="clear" w:color="auto" w:fill="FFFFFF"/>
            </w:rPr>
          </w:rPrChange>
        </w:rPr>
        <w:t>ITLOS Statute</w:t>
      </w:r>
      <w:r w:rsidRPr="00504574">
        <w:rPr>
          <w:rStyle w:val="Hyperlink"/>
          <w:b/>
          <w:color w:val="808080" w:themeColor="background1" w:themeShade="80"/>
          <w:u w:val="none"/>
          <w:rPrChange w:id="144" w:author="Brian Hunt" w:date="2011-11-06T14:48:00Z">
            <w:rPr>
              <w:color w:val="0000FF"/>
              <w:u w:val="single"/>
              <w:shd w:val="clear" w:color="auto" w:fill="FFFFFF"/>
            </w:rPr>
          </w:rPrChange>
        </w:rPr>
        <w:fldChar w:fldCharType="end"/>
      </w:r>
      <w:r w:rsidRPr="00504574">
        <w:rPr>
          <w:rStyle w:val="Hyperlink"/>
          <w:b/>
          <w:color w:val="808080" w:themeColor="background1" w:themeShade="80"/>
          <w:u w:val="none"/>
          <w:rPrChange w:id="145" w:author="Brian Hunt" w:date="2011-11-06T14:48:00Z">
            <w:rPr>
              <w:color w:val="0000FF"/>
              <w:u w:val="single"/>
              <w:shd w:val="clear" w:color="auto" w:fill="FFFFFF"/>
            </w:rPr>
          </w:rPrChange>
        </w:rPr>
        <w:t xml:space="preserve"> </w:t>
      </w:r>
      <w:ins w:id="146" w:author="Brian Hunt" w:date="2011-11-06T14:48:00Z">
        <w:r w:rsidR="00753358" w:rsidRPr="001B2063">
          <w:rPr>
            <w:rStyle w:val="Hyperlink"/>
            <w:color w:val="808080" w:themeColor="background1" w:themeShade="80"/>
            <w:u w:val="none"/>
          </w:rPr>
          <w:t>(ITLOS)</w:t>
        </w:r>
        <w:r w:rsidR="00791C87" w:rsidRPr="001B2063">
          <w:br/>
        </w:r>
        <w:r w:rsidRPr="00504574">
          <w:fldChar w:fldCharType="begin"/>
        </w:r>
        <w:r w:rsidR="00E9148D">
          <w:instrText xml:space="preserve"> HYPERLINK "http://www.itlos.org/fileadmin/itlos/documents/basic_texts/statute_e.pdf" </w:instrText>
        </w:r>
        <w:r w:rsidRPr="00504574">
          <w:fldChar w:fldCharType="separate"/>
        </w:r>
        <w:r w:rsidR="008717AE" w:rsidRPr="001F6497">
          <w:rPr>
            <w:rStyle w:val="Hyperlink"/>
            <w:color w:val="808080" w:themeColor="background1" w:themeShade="80"/>
          </w:rPr>
          <w:t>http://www.itlos.org/fileadmin/itlos/documents/basic_texts/statute_e.pdf</w:t>
        </w:r>
        <w:r>
          <w:rPr>
            <w:rStyle w:val="Hyperlink"/>
            <w:color w:val="808080" w:themeColor="background1" w:themeShade="80"/>
          </w:rPr>
          <w:fldChar w:fldCharType="end"/>
        </w:r>
      </w:ins>
    </w:p>
    <w:p w:rsidR="00000000" w:rsidRDefault="00504574">
      <w:pPr>
        <w:pStyle w:val="ArticleCommentary"/>
        <w:pPrChange w:id="147" w:author="Brian Hunt" w:date="2011-11-06T14:48:00Z">
          <w:pPr>
            <w:pStyle w:val="ListParagraph"/>
            <w:numPr>
              <w:numId w:val="70"/>
            </w:numPr>
            <w:ind w:hanging="360"/>
          </w:pPr>
        </w:pPrChange>
      </w:pPr>
      <w:r w:rsidRPr="00504574">
        <w:fldChar w:fldCharType="begin"/>
      </w:r>
      <w:r w:rsidR="00E9148D">
        <w:instrText xml:space="preserve"> HYPERLINK "http://www.icc-cpi.int/NR/rdonlyres/EA9AEFF7-5752-4F84-BE94-0A655EB30E16/0/Rome_Statute_English.pdf" </w:instrText>
      </w:r>
      <w:r w:rsidRPr="00504574">
        <w:fldChar w:fldCharType="separate"/>
      </w:r>
      <w:r w:rsidRPr="00504574">
        <w:rPr>
          <w:rStyle w:val="Hyperlink"/>
          <w:b/>
          <w:color w:val="808080" w:themeColor="background1" w:themeShade="80"/>
          <w:u w:val="none"/>
          <w:rPrChange w:id="148" w:author="Brian Hunt" w:date="2011-11-06T14:48:00Z">
            <w:rPr>
              <w:rStyle w:val="Hyperlink"/>
              <w:shd w:val="clear" w:color="auto" w:fill="FFFFFF"/>
            </w:rPr>
          </w:rPrChange>
        </w:rPr>
        <w:t xml:space="preserve">Rome Statute of the International Criminal </w:t>
      </w:r>
      <w:r w:rsidR="00664DDC">
        <w:rPr>
          <w:rStyle w:val="Hyperlink"/>
          <w:b/>
          <w:color w:val="808080" w:themeColor="background1" w:themeShade="80"/>
          <w:u w:val="none"/>
        </w:rPr>
        <w:t>Tribunal</w:t>
      </w:r>
      <w:r w:rsidRPr="00504574">
        <w:rPr>
          <w:rStyle w:val="Hyperlink"/>
          <w:b/>
          <w:color w:val="808080" w:themeColor="background1" w:themeShade="80"/>
          <w:u w:val="none"/>
          <w:rPrChange w:id="149" w:author="Brian Hunt" w:date="2011-11-06T14:48:00Z">
            <w:rPr>
              <w:color w:val="0000FF"/>
              <w:u w:val="single"/>
              <w:shd w:val="clear" w:color="auto" w:fill="FFFFFF"/>
            </w:rPr>
          </w:rPrChange>
        </w:rPr>
        <w:fldChar w:fldCharType="end"/>
      </w:r>
      <w:r w:rsidR="008717AE" w:rsidRPr="00791C87">
        <w:t xml:space="preserve"> </w:t>
      </w:r>
      <w:ins w:id="150" w:author="Brian Hunt" w:date="2011-11-06T14:48:00Z">
        <w:r w:rsidR="00753358">
          <w:t>(ICC)</w:t>
        </w:r>
        <w:r w:rsidR="00791C87" w:rsidRPr="00791C87">
          <w:br/>
        </w:r>
        <w:r w:rsidRPr="00504574">
          <w:fldChar w:fldCharType="begin"/>
        </w:r>
        <w:r w:rsidR="00E9148D">
          <w:instrText xml:space="preserve"> HYPERLINK "http://www.icc-cpi.int/NR/rdonlyres/EA9AEFF7-5752-4F84-BE94-0A655EB30E16/0/Rome_Statute_English.pdf" </w:instrText>
        </w:r>
        <w:r w:rsidRPr="00504574">
          <w:fldChar w:fldCharType="separate"/>
        </w:r>
        <w:r w:rsidR="008717AE" w:rsidRPr="001F6497">
          <w:rPr>
            <w:rStyle w:val="Hyperlink"/>
            <w:color w:val="808080" w:themeColor="background1" w:themeShade="80"/>
          </w:rPr>
          <w:t>http://www.icc-cpi.int/NR/rdonlyres/EA9AEFF7-5752-4F84-BE94-0A655EB30E16/0/Rome_Statute_English.pdf</w:t>
        </w:r>
        <w:r>
          <w:rPr>
            <w:rStyle w:val="Hyperlink"/>
            <w:color w:val="808080" w:themeColor="background1" w:themeShade="80"/>
          </w:rPr>
          <w:fldChar w:fldCharType="end"/>
        </w:r>
      </w:ins>
    </w:p>
    <w:p w:rsidR="00000000" w:rsidRDefault="00504574">
      <w:pPr>
        <w:pStyle w:val="ArticleCommentary"/>
        <w:pPrChange w:id="151" w:author="Brian Hunt" w:date="2011-11-06T14:48:00Z">
          <w:pPr>
            <w:pStyle w:val="ListParagraph"/>
            <w:numPr>
              <w:numId w:val="70"/>
            </w:numPr>
            <w:ind w:hanging="360"/>
          </w:pPr>
        </w:pPrChange>
      </w:pPr>
      <w:r w:rsidRPr="00504574">
        <w:fldChar w:fldCharType="begin"/>
      </w:r>
      <w:r w:rsidRPr="00504574">
        <w:rPr>
          <w:rPrChange w:id="152" w:author="Brian Hunt" w:date="2011-11-06T14:48:00Z">
            <w:rPr>
              <w:color w:val="0000FF"/>
              <w:u w:val="single"/>
              <w:shd w:val="clear" w:color="auto" w:fill="FFFFFF"/>
            </w:rPr>
          </w:rPrChange>
        </w:rPr>
        <w:instrText xml:space="preserve"> HYPERLINK "http://icsid.worldbank.org/ICSID/StaticFiles/basicdoc/CRR_English-final.pdf" </w:instrText>
      </w:r>
      <w:r w:rsidRPr="00504574">
        <w:rPr>
          <w:rPrChange w:id="153" w:author="Brian Hunt" w:date="2011-11-06T14:48:00Z">
            <w:rPr>
              <w:color w:val="0000FF"/>
              <w:u w:val="single"/>
              <w:shd w:val="clear" w:color="auto" w:fill="FFFFFF"/>
            </w:rPr>
          </w:rPrChange>
        </w:rPr>
        <w:fldChar w:fldCharType="separate"/>
      </w:r>
      <w:r w:rsidRPr="00504574">
        <w:rPr>
          <w:rStyle w:val="Hyperlink"/>
          <w:b/>
          <w:color w:val="808080" w:themeColor="background1" w:themeShade="80"/>
          <w:u w:val="none"/>
          <w:rPrChange w:id="154" w:author="Brian Hunt" w:date="2011-11-06T14:48:00Z">
            <w:rPr>
              <w:rStyle w:val="Hyperlink"/>
              <w:shd w:val="clear" w:color="auto" w:fill="FFFFFF"/>
            </w:rPr>
          </w:rPrChange>
        </w:rPr>
        <w:t>ICSID Convention</w:t>
      </w:r>
      <w:r w:rsidRPr="00504574">
        <w:rPr>
          <w:rStyle w:val="Hyperlink"/>
          <w:b/>
          <w:color w:val="808080" w:themeColor="background1" w:themeShade="80"/>
          <w:u w:val="none"/>
          <w:rPrChange w:id="155" w:author="Brian Hunt" w:date="2011-11-06T14:48:00Z">
            <w:rPr>
              <w:color w:val="0000FF"/>
              <w:u w:val="single"/>
              <w:shd w:val="clear" w:color="auto" w:fill="FFFFFF"/>
            </w:rPr>
          </w:rPrChange>
        </w:rPr>
        <w:fldChar w:fldCharType="end"/>
      </w:r>
      <w:r w:rsidRPr="00504574">
        <w:rPr>
          <w:b/>
          <w:rPrChange w:id="156" w:author="Brian Hunt" w:date="2011-11-06T14:48:00Z">
            <w:rPr>
              <w:color w:val="0000FF"/>
              <w:u w:val="single"/>
              <w:shd w:val="clear" w:color="auto" w:fill="FFFFFF"/>
            </w:rPr>
          </w:rPrChange>
        </w:rPr>
        <w:t xml:space="preserve"> </w:t>
      </w:r>
      <w:ins w:id="157" w:author="Brian Hunt" w:date="2011-11-06T14:48:00Z">
        <w:r w:rsidR="00753358" w:rsidRPr="001B2063">
          <w:t>(ICSID)</w:t>
        </w:r>
        <w:r w:rsidR="00791C87" w:rsidRPr="00791C87">
          <w:rPr>
            <w:b/>
          </w:rPr>
          <w:br/>
        </w:r>
        <w:r w:rsidRPr="00504574">
          <w:fldChar w:fldCharType="begin"/>
        </w:r>
        <w:r w:rsidR="00E9148D">
          <w:instrText xml:space="preserve"> HYPERLINK "http://icsid.worldbank.org/ICSID/StaticFiles/basicdoc/CRR_English-final.pdf" </w:instrText>
        </w:r>
        <w:r w:rsidRPr="00504574">
          <w:fldChar w:fldCharType="separate"/>
        </w:r>
        <w:r w:rsidR="008717AE" w:rsidRPr="001F6497">
          <w:rPr>
            <w:rStyle w:val="Hyperlink"/>
            <w:color w:val="808080" w:themeColor="background1" w:themeShade="80"/>
          </w:rPr>
          <w:t>http://icsid.worldbank.org/ICSID/StaticFiles/basicdoc/CRR_English-final.pdf</w:t>
        </w:r>
        <w:r>
          <w:rPr>
            <w:rStyle w:val="Hyperlink"/>
            <w:color w:val="808080" w:themeColor="background1" w:themeShade="80"/>
          </w:rPr>
          <w:fldChar w:fldCharType="end"/>
        </w:r>
      </w:ins>
    </w:p>
    <w:commentRangeStart w:id="158"/>
    <w:p w:rsidR="00000000" w:rsidRDefault="00504574">
      <w:pPr>
        <w:pStyle w:val="ArticleCommentary"/>
        <w:pPrChange w:id="159" w:author="Brian Hunt" w:date="2011-11-06T14:48:00Z">
          <w:pPr>
            <w:pStyle w:val="ListParagraph"/>
            <w:numPr>
              <w:numId w:val="70"/>
            </w:numPr>
            <w:ind w:hanging="360"/>
          </w:pPr>
        </w:pPrChange>
      </w:pPr>
      <w:r w:rsidRPr="00504574">
        <w:fldChar w:fldCharType="begin"/>
      </w:r>
      <w:r w:rsidR="00E9148D">
        <w:instrText xml:space="preserve"> HYPERLINK "http://www.wto.org/english/tratop_e/dispu_e/dsu_e.htm" </w:instrText>
      </w:r>
      <w:r w:rsidRPr="00504574">
        <w:fldChar w:fldCharType="separate"/>
      </w:r>
      <w:r w:rsidRPr="00504574">
        <w:rPr>
          <w:rStyle w:val="Hyperlink"/>
          <w:b/>
          <w:color w:val="808080" w:themeColor="background1" w:themeShade="80"/>
          <w:rPrChange w:id="160" w:author="Brian Hunt" w:date="2011-11-06T14:48:00Z">
            <w:rPr>
              <w:rStyle w:val="Hyperlink"/>
              <w:shd w:val="clear" w:color="auto" w:fill="FFFFFF"/>
            </w:rPr>
          </w:rPrChange>
        </w:rPr>
        <w:t>WTO Dispute Settlement Understanding</w:t>
      </w:r>
      <w:r w:rsidRPr="00504574">
        <w:rPr>
          <w:rStyle w:val="Hyperlink"/>
          <w:b/>
          <w:color w:val="808080" w:themeColor="background1" w:themeShade="80"/>
          <w:rPrChange w:id="161" w:author="Brian Hunt" w:date="2011-11-06T14:48:00Z">
            <w:rPr>
              <w:color w:val="0000FF"/>
              <w:u w:val="single"/>
              <w:shd w:val="clear" w:color="auto" w:fill="FFFFFF"/>
            </w:rPr>
          </w:rPrChange>
        </w:rPr>
        <w:fldChar w:fldCharType="end"/>
      </w:r>
      <w:commentRangeEnd w:id="158"/>
      <w:r w:rsidR="00F37741">
        <w:rPr>
          <w:rStyle w:val="CommentReference"/>
        </w:rPr>
        <w:commentReference w:id="158"/>
      </w:r>
      <w:ins w:id="162" w:author="Brian Hunt" w:date="2011-11-06T14:48:00Z">
        <w:r w:rsidR="00753358">
          <w:t xml:space="preserve"> (WTO)</w:t>
        </w:r>
        <w:r w:rsidR="00791C87">
          <w:br/>
        </w:r>
        <w:r w:rsidRPr="00504574">
          <w:fldChar w:fldCharType="begin"/>
        </w:r>
        <w:r w:rsidR="00E9148D">
          <w:instrText xml:space="preserve"> HYPERLINK "http://www.wto.org/english/tratop_e/dispu_e/dsu_e.htm" </w:instrText>
        </w:r>
        <w:r w:rsidRPr="00504574">
          <w:fldChar w:fldCharType="separate"/>
        </w:r>
        <w:r w:rsidR="008717AE" w:rsidRPr="001F6497">
          <w:rPr>
            <w:rStyle w:val="Hyperlink"/>
            <w:color w:val="808080" w:themeColor="background1" w:themeShade="80"/>
          </w:rPr>
          <w:t>http://www.wto.org/english/tratop_e/dispu_e/dsu_e.htm</w:t>
        </w:r>
        <w:r>
          <w:rPr>
            <w:rStyle w:val="Hyperlink"/>
            <w:color w:val="808080" w:themeColor="background1" w:themeShade="80"/>
          </w:rPr>
          <w:fldChar w:fldCharType="end"/>
        </w:r>
      </w:ins>
    </w:p>
    <w:p w:rsidR="00000000" w:rsidRDefault="00504574">
      <w:pPr>
        <w:pStyle w:val="ArticleCommentary"/>
        <w:pPrChange w:id="163" w:author="Brian Hunt" w:date="2011-11-06T14:48:00Z">
          <w:pPr>
            <w:pStyle w:val="ListParagraph"/>
            <w:numPr>
              <w:numId w:val="70"/>
            </w:numPr>
            <w:ind w:hanging="360"/>
          </w:pPr>
        </w:pPrChange>
      </w:pPr>
      <w:r w:rsidRPr="00504574">
        <w:fldChar w:fldCharType="begin"/>
      </w:r>
      <w:r w:rsidR="00E9148D">
        <w:instrText xml:space="preserve"> HYPERLINK "http://curia.europa.eu/jcms/upload/docs/application/pdf/2008-09/statut_2008-09-25_17-29-58_783.pdf" </w:instrText>
      </w:r>
      <w:r w:rsidRPr="00504574">
        <w:fldChar w:fldCharType="separate"/>
      </w:r>
      <w:r w:rsidRPr="00504574">
        <w:rPr>
          <w:rStyle w:val="Hyperlink"/>
          <w:b/>
          <w:color w:val="808080" w:themeColor="background1" w:themeShade="80"/>
          <w:u w:val="none"/>
          <w:rPrChange w:id="164" w:author="Brian Hunt" w:date="2011-11-06T14:48:00Z">
            <w:rPr>
              <w:rStyle w:val="Hyperlink"/>
              <w:shd w:val="clear" w:color="auto" w:fill="FFFFFF"/>
            </w:rPr>
          </w:rPrChange>
        </w:rPr>
        <w:t xml:space="preserve">European </w:t>
      </w:r>
      <w:r w:rsidR="00664DDC">
        <w:rPr>
          <w:rStyle w:val="Hyperlink"/>
          <w:b/>
          <w:color w:val="808080" w:themeColor="background1" w:themeShade="80"/>
          <w:u w:val="none"/>
        </w:rPr>
        <w:t>Tribunal</w:t>
      </w:r>
      <w:r w:rsidRPr="00504574">
        <w:rPr>
          <w:rStyle w:val="Hyperlink"/>
          <w:b/>
          <w:color w:val="808080" w:themeColor="background1" w:themeShade="80"/>
          <w:u w:val="none"/>
          <w:rPrChange w:id="165" w:author="Brian Hunt" w:date="2011-11-06T14:48:00Z">
            <w:rPr>
              <w:rStyle w:val="Hyperlink"/>
              <w:shd w:val="clear" w:color="auto" w:fill="FFFFFF"/>
            </w:rPr>
          </w:rPrChange>
        </w:rPr>
        <w:t xml:space="preserve"> of Justice</w:t>
      </w:r>
      <w:r w:rsidRPr="00504574">
        <w:rPr>
          <w:rStyle w:val="Hyperlink"/>
          <w:b/>
          <w:color w:val="808080" w:themeColor="background1" w:themeShade="80"/>
          <w:u w:val="none"/>
          <w:rPrChange w:id="166" w:author="Brian Hunt" w:date="2011-11-06T14:48:00Z">
            <w:rPr>
              <w:color w:val="0000FF"/>
              <w:u w:val="single"/>
              <w:shd w:val="clear" w:color="auto" w:fill="FFFFFF"/>
            </w:rPr>
          </w:rPrChange>
        </w:rPr>
        <w:fldChar w:fldCharType="end"/>
      </w:r>
      <w:ins w:id="167" w:author="Brian Hunt" w:date="2011-11-06T14:48:00Z">
        <w:r w:rsidR="00753358">
          <w:rPr>
            <w:rStyle w:val="Hyperlink"/>
            <w:b/>
            <w:color w:val="808080" w:themeColor="background1" w:themeShade="80"/>
            <w:u w:val="none"/>
          </w:rPr>
          <w:t xml:space="preserve"> </w:t>
        </w:r>
        <w:r w:rsidR="00753358" w:rsidRPr="001B2063">
          <w:rPr>
            <w:rStyle w:val="Hyperlink"/>
            <w:color w:val="808080" w:themeColor="background1" w:themeShade="80"/>
            <w:u w:val="none"/>
          </w:rPr>
          <w:t>(ECJ)</w:t>
        </w:r>
        <w:r w:rsidR="00791C87" w:rsidRPr="001B2063">
          <w:br/>
        </w:r>
        <w:r w:rsidRPr="00504574">
          <w:fldChar w:fldCharType="begin"/>
        </w:r>
        <w:r w:rsidR="00E9148D">
          <w:instrText xml:space="preserve"> HYPERLINK "http://curia.europa.eu/jcms/upload/docs/application/pdf/2008-09/statut_2008-09-25_17-29-58_783.pdf" </w:instrText>
        </w:r>
        <w:r w:rsidRPr="00504574">
          <w:fldChar w:fldCharType="separate"/>
        </w:r>
        <w:r w:rsidR="008717AE" w:rsidRPr="001F6497">
          <w:rPr>
            <w:rStyle w:val="Hyperlink"/>
            <w:color w:val="808080" w:themeColor="background1" w:themeShade="80"/>
          </w:rPr>
          <w:t>http://curia.europa.eu/jcms/upload/docs/application/pdf/2008-09/statut_2008-09-25_17-29-58_783.pdf</w:t>
        </w:r>
        <w:r>
          <w:rPr>
            <w:rStyle w:val="Hyperlink"/>
            <w:color w:val="808080" w:themeColor="background1" w:themeShade="80"/>
          </w:rPr>
          <w:fldChar w:fldCharType="end"/>
        </w:r>
      </w:ins>
    </w:p>
    <w:p w:rsidR="00000000" w:rsidRDefault="008717AE">
      <w:pPr>
        <w:pStyle w:val="ArticleCommentary"/>
        <w:rPr>
          <w:color w:val="A6A6A6" w:themeColor="background1" w:themeShade="A6"/>
          <w:rPrChange w:id="168" w:author="Brian Hunt" w:date="2011-11-06T14:48:00Z">
            <w:rPr/>
          </w:rPrChange>
        </w:rPr>
        <w:pPrChange w:id="169" w:author="Brian Hunt" w:date="2011-11-06T14:48:00Z">
          <w:pPr>
            <w:pStyle w:val="ListParagraph"/>
            <w:numPr>
              <w:numId w:val="70"/>
            </w:numPr>
            <w:ind w:hanging="360"/>
          </w:pPr>
        </w:pPrChange>
      </w:pPr>
      <w:ins w:id="170" w:author="Brian Hunt" w:date="2011-11-06T14:48:00Z">
        <w:r w:rsidRPr="00791C87">
          <w:rPr>
            <w:b/>
          </w:rPr>
          <w:t>1907 Convention for the Pacific Settlements of Disputes</w:t>
        </w:r>
        <w:r w:rsidR="00753358">
          <w:rPr>
            <w:b/>
          </w:rPr>
          <w:t xml:space="preserve"> </w:t>
        </w:r>
        <w:r w:rsidR="00753358" w:rsidRPr="001B2063">
          <w:t>(CPSD)</w:t>
        </w:r>
        <w:r w:rsidR="00791C87" w:rsidRPr="00791C87">
          <w:rPr>
            <w:b/>
          </w:rPr>
          <w:br/>
        </w:r>
      </w:ins>
      <w:r w:rsidR="00504574" w:rsidRPr="00504574">
        <w:fldChar w:fldCharType="begin"/>
      </w:r>
      <w:r w:rsidR="00E9148D">
        <w:instrText xml:space="preserve"> HYPERLINK "http://www.pca-cpa.org/upload/files/1907ENG.pdf" </w:instrText>
      </w:r>
      <w:r w:rsidR="00504574" w:rsidRPr="00504574">
        <w:fldChar w:fldCharType="separate"/>
      </w:r>
      <w:del w:id="171" w:author="Brian Hunt" w:date="2011-11-06T14:48:00Z">
        <w:r w:rsidR="00F37741" w:rsidRPr="00DE225C">
          <w:rPr>
            <w:rStyle w:val="Hyperlink"/>
          </w:rPr>
          <w:delText>1907 Convention for the Pacific Settlements of Disputes</w:delText>
        </w:r>
      </w:del>
      <w:ins w:id="172" w:author="Brian Hunt" w:date="2011-11-06T14:48:00Z">
        <w:r w:rsidRPr="001F6497">
          <w:rPr>
            <w:rStyle w:val="Hyperlink"/>
            <w:color w:val="808080" w:themeColor="background1" w:themeShade="80"/>
          </w:rPr>
          <w:t>http://www.pca-cpa.org/upload/files/1907ENG.pdf</w:t>
        </w:r>
      </w:ins>
      <w:r w:rsidR="00504574" w:rsidRPr="00504574">
        <w:rPr>
          <w:rStyle w:val="Hyperlink"/>
          <w:color w:val="808080" w:themeColor="background1" w:themeShade="80"/>
          <w:rPrChange w:id="173" w:author="Brian Hunt" w:date="2011-11-06T14:48:00Z">
            <w:rPr>
              <w:color w:val="0000FF"/>
              <w:u w:val="single"/>
              <w:shd w:val="clear" w:color="auto" w:fill="FFFFFF"/>
            </w:rPr>
          </w:rPrChange>
        </w:rPr>
        <w:fldChar w:fldCharType="end"/>
      </w:r>
    </w:p>
    <w:p w:rsidR="00000000" w:rsidRPr="00664DDC" w:rsidRDefault="00504574">
      <w:pPr>
        <w:pStyle w:val="ArticleCommentary"/>
        <w:rPr>
          <w:lang w:val="fr-FR"/>
        </w:rPr>
        <w:pPrChange w:id="174" w:author="Brian Hunt" w:date="2011-11-06T14:48:00Z">
          <w:pPr>
            <w:pStyle w:val="ListParagraph"/>
            <w:numPr>
              <w:numId w:val="70"/>
            </w:numPr>
            <w:ind w:hanging="360"/>
          </w:pPr>
        </w:pPrChange>
      </w:pPr>
      <w:r w:rsidRPr="00664DDC">
        <w:rPr>
          <w:b/>
          <w:lang w:val="fr-FR"/>
          <w:rPrChange w:id="175" w:author="Brian Hunt" w:date="2011-11-06T14:48:00Z">
            <w:rPr>
              <w:color w:val="0000FF"/>
              <w:u w:val="single"/>
              <w:shd w:val="clear" w:color="auto" w:fill="FFFFFF"/>
            </w:rPr>
          </w:rPrChange>
        </w:rPr>
        <w:t xml:space="preserve">NAFTA – </w:t>
      </w:r>
      <w:proofErr w:type="spellStart"/>
      <w:r w:rsidRPr="00664DDC">
        <w:rPr>
          <w:b/>
          <w:lang w:val="fr-FR"/>
          <w:rPrChange w:id="176" w:author="Brian Hunt" w:date="2011-11-06T14:48:00Z">
            <w:rPr>
              <w:color w:val="0000FF"/>
              <w:u w:val="single"/>
              <w:shd w:val="clear" w:color="auto" w:fill="FFFFFF"/>
            </w:rPr>
          </w:rPrChange>
        </w:rPr>
        <w:t>Chapter</w:t>
      </w:r>
      <w:proofErr w:type="spellEnd"/>
      <w:r w:rsidRPr="00664DDC">
        <w:rPr>
          <w:b/>
          <w:lang w:val="fr-FR"/>
          <w:rPrChange w:id="177" w:author="Brian Hunt" w:date="2011-11-06T14:48:00Z">
            <w:rPr>
              <w:color w:val="0000FF"/>
              <w:u w:val="single"/>
              <w:shd w:val="clear" w:color="auto" w:fill="FFFFFF"/>
            </w:rPr>
          </w:rPrChange>
        </w:rPr>
        <w:t xml:space="preserve"> 20</w:t>
      </w:r>
      <w:ins w:id="178" w:author="Brian Hunt" w:date="2011-11-06T14:48:00Z">
        <w:r w:rsidR="00753358" w:rsidRPr="00664DDC">
          <w:rPr>
            <w:b/>
            <w:lang w:val="fr-FR"/>
          </w:rPr>
          <w:t xml:space="preserve"> </w:t>
        </w:r>
        <w:r w:rsidR="00753358" w:rsidRPr="00664DDC">
          <w:rPr>
            <w:lang w:val="fr-FR"/>
          </w:rPr>
          <w:t>(NAFTA)</w:t>
        </w:r>
        <w:r w:rsidR="00791C87" w:rsidRPr="00664DDC">
          <w:rPr>
            <w:rFonts w:eastAsia="Times New Roman" w:cs="Arial"/>
            <w:b/>
            <w:shd w:val="clear" w:color="auto" w:fill="FFFFFF"/>
            <w:lang w:val="fr-FR"/>
          </w:rPr>
          <w:br/>
        </w:r>
        <w:r w:rsidR="008717AE" w:rsidRPr="00664DDC">
          <w:rPr>
            <w:lang w:val="fr-FR"/>
          </w:rPr>
          <w:t>http://www.worldtradelaw.net/nafta/chap-20.pdf</w:t>
        </w:r>
      </w:ins>
    </w:p>
    <w:p w:rsidR="008717AE" w:rsidRDefault="00783D06" w:rsidP="00347A6E">
      <w:pPr>
        <w:pStyle w:val="ArticleCommentary"/>
        <w:rPr>
          <w:ins w:id="179" w:author="Brian Hunt" w:date="2011-11-06T14:48:00Z"/>
          <w:shd w:val="clear" w:color="auto" w:fill="FFFFFF"/>
        </w:rPr>
      </w:pPr>
      <w:ins w:id="180" w:author="Brian Hunt" w:date="2011-11-06T14:48:00Z">
        <w:r>
          <w:rPr>
            <w:shd w:val="clear" w:color="auto" w:fill="FFFFFF"/>
          </w:rPr>
          <w:t>T</w:t>
        </w:r>
        <w:r w:rsidR="00791C87">
          <w:rPr>
            <w:shd w:val="clear" w:color="auto" w:fill="FFFFFF"/>
          </w:rPr>
          <w:t xml:space="preserve">his </w:t>
        </w:r>
        <w:r w:rsidR="00913AAE">
          <w:rPr>
            <w:shd w:val="clear" w:color="auto" w:fill="FFFFFF"/>
          </w:rPr>
          <w:t xml:space="preserve">proposed </w:t>
        </w:r>
        <w:r w:rsidR="00791C87">
          <w:rPr>
            <w:shd w:val="clear" w:color="auto" w:fill="FFFFFF"/>
          </w:rPr>
          <w:t>treaty</w:t>
        </w:r>
        <w:r>
          <w:rPr>
            <w:shd w:val="clear" w:color="auto" w:fill="FFFFFF"/>
          </w:rPr>
          <w:t xml:space="preserve"> is distinguished</w:t>
        </w:r>
        <w:r w:rsidR="00791C87">
          <w:rPr>
            <w:shd w:val="clear" w:color="auto" w:fill="FFFFFF"/>
          </w:rPr>
          <w:t xml:space="preserve"> from</w:t>
        </w:r>
        <w:r>
          <w:rPr>
            <w:shd w:val="clear" w:color="auto" w:fill="FFFFFF"/>
          </w:rPr>
          <w:t xml:space="preserve"> </w:t>
        </w:r>
        <w:r w:rsidR="00791C87">
          <w:rPr>
            <w:shd w:val="clear" w:color="auto" w:fill="FFFFFF"/>
          </w:rPr>
          <w:t xml:space="preserve">the precedents above in two </w:t>
        </w:r>
        <w:r>
          <w:rPr>
            <w:shd w:val="clear" w:color="auto" w:fill="FFFFFF"/>
          </w:rPr>
          <w:t xml:space="preserve">broad </w:t>
        </w:r>
        <w:r w:rsidR="00791C87">
          <w:rPr>
            <w:shd w:val="clear" w:color="auto" w:fill="FFFFFF"/>
          </w:rPr>
          <w:t>categories:</w:t>
        </w:r>
      </w:ins>
    </w:p>
    <w:p w:rsidR="00783D06" w:rsidRDefault="00783D06" w:rsidP="00E61BC8">
      <w:pPr>
        <w:pStyle w:val="ArticleCommentary"/>
        <w:numPr>
          <w:ilvl w:val="0"/>
          <w:numId w:val="5"/>
        </w:numPr>
        <w:rPr>
          <w:ins w:id="181" w:author="Brian Hunt" w:date="2011-11-06T14:48:00Z"/>
          <w:shd w:val="clear" w:color="auto" w:fill="FFFFFF"/>
        </w:rPr>
      </w:pPr>
      <w:ins w:id="182" w:author="Brian Hunt" w:date="2011-11-06T14:48:00Z">
        <w:r>
          <w:rPr>
            <w:shd w:val="clear" w:color="auto" w:fill="FFFFFF"/>
          </w:rPr>
          <w:t>The principles of insolvency as they apply to complex financial institutions: The underlying subject-matter of a state bankruptcy regime is fundamentally different from a dispute over rights and obligations pursuant to contracts, or criminality.</w:t>
        </w:r>
      </w:ins>
    </w:p>
    <w:p w:rsidR="00783D06" w:rsidRPr="00783D06" w:rsidRDefault="00783D06" w:rsidP="00E61BC8">
      <w:pPr>
        <w:pStyle w:val="ArticleCommentary"/>
        <w:numPr>
          <w:ilvl w:val="0"/>
          <w:numId w:val="5"/>
        </w:numPr>
        <w:rPr>
          <w:ins w:id="183" w:author="Brian Hunt" w:date="2011-11-06T14:48:00Z"/>
          <w:shd w:val="clear" w:color="auto" w:fill="FFFFFF"/>
        </w:rPr>
      </w:pPr>
      <w:proofErr w:type="spellStart"/>
      <w:ins w:id="184" w:author="Brian Hunt" w:date="2011-11-06T14:48:00Z">
        <w:r>
          <w:rPr>
            <w:shd w:val="clear" w:color="auto" w:fill="FFFFFF"/>
          </w:rPr>
          <w:t>Numerosity</w:t>
        </w:r>
        <w:proofErr w:type="spellEnd"/>
        <w:r>
          <w:rPr>
            <w:shd w:val="clear" w:color="auto" w:fill="FFFFFF"/>
          </w:rPr>
          <w:t xml:space="preserve">: state bankruptcy is inherently a dispute between a </w:t>
        </w:r>
        <w:r w:rsidR="00A55161">
          <w:rPr>
            <w:shd w:val="clear" w:color="auto" w:fill="FFFFFF"/>
          </w:rPr>
          <w:t>single debtor and many creditors.</w:t>
        </w:r>
      </w:ins>
    </w:p>
    <w:p w:rsidR="00867FF0" w:rsidRDefault="00783D06" w:rsidP="00347A6E">
      <w:pPr>
        <w:pStyle w:val="ArticleCommentary"/>
        <w:rPr>
          <w:ins w:id="185" w:author="Brian Hunt" w:date="2011-11-06T14:48:00Z"/>
          <w:shd w:val="clear" w:color="auto" w:fill="FFFFFF"/>
        </w:rPr>
      </w:pPr>
      <w:ins w:id="186" w:author="Brian Hunt" w:date="2011-11-06T14:48:00Z">
        <w:r>
          <w:rPr>
            <w:shd w:val="clear" w:color="auto" w:fill="FFFFFF"/>
          </w:rPr>
          <w:t xml:space="preserve">It is in particular on these two points that we </w:t>
        </w:r>
        <w:r w:rsidR="00AA5029">
          <w:rPr>
            <w:shd w:val="clear" w:color="auto" w:fill="FFFFFF"/>
          </w:rPr>
          <w:t>must</w:t>
        </w:r>
        <w:r>
          <w:rPr>
            <w:shd w:val="clear" w:color="auto" w:fill="FFFFFF"/>
          </w:rPr>
          <w:t xml:space="preserve"> draw analogy from domestic regimes.</w:t>
        </w:r>
        <w:r w:rsidR="00A55161">
          <w:rPr>
            <w:shd w:val="clear" w:color="auto" w:fill="FFFFFF"/>
          </w:rPr>
          <w:t xml:space="preserve"> This treaty draws in particular upon domestic laws of corporate bankruptcy, and common law civil litigation class proceedings.</w:t>
        </w:r>
      </w:ins>
    </w:p>
    <w:p w:rsidR="00E77BED" w:rsidRPr="00E77BED" w:rsidRDefault="00E77BED" w:rsidP="00E77BED">
      <w:pPr>
        <w:pStyle w:val="ArticleCommentary"/>
        <w:rPr>
          <w:ins w:id="187" w:author="Brian Hunt" w:date="2011-11-06T14:48:00Z"/>
          <w:shd w:val="clear" w:color="auto" w:fill="FFFFFF"/>
        </w:rPr>
      </w:pPr>
      <w:ins w:id="188" w:author="Brian Hunt" w:date="2011-11-06T14:48:00Z">
        <w:r w:rsidRPr="00E77BED">
          <w:rPr>
            <w:shd w:val="clear" w:color="auto" w:fill="FFFFFF"/>
          </w:rPr>
          <w:lastRenderedPageBreak/>
          <w:t>In addition to the various domestic class procedures, there are precedents for class arbitrations. See e.g.  “</w:t>
        </w:r>
        <w:r w:rsidRPr="00A464E9">
          <w:rPr>
            <w:bCs/>
            <w:shd w:val="clear" w:color="auto" w:fill="FFFFFF"/>
            <w:lang w:val="en-US"/>
          </w:rPr>
          <w:t>Complex arbitrations</w:t>
        </w:r>
        <w:r w:rsidRPr="00E77BED">
          <w:rPr>
            <w:b/>
            <w:bCs/>
            <w:shd w:val="clear" w:color="auto" w:fill="FFFFFF"/>
            <w:lang w:val="en-US"/>
          </w:rPr>
          <w:t>: </w:t>
        </w:r>
        <w:r w:rsidRPr="00E77BED">
          <w:rPr>
            <w:shd w:val="clear" w:color="auto" w:fill="FFFFFF"/>
            <w:lang w:val="en-US"/>
          </w:rPr>
          <w:t xml:space="preserve">multiparty, </w:t>
        </w:r>
        <w:proofErr w:type="spellStart"/>
        <w:r w:rsidRPr="00E77BED">
          <w:rPr>
            <w:shd w:val="clear" w:color="auto" w:fill="FFFFFF"/>
            <w:lang w:val="en-US"/>
          </w:rPr>
          <w:t>multicontract</w:t>
        </w:r>
        <w:proofErr w:type="spellEnd"/>
        <w:r w:rsidRPr="00E77BED">
          <w:rPr>
            <w:shd w:val="clear" w:color="auto" w:fill="FFFFFF"/>
            <w:lang w:val="en-US"/>
          </w:rPr>
          <w:t xml:space="preserve">, multi-issue and class action”, Bernard </w:t>
        </w:r>
        <w:proofErr w:type="spellStart"/>
        <w:r w:rsidRPr="00E77BED">
          <w:rPr>
            <w:shd w:val="clear" w:color="auto" w:fill="FFFFFF"/>
            <w:lang w:val="en-US"/>
          </w:rPr>
          <w:t>Hanotiau</w:t>
        </w:r>
        <w:proofErr w:type="spellEnd"/>
        <w:r w:rsidRPr="00E77BED">
          <w:rPr>
            <w:shd w:val="clear" w:color="auto" w:fill="FFFFFF"/>
            <w:lang w:val="en-US"/>
          </w:rPr>
          <w:t xml:space="preserve"> (</w:t>
        </w:r>
        <w:r w:rsidRPr="00E77BED">
          <w:rPr>
            <w:shd w:val="clear" w:color="auto" w:fill="FFFFFF"/>
          </w:rPr>
          <w:t>Kluwer Law International, 2005</w:t>
        </w:r>
        <w:r w:rsidRPr="00E77BED">
          <w:rPr>
            <w:b/>
            <w:bCs/>
            <w:shd w:val="clear" w:color="auto" w:fill="FFFFFF"/>
            <w:lang w:val="en-US"/>
          </w:rPr>
          <w:t>)</w:t>
        </w:r>
        <w:r>
          <w:rPr>
            <w:b/>
            <w:bCs/>
            <w:shd w:val="clear" w:color="auto" w:fill="FFFFFF"/>
            <w:lang w:val="en-US"/>
          </w:rPr>
          <w:t xml:space="preserve"> </w:t>
        </w:r>
        <w:r w:rsidRPr="00E77BED">
          <w:rPr>
            <w:shd w:val="clear" w:color="auto" w:fill="FFFFFF"/>
          </w:rPr>
          <w:t>&lt;http://books.google.ca/books?id=uIo9AAAACAAJ&gt;</w:t>
        </w:r>
        <w:r w:rsidR="009D02C0">
          <w:rPr>
            <w:shd w:val="clear" w:color="auto" w:fill="FFFFFF"/>
          </w:rPr>
          <w:t>.</w:t>
        </w:r>
      </w:ins>
    </w:p>
    <w:p w:rsidR="00867FF0" w:rsidRDefault="00867FF0" w:rsidP="00347A6E">
      <w:pPr>
        <w:pStyle w:val="ArticleCommentary"/>
        <w:rPr>
          <w:ins w:id="189" w:author="Brian Hunt" w:date="2011-11-06T14:48:00Z"/>
          <w:shd w:val="clear" w:color="auto" w:fill="FFFFFF"/>
        </w:rPr>
      </w:pPr>
      <w:ins w:id="190" w:author="Brian Hunt" w:date="2011-11-06T14:48:00Z">
        <w:r>
          <w:rPr>
            <w:shd w:val="clear" w:color="auto" w:fill="FFFFFF"/>
          </w:rPr>
          <w:t xml:space="preserve">This Treaty is similar to the ICC in how it is funded and established as an independent </w:t>
        </w:r>
      </w:ins>
      <w:r w:rsidR="00664DDC">
        <w:rPr>
          <w:shd w:val="clear" w:color="auto" w:fill="FFFFFF"/>
        </w:rPr>
        <w:t>tribunal</w:t>
      </w:r>
      <w:ins w:id="191" w:author="Brian Hunt" w:date="2011-11-06T14:48:00Z">
        <w:r>
          <w:rPr>
            <w:shd w:val="clear" w:color="auto" w:fill="FFFFFF"/>
          </w:rPr>
          <w:t xml:space="preserve">; similar to the ICSID, NAFTA and the WTO in the subject matter; similar to WTO in its </w:t>
        </w:r>
        <w:r w:rsidR="009E2BFA">
          <w:rPr>
            <w:shd w:val="clear" w:color="auto" w:fill="FFFFFF"/>
          </w:rPr>
          <w:t>relative autonomy.</w:t>
        </w:r>
      </w:ins>
    </w:p>
    <w:p w:rsidR="00000000" w:rsidRDefault="00504574">
      <w:pPr>
        <w:pStyle w:val="ArticleCommentary"/>
        <w:rPr>
          <w:shd w:val="clear" w:color="auto" w:fill="FFFFFF"/>
          <w:rPrChange w:id="192" w:author="Brian Hunt" w:date="2011-11-06T14:48:00Z">
            <w:rPr>
              <w:rFonts w:asciiTheme="minorHAnsi" w:hAnsiTheme="minorHAnsi"/>
              <w:i/>
              <w:color w:val="7F7F7F" w:themeColor="text1" w:themeTint="80"/>
            </w:rPr>
          </w:rPrChange>
        </w:rPr>
        <w:pPrChange w:id="193" w:author="Brian Hunt" w:date="2011-11-06T14:48:00Z">
          <w:pPr/>
        </w:pPrChange>
      </w:pPr>
      <w:r w:rsidRPr="00504574">
        <w:rPr>
          <w:rFonts w:asciiTheme="minorHAnsi" w:hAnsiTheme="minorHAnsi"/>
          <w:color w:val="000000" w:themeColor="text1"/>
          <w:shd w:val="clear" w:color="auto" w:fill="FFFFFF"/>
          <w:rPrChange w:id="194" w:author="Brian Hunt" w:date="2011-11-06T14:48:00Z">
            <w:rPr>
              <w:color w:val="0000FF"/>
              <w:u w:val="single"/>
            </w:rPr>
          </w:rPrChange>
        </w:rPr>
        <w:br w:type="page"/>
      </w:r>
    </w:p>
    <w:p w:rsidR="00000000" w:rsidRDefault="00504574">
      <w:pPr>
        <w:pStyle w:val="TOC1"/>
        <w:pBdr>
          <w:bottom w:val="single" w:sz="4" w:space="1" w:color="auto"/>
        </w:pBdr>
        <w:tabs>
          <w:tab w:val="left" w:pos="1275"/>
          <w:tab w:val="right" w:leader="dot" w:pos="8630"/>
        </w:tabs>
        <w:rPr>
          <w:rFonts w:asciiTheme="minorHAnsi" w:hAnsiTheme="minorHAnsi"/>
          <w:color w:val="1F497D" w:themeColor="text2"/>
          <w:shd w:val="clear" w:color="auto" w:fill="FFFFFF"/>
          <w:rPrChange w:id="195" w:author="Brian Hunt" w:date="2011-11-06T14:48:00Z">
            <w:rPr/>
          </w:rPrChange>
        </w:rPr>
        <w:pPrChange w:id="196" w:author="Brian Hunt" w:date="2011-11-06T14:48:00Z">
          <w:pPr>
            <w:pStyle w:val="Title"/>
          </w:pPr>
        </w:pPrChange>
      </w:pPr>
      <w:r w:rsidRPr="00504574">
        <w:rPr>
          <w:rFonts w:asciiTheme="minorHAnsi" w:hAnsiTheme="minorHAnsi"/>
          <w:color w:val="1F497D" w:themeColor="text2"/>
          <w:shd w:val="clear" w:color="auto" w:fill="FFFFFF"/>
          <w:rPrChange w:id="197" w:author="Brian Hunt" w:date="2011-11-06T14:48:00Z">
            <w:rPr>
              <w:b/>
              <w:color w:val="0000FF"/>
              <w:sz w:val="52"/>
              <w:szCs w:val="52"/>
              <w:u w:val="single"/>
            </w:rPr>
          </w:rPrChange>
        </w:rPr>
        <w:lastRenderedPageBreak/>
        <w:t>Table of Contents</w:t>
      </w:r>
    </w:p>
    <w:p w:rsidR="001F6497" w:rsidRPr="001F6497" w:rsidRDefault="001F6497" w:rsidP="001F6497">
      <w:pPr>
        <w:rPr>
          <w:ins w:id="198" w:author="Brian Hunt" w:date="2011-11-06T14:48:00Z"/>
        </w:rPr>
      </w:pPr>
    </w:p>
    <w:p w:rsidR="00272FCB" w:rsidRDefault="00504574">
      <w:pPr>
        <w:pStyle w:val="TOC1"/>
        <w:tabs>
          <w:tab w:val="left" w:pos="1215"/>
          <w:tab w:val="right" w:leader="dot" w:pos="8630"/>
        </w:tabs>
        <w:rPr>
          <w:del w:id="199" w:author="Brian Hunt" w:date="2011-11-06T14:48:00Z"/>
          <w:rFonts w:asciiTheme="minorHAnsi" w:hAnsiTheme="minorHAnsi" w:cstheme="minorBidi"/>
          <w:b w:val="0"/>
          <w:noProof/>
          <w:color w:val="auto"/>
          <w:lang w:eastAsia="ja-JP"/>
        </w:rPr>
      </w:pPr>
      <w:r w:rsidRPr="00504574">
        <w:rPr>
          <w:rFonts w:asciiTheme="minorHAnsi" w:hAnsiTheme="minorHAnsi"/>
          <w:color w:val="000000" w:themeColor="text1"/>
          <w:shd w:val="clear" w:color="auto" w:fill="FFFFFF"/>
          <w:rPrChange w:id="200" w:author="Brian Hunt" w:date="2011-11-06T14:48:00Z">
            <w:rPr>
              <w:rFonts w:ascii="Times New Roman" w:hAnsi="Times New Roman"/>
              <w:color w:val="auto"/>
              <w:sz w:val="22"/>
              <w:szCs w:val="22"/>
              <w:u w:val="single"/>
              <w:lang w:val="en-GB"/>
            </w:rPr>
          </w:rPrChange>
        </w:rPr>
        <w:fldChar w:fldCharType="begin"/>
      </w:r>
      <w:r w:rsidR="00152DD9">
        <w:rPr>
          <w:rFonts w:asciiTheme="minorHAnsi" w:eastAsia="Times New Roman" w:hAnsiTheme="minorHAnsi" w:cs="Arial"/>
          <w:color w:val="000000" w:themeColor="text1"/>
          <w:shd w:val="clear" w:color="auto" w:fill="FFFFFF"/>
        </w:rPr>
        <w:instrText xml:space="preserve"> TOC \o "1-3" </w:instrText>
      </w:r>
      <w:r w:rsidRPr="00504574">
        <w:rPr>
          <w:rFonts w:asciiTheme="minorHAnsi" w:hAnsiTheme="minorHAnsi"/>
          <w:color w:val="000000" w:themeColor="text1"/>
          <w:shd w:val="clear" w:color="auto" w:fill="FFFFFF"/>
          <w:rPrChange w:id="201" w:author="Brian Hunt" w:date="2011-11-06T14:48:00Z">
            <w:rPr>
              <w:rFonts w:ascii="Times New Roman" w:hAnsi="Times New Roman"/>
              <w:color w:val="auto"/>
              <w:sz w:val="22"/>
              <w:szCs w:val="22"/>
              <w:u w:val="single"/>
              <w:lang w:val="en-GB"/>
            </w:rPr>
          </w:rPrChange>
        </w:rPr>
        <w:fldChar w:fldCharType="separate"/>
      </w:r>
      <w:del w:id="202" w:author="Brian Hunt" w:date="2011-11-06T14:48:00Z">
        <w:r w:rsidR="00272FCB">
          <w:rPr>
            <w:noProof/>
          </w:rPr>
          <w:delText>Section 1.</w:delText>
        </w:r>
        <w:r w:rsidR="00272FCB">
          <w:rPr>
            <w:rFonts w:asciiTheme="minorHAnsi" w:hAnsiTheme="minorHAnsi" w:cstheme="minorBidi"/>
            <w:b w:val="0"/>
            <w:noProof/>
            <w:color w:val="auto"/>
            <w:lang w:eastAsia="ja-JP"/>
          </w:rPr>
          <w:tab/>
        </w:r>
        <w:r w:rsidR="00272FCB">
          <w:rPr>
            <w:noProof/>
          </w:rPr>
          <w:delText>Introduction</w:delText>
        </w:r>
        <w:r w:rsidR="00272FCB">
          <w:rPr>
            <w:noProof/>
          </w:rPr>
          <w:tab/>
        </w:r>
        <w:r>
          <w:rPr>
            <w:b w:val="0"/>
            <w:noProof/>
          </w:rPr>
          <w:fldChar w:fldCharType="begin"/>
        </w:r>
        <w:r w:rsidR="00272FCB">
          <w:rPr>
            <w:noProof/>
          </w:rPr>
          <w:delInstrText xml:space="preserve"> PAGEREF _Toc179127583 \h </w:delInstrText>
        </w:r>
        <w:r>
          <w:rPr>
            <w:b w:val="0"/>
            <w:noProof/>
          </w:rPr>
        </w:r>
        <w:r>
          <w:rPr>
            <w:b w:val="0"/>
            <w:noProof/>
          </w:rPr>
          <w:fldChar w:fldCharType="separate"/>
        </w:r>
        <w:r w:rsidR="00272FCB">
          <w:rPr>
            <w:noProof/>
          </w:rPr>
          <w:delText>1</w:delText>
        </w:r>
        <w:r>
          <w:rPr>
            <w:b w:val="0"/>
            <w:noProof/>
          </w:rPr>
          <w:fldChar w:fldCharType="end"/>
        </w:r>
      </w:del>
    </w:p>
    <w:p w:rsidR="00106B21" w:rsidRDefault="00106B21">
      <w:pPr>
        <w:pStyle w:val="TOC1"/>
        <w:tabs>
          <w:tab w:val="left" w:pos="1275"/>
          <w:tab w:val="right" w:leader="dot" w:pos="8630"/>
        </w:tabs>
        <w:rPr>
          <w:ins w:id="203" w:author="Brian Hunt" w:date="2011-11-06T14:48:00Z"/>
          <w:rFonts w:asciiTheme="minorHAnsi" w:hAnsiTheme="minorHAnsi" w:cstheme="minorBidi"/>
          <w:b w:val="0"/>
          <w:noProof/>
          <w:color w:val="auto"/>
          <w:lang w:eastAsia="ja-JP"/>
        </w:rPr>
      </w:pPr>
      <w:ins w:id="204" w:author="Brian Hunt" w:date="2011-11-06T14:48:00Z">
        <w:r>
          <w:rPr>
            <w:noProof/>
          </w:rPr>
          <w:t>Chapter 1:</w:t>
        </w:r>
        <w:r>
          <w:rPr>
            <w:rFonts w:asciiTheme="minorHAnsi" w:hAnsiTheme="minorHAnsi" w:cstheme="minorBidi"/>
            <w:b w:val="0"/>
            <w:noProof/>
            <w:color w:val="auto"/>
            <w:lang w:eastAsia="ja-JP"/>
          </w:rPr>
          <w:tab/>
        </w:r>
        <w:r w:rsidRPr="00F67A33">
          <w:rPr>
            <w:noProof/>
            <w:shd w:val="clear" w:color="auto" w:fill="FFFFFF"/>
          </w:rPr>
          <w:t>Establishment of a Tribunal</w:t>
        </w:r>
        <w:r>
          <w:rPr>
            <w:noProof/>
          </w:rPr>
          <w:tab/>
        </w:r>
        <w:r w:rsidR="00504574">
          <w:rPr>
            <w:noProof/>
          </w:rPr>
          <w:fldChar w:fldCharType="begin"/>
        </w:r>
        <w:r>
          <w:rPr>
            <w:noProof/>
          </w:rPr>
          <w:instrText xml:space="preserve"> PAGEREF _Toc182209935 \h </w:instrText>
        </w:r>
      </w:ins>
      <w:r w:rsidR="00504574">
        <w:rPr>
          <w:noProof/>
        </w:rPr>
      </w:r>
      <w:ins w:id="205" w:author="Brian Hunt" w:date="2011-11-06T14:48:00Z">
        <w:r w:rsidR="00504574">
          <w:rPr>
            <w:noProof/>
          </w:rPr>
          <w:fldChar w:fldCharType="separate"/>
        </w:r>
        <w:r>
          <w:rPr>
            <w:noProof/>
          </w:rPr>
          <w:t>10</w:t>
        </w:r>
        <w:r w:rsidR="00504574">
          <w:rPr>
            <w:noProof/>
          </w:rPr>
          <w:fldChar w:fldCharType="end"/>
        </w:r>
      </w:ins>
    </w:p>
    <w:p w:rsidR="00106B21" w:rsidRDefault="00106B21">
      <w:pPr>
        <w:pStyle w:val="TOC2"/>
        <w:tabs>
          <w:tab w:val="right" w:leader="dot" w:pos="8630"/>
        </w:tabs>
        <w:rPr>
          <w:ins w:id="206" w:author="Brian Hunt" w:date="2011-11-06T14:48:00Z"/>
          <w:rFonts w:cstheme="minorBidi"/>
          <w:noProof/>
          <w:sz w:val="24"/>
          <w:szCs w:val="24"/>
          <w:lang w:eastAsia="ja-JP"/>
        </w:rPr>
      </w:pPr>
      <w:ins w:id="207" w:author="Brian Hunt" w:date="2011-11-06T14:48:00Z">
        <w:r w:rsidRPr="00F67A33">
          <w:rPr>
            <w:noProof/>
          </w:rPr>
          <w:t>Part 1.</w:t>
        </w:r>
        <w:r>
          <w:rPr>
            <w:noProof/>
          </w:rPr>
          <w:t xml:space="preserve"> The Tribunal</w:t>
        </w:r>
        <w:r>
          <w:rPr>
            <w:noProof/>
          </w:rPr>
          <w:tab/>
        </w:r>
        <w:r w:rsidR="00504574">
          <w:rPr>
            <w:noProof/>
          </w:rPr>
          <w:fldChar w:fldCharType="begin"/>
        </w:r>
        <w:r>
          <w:rPr>
            <w:noProof/>
          </w:rPr>
          <w:instrText xml:space="preserve"> PAGEREF _Toc182209936 \h </w:instrText>
        </w:r>
      </w:ins>
      <w:r w:rsidR="00504574">
        <w:rPr>
          <w:noProof/>
        </w:rPr>
      </w:r>
      <w:ins w:id="208" w:author="Brian Hunt" w:date="2011-11-06T14:48:00Z">
        <w:r w:rsidR="00504574">
          <w:rPr>
            <w:noProof/>
          </w:rPr>
          <w:fldChar w:fldCharType="separate"/>
        </w:r>
        <w:r>
          <w:rPr>
            <w:noProof/>
          </w:rPr>
          <w:t>10</w:t>
        </w:r>
        <w:r w:rsidR="00504574">
          <w:rPr>
            <w:noProof/>
          </w:rPr>
          <w:fldChar w:fldCharType="end"/>
        </w:r>
      </w:ins>
    </w:p>
    <w:p w:rsidR="00000000" w:rsidRDefault="00504574">
      <w:pPr>
        <w:pStyle w:val="TOC3"/>
        <w:tabs>
          <w:tab w:val="right" w:leader="dot" w:pos="8630"/>
        </w:tabs>
        <w:rPr>
          <w:sz w:val="24"/>
        </w:rPr>
        <w:pPrChange w:id="209" w:author="Brian Hunt" w:date="2011-11-06T14:48:00Z">
          <w:pPr>
            <w:pStyle w:val="TOC2"/>
            <w:tabs>
              <w:tab w:val="right" w:leader="dot" w:pos="8630"/>
            </w:tabs>
          </w:pPr>
        </w:pPrChange>
      </w:pPr>
      <w:r w:rsidRPr="00504574">
        <w:rPr>
          <w:rPrChange w:id="210" w:author="Brian Hunt" w:date="2011-11-06T14:48:00Z">
            <w:rPr>
              <w:rFonts w:ascii="Times New Roman" w:hAnsi="Times New Roman"/>
              <w:i/>
              <w:color w:val="0000FF"/>
              <w:u w:val="single"/>
            </w:rPr>
          </w:rPrChange>
        </w:rPr>
        <w:t xml:space="preserve">Article 1 </w:t>
      </w:r>
      <w:del w:id="211" w:author="Brian Hunt" w:date="2011-11-06T14:48:00Z">
        <w:r w:rsidR="00272FCB" w:rsidRPr="00AF0964">
          <w:rPr>
            <w:rFonts w:ascii="Times New Roman" w:hAnsi="Times New Roman"/>
            <w:noProof/>
          </w:rPr>
          <w:delText xml:space="preserve">  –</w:delText>
        </w:r>
        <w:r w:rsidR="00272FCB">
          <w:rPr>
            <w:noProof/>
          </w:rPr>
          <w:delText xml:space="preserve"> Preamble</w:delText>
        </w:r>
      </w:del>
      <w:ins w:id="212" w:author="Brian Hunt" w:date="2011-11-06T14:48:00Z">
        <w:r w:rsidR="00106B21">
          <w:rPr>
            <w:noProof/>
          </w:rPr>
          <w:t>–</w:t>
        </w:r>
        <w:r w:rsidR="00106B21" w:rsidRPr="00F67A33">
          <w:rPr>
            <w:noProof/>
            <w:shd w:val="clear" w:color="auto" w:fill="FFFFFF"/>
          </w:rPr>
          <w:t xml:space="preserve"> Establishment</w:t>
        </w:r>
      </w:ins>
      <w:r w:rsidR="00106B21">
        <w:rPr>
          <w:noProof/>
        </w:rPr>
        <w:tab/>
      </w:r>
      <w:r>
        <w:rPr>
          <w:noProof/>
        </w:rPr>
        <w:fldChar w:fldCharType="begin"/>
      </w:r>
      <w:r w:rsidR="00106B21">
        <w:rPr>
          <w:noProof/>
        </w:rPr>
        <w:instrText xml:space="preserve"> PAGEREF _</w:instrText>
      </w:r>
      <w:del w:id="213" w:author="Brian Hunt" w:date="2011-11-06T14:48:00Z">
        <w:r w:rsidR="00272FCB">
          <w:rPr>
            <w:noProof/>
          </w:rPr>
          <w:delInstrText>Toc179127584</w:delInstrText>
        </w:r>
      </w:del>
      <w:ins w:id="214" w:author="Brian Hunt" w:date="2011-11-06T14:48:00Z">
        <w:r w:rsidR="00106B21">
          <w:rPr>
            <w:noProof/>
          </w:rPr>
          <w:instrText>Toc182209937</w:instrText>
        </w:r>
      </w:ins>
      <w:r w:rsidR="00106B21">
        <w:rPr>
          <w:noProof/>
        </w:rPr>
        <w:instrText xml:space="preserve"> \h </w:instrText>
      </w:r>
      <w:r>
        <w:rPr>
          <w:noProof/>
        </w:rPr>
      </w:r>
      <w:r>
        <w:rPr>
          <w:noProof/>
        </w:rPr>
        <w:fldChar w:fldCharType="separate"/>
      </w:r>
      <w:del w:id="215" w:author="Brian Hunt" w:date="2011-11-06T14:48:00Z">
        <w:r w:rsidR="00272FCB">
          <w:rPr>
            <w:noProof/>
          </w:rPr>
          <w:delText>1</w:delText>
        </w:r>
      </w:del>
      <w:ins w:id="216" w:author="Brian Hunt" w:date="2011-11-06T14:48:00Z">
        <w:r w:rsidR="00106B21">
          <w:rPr>
            <w:noProof/>
          </w:rPr>
          <w:t>10</w:t>
        </w:r>
      </w:ins>
      <w:r>
        <w:rPr>
          <w:noProof/>
        </w:rPr>
        <w:fldChar w:fldCharType="end"/>
      </w:r>
    </w:p>
    <w:p w:rsidR="00272FCB" w:rsidRDefault="00504574">
      <w:pPr>
        <w:pStyle w:val="TOC2"/>
        <w:tabs>
          <w:tab w:val="right" w:leader="dot" w:pos="8630"/>
        </w:tabs>
        <w:rPr>
          <w:del w:id="217" w:author="Brian Hunt" w:date="2011-11-06T14:48:00Z"/>
          <w:rFonts w:cstheme="minorBidi"/>
          <w:noProof/>
          <w:sz w:val="24"/>
          <w:szCs w:val="24"/>
          <w:lang w:eastAsia="ja-JP"/>
        </w:rPr>
      </w:pPr>
      <w:r w:rsidRPr="00504574">
        <w:rPr>
          <w:rPrChange w:id="218" w:author="Brian Hunt" w:date="2011-11-06T14:48:00Z">
            <w:rPr>
              <w:color w:val="0000FF"/>
              <w:u w:val="single"/>
            </w:rPr>
          </w:rPrChange>
        </w:rPr>
        <w:t xml:space="preserve">Article 2 </w:t>
      </w:r>
      <w:del w:id="219" w:author="Brian Hunt" w:date="2011-11-06T14:48:00Z">
        <w:r w:rsidR="00272FCB" w:rsidRPr="00AF0964">
          <w:rPr>
            <w:rFonts w:ascii="Times New Roman" w:hAnsi="Times New Roman"/>
            <w:noProof/>
          </w:rPr>
          <w:delText xml:space="preserve">  –</w:delText>
        </w:r>
        <w:r w:rsidR="00272FCB">
          <w:rPr>
            <w:noProof/>
          </w:rPr>
          <w:delText xml:space="preserve"> General Provisions</w:delText>
        </w:r>
        <w:r w:rsidR="00272FCB">
          <w:rPr>
            <w:noProof/>
          </w:rPr>
          <w:tab/>
        </w:r>
        <w:r>
          <w:rPr>
            <w:noProof/>
          </w:rPr>
          <w:fldChar w:fldCharType="begin"/>
        </w:r>
        <w:r w:rsidR="00272FCB">
          <w:rPr>
            <w:noProof/>
          </w:rPr>
          <w:delInstrText xml:space="preserve"> PAGEREF _Toc179127585 \h </w:delInstrText>
        </w:r>
        <w:r>
          <w:rPr>
            <w:noProof/>
          </w:rPr>
        </w:r>
        <w:r>
          <w:rPr>
            <w:noProof/>
          </w:rPr>
          <w:fldChar w:fldCharType="separate"/>
        </w:r>
        <w:r w:rsidR="00272FCB">
          <w:rPr>
            <w:noProof/>
          </w:rPr>
          <w:delText>3</w:delText>
        </w:r>
        <w:r>
          <w:rPr>
            <w:noProof/>
          </w:rPr>
          <w:fldChar w:fldCharType="end"/>
        </w:r>
      </w:del>
    </w:p>
    <w:p w:rsidR="00000000" w:rsidRDefault="00272FCB">
      <w:pPr>
        <w:pStyle w:val="TOC3"/>
        <w:tabs>
          <w:tab w:val="right" w:leader="dot" w:pos="8630"/>
        </w:tabs>
        <w:rPr>
          <w:b/>
          <w:rPrChange w:id="220" w:author="Brian Hunt" w:date="2011-11-06T14:48:00Z">
            <w:rPr>
              <w:rFonts w:asciiTheme="minorHAnsi" w:hAnsiTheme="minorHAnsi"/>
              <w:b w:val="0"/>
              <w:color w:val="auto"/>
            </w:rPr>
          </w:rPrChange>
        </w:rPr>
        <w:pPrChange w:id="221" w:author="Brian Hunt" w:date="2011-11-06T14:48:00Z">
          <w:pPr>
            <w:pStyle w:val="TOC1"/>
            <w:tabs>
              <w:tab w:val="left" w:pos="1215"/>
              <w:tab w:val="right" w:leader="dot" w:pos="8630"/>
            </w:tabs>
          </w:pPr>
        </w:pPrChange>
      </w:pPr>
      <w:del w:id="222" w:author="Brian Hunt" w:date="2011-11-06T14:48:00Z">
        <w:r>
          <w:rPr>
            <w:noProof/>
          </w:rPr>
          <w:delText>Section 1.</w:delText>
        </w:r>
        <w:r>
          <w:rPr>
            <w:rFonts w:cstheme="minorBidi"/>
            <w:noProof/>
            <w:lang w:eastAsia="ja-JP"/>
          </w:rPr>
          <w:tab/>
        </w:r>
        <w:r>
          <w:rPr>
            <w:noProof/>
          </w:rPr>
          <w:delText>Composition of the Court</w:delText>
        </w:r>
      </w:del>
      <w:ins w:id="223" w:author="Brian Hunt" w:date="2011-11-06T14:48:00Z">
        <w:r w:rsidR="00106B21">
          <w:rPr>
            <w:noProof/>
          </w:rPr>
          <w:t>–</w:t>
        </w:r>
        <w:r w:rsidR="00106B21" w:rsidRPr="00F67A33">
          <w:rPr>
            <w:noProof/>
            <w:shd w:val="clear" w:color="auto" w:fill="FFFFFF"/>
          </w:rPr>
          <w:t xml:space="preserve"> Definitions</w:t>
        </w:r>
      </w:ins>
      <w:r w:rsidR="00106B21">
        <w:rPr>
          <w:noProof/>
        </w:rPr>
        <w:tab/>
      </w:r>
      <w:r w:rsidR="00504574">
        <w:rPr>
          <w:noProof/>
        </w:rPr>
        <w:fldChar w:fldCharType="begin"/>
      </w:r>
      <w:r w:rsidR="00106B21">
        <w:rPr>
          <w:noProof/>
        </w:rPr>
        <w:instrText xml:space="preserve"> PAGEREF _</w:instrText>
      </w:r>
      <w:del w:id="224" w:author="Brian Hunt" w:date="2011-11-06T14:48:00Z">
        <w:r>
          <w:rPr>
            <w:noProof/>
          </w:rPr>
          <w:delInstrText>Toc179127586</w:delInstrText>
        </w:r>
      </w:del>
      <w:ins w:id="225" w:author="Brian Hunt" w:date="2011-11-06T14:48:00Z">
        <w:r w:rsidR="00106B21">
          <w:rPr>
            <w:noProof/>
          </w:rPr>
          <w:instrText>Toc182209938</w:instrText>
        </w:r>
      </w:ins>
      <w:r w:rsidR="00106B21">
        <w:rPr>
          <w:noProof/>
        </w:rPr>
        <w:instrText xml:space="preserve"> \h </w:instrText>
      </w:r>
      <w:r w:rsidR="00504574">
        <w:rPr>
          <w:noProof/>
        </w:rPr>
      </w:r>
      <w:r w:rsidR="00504574">
        <w:rPr>
          <w:noProof/>
        </w:rPr>
        <w:fldChar w:fldCharType="separate"/>
      </w:r>
      <w:del w:id="226" w:author="Brian Hunt" w:date="2011-11-06T14:48:00Z">
        <w:r>
          <w:rPr>
            <w:noProof/>
          </w:rPr>
          <w:delText>4</w:delText>
        </w:r>
      </w:del>
      <w:ins w:id="227" w:author="Brian Hunt" w:date="2011-11-06T14:48:00Z">
        <w:r w:rsidR="00106B21">
          <w:rPr>
            <w:noProof/>
          </w:rPr>
          <w:t>10</w:t>
        </w:r>
      </w:ins>
      <w:r w:rsidR="00504574">
        <w:rPr>
          <w:noProof/>
        </w:rPr>
        <w:fldChar w:fldCharType="end"/>
      </w:r>
    </w:p>
    <w:p w:rsidR="00000000" w:rsidRDefault="00504574">
      <w:pPr>
        <w:pStyle w:val="TOC3"/>
        <w:tabs>
          <w:tab w:val="right" w:leader="dot" w:pos="8630"/>
        </w:tabs>
        <w:rPr>
          <w:sz w:val="24"/>
        </w:rPr>
        <w:pPrChange w:id="228" w:author="Brian Hunt" w:date="2011-11-06T14:48:00Z">
          <w:pPr>
            <w:pStyle w:val="TOC2"/>
            <w:tabs>
              <w:tab w:val="right" w:leader="dot" w:pos="8630"/>
            </w:tabs>
          </w:pPr>
        </w:pPrChange>
      </w:pPr>
      <w:r w:rsidRPr="00504574">
        <w:rPr>
          <w:rPrChange w:id="229" w:author="Brian Hunt" w:date="2011-11-06T14:48:00Z">
            <w:rPr>
              <w:rFonts w:ascii="Times New Roman" w:hAnsi="Times New Roman"/>
              <w:i/>
              <w:color w:val="0000FF"/>
              <w:u w:val="single"/>
            </w:rPr>
          </w:rPrChange>
        </w:rPr>
        <w:t xml:space="preserve">Article 3 </w:t>
      </w:r>
      <w:del w:id="230" w:author="Brian Hunt" w:date="2011-11-06T14:48:00Z">
        <w:r w:rsidR="00272FCB" w:rsidRPr="00AF0964">
          <w:rPr>
            <w:rFonts w:ascii="Times New Roman" w:hAnsi="Times New Roman"/>
            <w:noProof/>
          </w:rPr>
          <w:delText xml:space="preserve">  </w:delText>
        </w:r>
      </w:del>
      <w:r w:rsidRPr="00504574">
        <w:rPr>
          <w:rPrChange w:id="231" w:author="Brian Hunt" w:date="2011-11-06T14:48:00Z">
            <w:rPr>
              <w:rFonts w:ascii="Times New Roman" w:hAnsi="Times New Roman"/>
              <w:i/>
              <w:color w:val="0000FF"/>
              <w:u w:val="single"/>
            </w:rPr>
          </w:rPrChange>
        </w:rPr>
        <w:t>–</w:t>
      </w:r>
      <w:r w:rsidRPr="00504574">
        <w:rPr>
          <w:shd w:val="clear" w:color="auto" w:fill="FFFFFF"/>
          <w:rPrChange w:id="232" w:author="Brian Hunt" w:date="2011-11-06T14:48:00Z">
            <w:rPr>
              <w:i/>
              <w:color w:val="0000FF"/>
              <w:u w:val="single"/>
            </w:rPr>
          </w:rPrChange>
        </w:rPr>
        <w:t xml:space="preserve"> Seats</w:t>
      </w:r>
      <w:r w:rsidR="00106B21">
        <w:rPr>
          <w:noProof/>
        </w:rPr>
        <w:tab/>
      </w:r>
      <w:r>
        <w:rPr>
          <w:noProof/>
        </w:rPr>
        <w:fldChar w:fldCharType="begin"/>
      </w:r>
      <w:r w:rsidR="00106B21">
        <w:rPr>
          <w:noProof/>
        </w:rPr>
        <w:instrText xml:space="preserve"> PAGEREF _</w:instrText>
      </w:r>
      <w:del w:id="233" w:author="Brian Hunt" w:date="2011-11-06T14:48:00Z">
        <w:r w:rsidR="00272FCB">
          <w:rPr>
            <w:noProof/>
          </w:rPr>
          <w:delInstrText>Toc179127587</w:delInstrText>
        </w:r>
      </w:del>
      <w:ins w:id="234" w:author="Brian Hunt" w:date="2011-11-06T14:48:00Z">
        <w:r w:rsidR="00106B21">
          <w:rPr>
            <w:noProof/>
          </w:rPr>
          <w:instrText>Toc182209939</w:instrText>
        </w:r>
      </w:ins>
      <w:r w:rsidR="00106B21">
        <w:rPr>
          <w:noProof/>
        </w:rPr>
        <w:instrText xml:space="preserve"> \h </w:instrText>
      </w:r>
      <w:r>
        <w:rPr>
          <w:noProof/>
        </w:rPr>
      </w:r>
      <w:r>
        <w:rPr>
          <w:noProof/>
        </w:rPr>
        <w:fldChar w:fldCharType="separate"/>
      </w:r>
      <w:del w:id="235" w:author="Brian Hunt" w:date="2011-11-06T14:48:00Z">
        <w:r w:rsidR="00272FCB">
          <w:rPr>
            <w:noProof/>
          </w:rPr>
          <w:delText>4</w:delText>
        </w:r>
      </w:del>
      <w:ins w:id="236" w:author="Brian Hunt" w:date="2011-11-06T14:48:00Z">
        <w:r w:rsidR="00106B21">
          <w:rPr>
            <w:noProof/>
          </w:rPr>
          <w:t>13</w:t>
        </w:r>
      </w:ins>
      <w:r>
        <w:rPr>
          <w:noProof/>
        </w:rPr>
        <w:fldChar w:fldCharType="end"/>
      </w:r>
    </w:p>
    <w:p w:rsidR="00272FCB" w:rsidRDefault="00272FCB">
      <w:pPr>
        <w:pStyle w:val="TOC2"/>
        <w:tabs>
          <w:tab w:val="right" w:leader="dot" w:pos="8630"/>
        </w:tabs>
        <w:rPr>
          <w:del w:id="237" w:author="Brian Hunt" w:date="2011-11-06T14:48:00Z"/>
          <w:rFonts w:cstheme="minorBidi"/>
          <w:noProof/>
          <w:sz w:val="24"/>
          <w:szCs w:val="24"/>
          <w:lang w:eastAsia="ja-JP"/>
        </w:rPr>
      </w:pPr>
      <w:del w:id="238" w:author="Brian Hunt" w:date="2011-11-06T14:48:00Z">
        <w:r w:rsidRPr="00AF0964">
          <w:rPr>
            <w:rFonts w:ascii="Times New Roman" w:hAnsi="Times New Roman"/>
            <w:noProof/>
          </w:rPr>
          <w:delText>Article 4   –</w:delText>
        </w:r>
        <w:r>
          <w:rPr>
            <w:noProof/>
          </w:rPr>
          <w:delText xml:space="preserve"> Judges</w:delText>
        </w:r>
        <w:r>
          <w:rPr>
            <w:noProof/>
          </w:rPr>
          <w:tab/>
        </w:r>
        <w:r w:rsidR="00504574">
          <w:rPr>
            <w:noProof/>
          </w:rPr>
          <w:fldChar w:fldCharType="begin"/>
        </w:r>
        <w:r>
          <w:rPr>
            <w:noProof/>
          </w:rPr>
          <w:delInstrText xml:space="preserve"> PAGEREF _Toc179127588 \h </w:delInstrText>
        </w:r>
        <w:r w:rsidR="00504574">
          <w:rPr>
            <w:noProof/>
          </w:rPr>
        </w:r>
        <w:r w:rsidR="00504574">
          <w:rPr>
            <w:noProof/>
          </w:rPr>
          <w:fldChar w:fldCharType="separate"/>
        </w:r>
        <w:r>
          <w:rPr>
            <w:noProof/>
          </w:rPr>
          <w:delText>5</w:delText>
        </w:r>
        <w:r w:rsidR="00504574">
          <w:rPr>
            <w:noProof/>
          </w:rPr>
          <w:fldChar w:fldCharType="end"/>
        </w:r>
      </w:del>
    </w:p>
    <w:p w:rsidR="00272FCB" w:rsidRDefault="00272FCB">
      <w:pPr>
        <w:pStyle w:val="TOC2"/>
        <w:tabs>
          <w:tab w:val="right" w:leader="dot" w:pos="8630"/>
        </w:tabs>
        <w:rPr>
          <w:del w:id="239" w:author="Brian Hunt" w:date="2011-11-06T14:48:00Z"/>
          <w:rFonts w:cstheme="minorBidi"/>
          <w:noProof/>
          <w:sz w:val="24"/>
          <w:szCs w:val="24"/>
          <w:lang w:eastAsia="ja-JP"/>
        </w:rPr>
      </w:pPr>
      <w:del w:id="240" w:author="Brian Hunt" w:date="2011-11-06T14:48:00Z">
        <w:r w:rsidRPr="00AF0964">
          <w:rPr>
            <w:rFonts w:ascii="Times New Roman" w:hAnsi="Times New Roman"/>
            <w:noProof/>
          </w:rPr>
          <w:delText>Article 5   –</w:delText>
        </w:r>
        <w:r>
          <w:rPr>
            <w:noProof/>
          </w:rPr>
          <w:delText xml:space="preserve"> Chief Justice</w:delText>
        </w:r>
        <w:r>
          <w:rPr>
            <w:noProof/>
          </w:rPr>
          <w:tab/>
        </w:r>
        <w:r w:rsidR="00504574">
          <w:rPr>
            <w:noProof/>
          </w:rPr>
          <w:fldChar w:fldCharType="begin"/>
        </w:r>
        <w:r>
          <w:rPr>
            <w:noProof/>
          </w:rPr>
          <w:delInstrText xml:space="preserve"> PAGEREF _Toc179127589 \h </w:delInstrText>
        </w:r>
        <w:r w:rsidR="00504574">
          <w:rPr>
            <w:noProof/>
          </w:rPr>
        </w:r>
        <w:r w:rsidR="00504574">
          <w:rPr>
            <w:noProof/>
          </w:rPr>
          <w:fldChar w:fldCharType="separate"/>
        </w:r>
        <w:r>
          <w:rPr>
            <w:noProof/>
          </w:rPr>
          <w:delText>5</w:delText>
        </w:r>
        <w:r w:rsidR="00504574">
          <w:rPr>
            <w:noProof/>
          </w:rPr>
          <w:fldChar w:fldCharType="end"/>
        </w:r>
      </w:del>
    </w:p>
    <w:p w:rsidR="00272FCB" w:rsidRDefault="00272FCB">
      <w:pPr>
        <w:pStyle w:val="TOC2"/>
        <w:tabs>
          <w:tab w:val="right" w:leader="dot" w:pos="8630"/>
        </w:tabs>
        <w:rPr>
          <w:del w:id="241" w:author="Brian Hunt" w:date="2011-11-06T14:48:00Z"/>
          <w:rFonts w:cstheme="minorBidi"/>
          <w:noProof/>
          <w:sz w:val="24"/>
          <w:szCs w:val="24"/>
          <w:lang w:eastAsia="ja-JP"/>
        </w:rPr>
      </w:pPr>
      <w:del w:id="242" w:author="Brian Hunt" w:date="2011-11-06T14:48:00Z">
        <w:r w:rsidRPr="00AF0964">
          <w:rPr>
            <w:rFonts w:ascii="Times New Roman" w:hAnsi="Times New Roman"/>
            <w:noProof/>
          </w:rPr>
          <w:delText>Article 6   –</w:delText>
        </w:r>
        <w:r>
          <w:rPr>
            <w:noProof/>
          </w:rPr>
          <w:delText xml:space="preserve"> Election and Term</w:delText>
        </w:r>
        <w:r>
          <w:rPr>
            <w:noProof/>
          </w:rPr>
          <w:tab/>
        </w:r>
        <w:r w:rsidR="00504574">
          <w:rPr>
            <w:noProof/>
          </w:rPr>
          <w:fldChar w:fldCharType="begin"/>
        </w:r>
        <w:r>
          <w:rPr>
            <w:noProof/>
          </w:rPr>
          <w:delInstrText xml:space="preserve"> PAGEREF _Toc179127590 \h </w:delInstrText>
        </w:r>
        <w:r w:rsidR="00504574">
          <w:rPr>
            <w:noProof/>
          </w:rPr>
        </w:r>
        <w:r w:rsidR="00504574">
          <w:rPr>
            <w:noProof/>
          </w:rPr>
          <w:fldChar w:fldCharType="separate"/>
        </w:r>
        <w:r>
          <w:rPr>
            <w:noProof/>
          </w:rPr>
          <w:delText>6</w:delText>
        </w:r>
        <w:r w:rsidR="00504574">
          <w:rPr>
            <w:noProof/>
          </w:rPr>
          <w:fldChar w:fldCharType="end"/>
        </w:r>
      </w:del>
    </w:p>
    <w:p w:rsidR="00272FCB" w:rsidRPr="00231727" w:rsidRDefault="00272FCB">
      <w:pPr>
        <w:pStyle w:val="TOC2"/>
        <w:tabs>
          <w:tab w:val="right" w:leader="dot" w:pos="8630"/>
        </w:tabs>
        <w:rPr>
          <w:del w:id="243" w:author="Brian Hunt" w:date="2011-11-06T14:48:00Z"/>
          <w:rFonts w:cstheme="minorBidi"/>
          <w:noProof/>
          <w:sz w:val="24"/>
          <w:szCs w:val="24"/>
          <w:lang w:val="fr-FR" w:eastAsia="ja-JP"/>
        </w:rPr>
      </w:pPr>
      <w:del w:id="244" w:author="Brian Hunt" w:date="2011-11-06T14:48:00Z">
        <w:r w:rsidRPr="00231727">
          <w:rPr>
            <w:rFonts w:ascii="Times New Roman" w:hAnsi="Times New Roman"/>
            <w:noProof/>
            <w:lang w:val="fr-FR"/>
          </w:rPr>
          <w:delText>Article 7   –</w:delText>
        </w:r>
        <w:r w:rsidRPr="00231727">
          <w:rPr>
            <w:noProof/>
            <w:lang w:val="fr-FR"/>
          </w:rPr>
          <w:delText xml:space="preserve"> Judicial declaration</w:delText>
        </w:r>
        <w:r w:rsidRPr="00231727">
          <w:rPr>
            <w:noProof/>
            <w:lang w:val="fr-FR"/>
          </w:rPr>
          <w:tab/>
        </w:r>
        <w:r w:rsidR="00504574">
          <w:rPr>
            <w:noProof/>
          </w:rPr>
          <w:fldChar w:fldCharType="begin"/>
        </w:r>
        <w:r w:rsidRPr="00231727">
          <w:rPr>
            <w:noProof/>
            <w:lang w:val="fr-FR"/>
          </w:rPr>
          <w:delInstrText xml:space="preserve"> PAGEREF _Toc179127591 \h </w:delInstrText>
        </w:r>
        <w:r w:rsidR="00504574">
          <w:rPr>
            <w:noProof/>
          </w:rPr>
        </w:r>
        <w:r w:rsidR="00504574">
          <w:rPr>
            <w:noProof/>
          </w:rPr>
          <w:fldChar w:fldCharType="separate"/>
        </w:r>
        <w:r w:rsidRPr="00231727">
          <w:rPr>
            <w:noProof/>
            <w:lang w:val="fr-FR"/>
          </w:rPr>
          <w:delText>6</w:delText>
        </w:r>
        <w:r w:rsidR="00504574">
          <w:rPr>
            <w:noProof/>
          </w:rPr>
          <w:fldChar w:fldCharType="end"/>
        </w:r>
      </w:del>
    </w:p>
    <w:p w:rsidR="00272FCB" w:rsidRPr="00231727" w:rsidRDefault="00272FCB">
      <w:pPr>
        <w:pStyle w:val="TOC2"/>
        <w:tabs>
          <w:tab w:val="right" w:leader="dot" w:pos="8630"/>
        </w:tabs>
        <w:rPr>
          <w:del w:id="245" w:author="Brian Hunt" w:date="2011-11-06T14:48:00Z"/>
          <w:rFonts w:cstheme="minorBidi"/>
          <w:noProof/>
          <w:sz w:val="24"/>
          <w:szCs w:val="24"/>
          <w:lang w:val="fr-FR" w:eastAsia="ja-JP"/>
        </w:rPr>
      </w:pPr>
      <w:del w:id="246" w:author="Brian Hunt" w:date="2011-11-06T14:48:00Z">
        <w:r w:rsidRPr="00231727">
          <w:rPr>
            <w:rFonts w:ascii="Times New Roman" w:hAnsi="Times New Roman"/>
            <w:noProof/>
            <w:lang w:val="fr-FR"/>
          </w:rPr>
          <w:delText>Article 8   –</w:delText>
        </w:r>
        <w:r w:rsidRPr="00231727">
          <w:rPr>
            <w:noProof/>
            <w:lang w:val="fr-FR"/>
          </w:rPr>
          <w:delText xml:space="preserve"> Judicial immunity</w:delText>
        </w:r>
        <w:r w:rsidRPr="00231727">
          <w:rPr>
            <w:noProof/>
            <w:lang w:val="fr-FR"/>
          </w:rPr>
          <w:tab/>
        </w:r>
        <w:r w:rsidR="00504574">
          <w:rPr>
            <w:noProof/>
          </w:rPr>
          <w:fldChar w:fldCharType="begin"/>
        </w:r>
        <w:r w:rsidRPr="00231727">
          <w:rPr>
            <w:noProof/>
            <w:lang w:val="fr-FR"/>
          </w:rPr>
          <w:delInstrText xml:space="preserve"> PAGEREF _Toc179127592 \h </w:delInstrText>
        </w:r>
        <w:r w:rsidR="00504574">
          <w:rPr>
            <w:noProof/>
          </w:rPr>
        </w:r>
        <w:r w:rsidR="00504574">
          <w:rPr>
            <w:noProof/>
          </w:rPr>
          <w:fldChar w:fldCharType="separate"/>
        </w:r>
        <w:r w:rsidRPr="00231727">
          <w:rPr>
            <w:noProof/>
            <w:lang w:val="fr-FR"/>
          </w:rPr>
          <w:delText>6</w:delText>
        </w:r>
        <w:r w:rsidR="00504574">
          <w:rPr>
            <w:noProof/>
          </w:rPr>
          <w:fldChar w:fldCharType="end"/>
        </w:r>
      </w:del>
    </w:p>
    <w:p w:rsidR="00272FCB" w:rsidRPr="00231727" w:rsidRDefault="00272FCB">
      <w:pPr>
        <w:pStyle w:val="TOC1"/>
        <w:tabs>
          <w:tab w:val="left" w:pos="1215"/>
          <w:tab w:val="right" w:leader="dot" w:pos="8630"/>
        </w:tabs>
        <w:rPr>
          <w:del w:id="247" w:author="Brian Hunt" w:date="2011-11-06T14:48:00Z"/>
          <w:rFonts w:asciiTheme="minorHAnsi" w:hAnsiTheme="minorHAnsi" w:cstheme="minorBidi"/>
          <w:b w:val="0"/>
          <w:noProof/>
          <w:color w:val="auto"/>
          <w:lang w:val="fr-FR" w:eastAsia="ja-JP"/>
        </w:rPr>
      </w:pPr>
      <w:del w:id="248" w:author="Brian Hunt" w:date="2011-11-06T14:48:00Z">
        <w:r w:rsidRPr="00231727">
          <w:rPr>
            <w:noProof/>
            <w:lang w:val="fr-FR"/>
          </w:rPr>
          <w:delText>Section</w:delText>
        </w:r>
      </w:del>
      <w:ins w:id="249" w:author="Brian Hunt" w:date="2011-11-06T14:48:00Z">
        <w:r w:rsidR="00106B21" w:rsidRPr="00F67A33">
          <w:rPr>
            <w:noProof/>
          </w:rPr>
          <w:t>Part</w:t>
        </w:r>
      </w:ins>
      <w:r w:rsidR="00504574" w:rsidRPr="00504574">
        <w:rPr>
          <w:b w:val="0"/>
          <w:rPrChange w:id="250" w:author="Brian Hunt" w:date="2011-11-06T14:48:00Z">
            <w:rPr>
              <w:b w:val="0"/>
              <w:color w:val="0000FF"/>
              <w:u w:val="single"/>
              <w:lang w:val="fr-FR"/>
            </w:rPr>
          </w:rPrChange>
        </w:rPr>
        <w:t xml:space="preserve"> 2.</w:t>
      </w:r>
      <w:del w:id="251" w:author="Brian Hunt" w:date="2011-11-06T14:48:00Z">
        <w:r w:rsidRPr="00231727">
          <w:rPr>
            <w:rFonts w:asciiTheme="minorHAnsi" w:hAnsiTheme="minorHAnsi" w:cstheme="minorBidi"/>
            <w:b w:val="0"/>
            <w:noProof/>
            <w:color w:val="auto"/>
            <w:lang w:val="fr-FR" w:eastAsia="ja-JP"/>
          </w:rPr>
          <w:tab/>
        </w:r>
        <w:r w:rsidRPr="00231727">
          <w:rPr>
            <w:noProof/>
            <w:lang w:val="fr-FR"/>
          </w:rPr>
          <w:delText>Interpretation</w:delText>
        </w:r>
        <w:r w:rsidRPr="00231727">
          <w:rPr>
            <w:noProof/>
            <w:lang w:val="fr-FR"/>
          </w:rPr>
          <w:tab/>
        </w:r>
        <w:r w:rsidR="00504574">
          <w:rPr>
            <w:b w:val="0"/>
            <w:noProof/>
          </w:rPr>
          <w:fldChar w:fldCharType="begin"/>
        </w:r>
        <w:r w:rsidRPr="00231727">
          <w:rPr>
            <w:noProof/>
            <w:lang w:val="fr-FR"/>
          </w:rPr>
          <w:delInstrText xml:space="preserve"> PAGEREF _Toc179127593 \h </w:delInstrText>
        </w:r>
        <w:r w:rsidR="00504574">
          <w:rPr>
            <w:b w:val="0"/>
            <w:noProof/>
          </w:rPr>
        </w:r>
        <w:r w:rsidR="00504574">
          <w:rPr>
            <w:b w:val="0"/>
            <w:noProof/>
          </w:rPr>
          <w:fldChar w:fldCharType="separate"/>
        </w:r>
        <w:r w:rsidRPr="00231727">
          <w:rPr>
            <w:noProof/>
            <w:lang w:val="fr-FR"/>
          </w:rPr>
          <w:delText>7</w:delText>
        </w:r>
        <w:r w:rsidR="00504574">
          <w:rPr>
            <w:b w:val="0"/>
            <w:noProof/>
          </w:rPr>
          <w:fldChar w:fldCharType="end"/>
        </w:r>
      </w:del>
    </w:p>
    <w:p w:rsidR="00272FCB" w:rsidRPr="00231727" w:rsidRDefault="00272FCB">
      <w:pPr>
        <w:pStyle w:val="TOC2"/>
        <w:tabs>
          <w:tab w:val="right" w:leader="dot" w:pos="8630"/>
        </w:tabs>
        <w:rPr>
          <w:del w:id="252" w:author="Brian Hunt" w:date="2011-11-06T14:48:00Z"/>
          <w:rFonts w:cstheme="minorBidi"/>
          <w:noProof/>
          <w:sz w:val="24"/>
          <w:szCs w:val="24"/>
          <w:lang w:val="fr-FR" w:eastAsia="ja-JP"/>
        </w:rPr>
      </w:pPr>
      <w:del w:id="253" w:author="Brian Hunt" w:date="2011-11-06T14:48:00Z">
        <w:r w:rsidRPr="00231727">
          <w:rPr>
            <w:rFonts w:ascii="Times New Roman" w:hAnsi="Times New Roman"/>
            <w:noProof/>
            <w:lang w:val="fr-FR"/>
          </w:rPr>
          <w:delText>Article 9   –</w:delText>
        </w:r>
        <w:r w:rsidRPr="00231727">
          <w:rPr>
            <w:noProof/>
            <w:lang w:val="fr-FR"/>
          </w:rPr>
          <w:delText xml:space="preserve"> General interpretation</w:delText>
        </w:r>
        <w:r w:rsidRPr="00231727">
          <w:rPr>
            <w:noProof/>
            <w:lang w:val="fr-FR"/>
          </w:rPr>
          <w:tab/>
        </w:r>
        <w:r w:rsidR="00504574">
          <w:rPr>
            <w:noProof/>
          </w:rPr>
          <w:fldChar w:fldCharType="begin"/>
        </w:r>
        <w:r w:rsidRPr="00231727">
          <w:rPr>
            <w:noProof/>
            <w:lang w:val="fr-FR"/>
          </w:rPr>
          <w:delInstrText xml:space="preserve"> PAGEREF _Toc179127594 \h </w:delInstrText>
        </w:r>
        <w:r w:rsidR="00504574">
          <w:rPr>
            <w:noProof/>
          </w:rPr>
        </w:r>
        <w:r w:rsidR="00504574">
          <w:rPr>
            <w:noProof/>
          </w:rPr>
          <w:fldChar w:fldCharType="separate"/>
        </w:r>
        <w:r w:rsidRPr="00231727">
          <w:rPr>
            <w:noProof/>
            <w:lang w:val="fr-FR"/>
          </w:rPr>
          <w:delText>7</w:delText>
        </w:r>
        <w:r w:rsidR="00504574">
          <w:rPr>
            <w:noProof/>
          </w:rPr>
          <w:fldChar w:fldCharType="end"/>
        </w:r>
      </w:del>
    </w:p>
    <w:p w:rsidR="00272FCB" w:rsidRPr="00231727" w:rsidRDefault="00272FCB">
      <w:pPr>
        <w:pStyle w:val="TOC2"/>
        <w:tabs>
          <w:tab w:val="right" w:leader="dot" w:pos="8630"/>
        </w:tabs>
        <w:rPr>
          <w:del w:id="254" w:author="Brian Hunt" w:date="2011-11-06T14:48:00Z"/>
          <w:rFonts w:cstheme="minorBidi"/>
          <w:noProof/>
          <w:sz w:val="24"/>
          <w:szCs w:val="24"/>
          <w:lang w:val="fr-FR" w:eastAsia="ja-JP"/>
        </w:rPr>
      </w:pPr>
      <w:del w:id="255" w:author="Brian Hunt" w:date="2011-11-06T14:48:00Z">
        <w:r w:rsidRPr="00231727">
          <w:rPr>
            <w:rFonts w:ascii="Times New Roman" w:hAnsi="Times New Roman"/>
            <w:noProof/>
            <w:lang w:val="fr-FR"/>
          </w:rPr>
          <w:delText>Article 10   –</w:delText>
        </w:r>
        <w:r w:rsidRPr="00231727">
          <w:rPr>
            <w:noProof/>
            <w:lang w:val="fr-FR"/>
          </w:rPr>
          <w:delText xml:space="preserve"> Interpretation in context</w:delText>
        </w:r>
        <w:r w:rsidRPr="00231727">
          <w:rPr>
            <w:noProof/>
            <w:lang w:val="fr-FR"/>
          </w:rPr>
          <w:tab/>
        </w:r>
        <w:r w:rsidR="00504574">
          <w:rPr>
            <w:noProof/>
          </w:rPr>
          <w:fldChar w:fldCharType="begin"/>
        </w:r>
        <w:r w:rsidRPr="00231727">
          <w:rPr>
            <w:noProof/>
            <w:lang w:val="fr-FR"/>
          </w:rPr>
          <w:delInstrText xml:space="preserve"> PAGEREF _Toc179127595 \h </w:delInstrText>
        </w:r>
        <w:r w:rsidR="00504574">
          <w:rPr>
            <w:noProof/>
          </w:rPr>
        </w:r>
        <w:r w:rsidR="00504574">
          <w:rPr>
            <w:noProof/>
          </w:rPr>
          <w:fldChar w:fldCharType="separate"/>
        </w:r>
        <w:r w:rsidRPr="00231727">
          <w:rPr>
            <w:noProof/>
            <w:lang w:val="fr-FR"/>
          </w:rPr>
          <w:delText>7</w:delText>
        </w:r>
        <w:r w:rsidR="00504574">
          <w:rPr>
            <w:noProof/>
          </w:rPr>
          <w:fldChar w:fldCharType="end"/>
        </w:r>
      </w:del>
    </w:p>
    <w:p w:rsidR="00272FCB" w:rsidRPr="00231727" w:rsidRDefault="00272FCB">
      <w:pPr>
        <w:pStyle w:val="TOC2"/>
        <w:tabs>
          <w:tab w:val="right" w:leader="dot" w:pos="8630"/>
        </w:tabs>
        <w:rPr>
          <w:del w:id="256" w:author="Brian Hunt" w:date="2011-11-06T14:48:00Z"/>
          <w:rFonts w:cstheme="minorBidi"/>
          <w:noProof/>
          <w:sz w:val="24"/>
          <w:szCs w:val="24"/>
          <w:lang w:val="fr-FR" w:eastAsia="ja-JP"/>
        </w:rPr>
      </w:pPr>
      <w:del w:id="257" w:author="Brian Hunt" w:date="2011-11-06T14:48:00Z">
        <w:r w:rsidRPr="00231727">
          <w:rPr>
            <w:rFonts w:ascii="Times New Roman" w:hAnsi="Times New Roman"/>
            <w:noProof/>
            <w:lang w:val="fr-FR"/>
          </w:rPr>
          <w:delText>Article 11   –</w:delText>
        </w:r>
        <w:r w:rsidRPr="00231727">
          <w:rPr>
            <w:noProof/>
            <w:lang w:val="fr-FR"/>
          </w:rPr>
          <w:delText xml:space="preserve"> Legislative limitations</w:delText>
        </w:r>
        <w:r w:rsidRPr="00231727">
          <w:rPr>
            <w:noProof/>
            <w:lang w:val="fr-FR"/>
          </w:rPr>
          <w:tab/>
        </w:r>
        <w:r w:rsidR="00504574">
          <w:rPr>
            <w:noProof/>
          </w:rPr>
          <w:fldChar w:fldCharType="begin"/>
        </w:r>
        <w:r w:rsidRPr="00231727">
          <w:rPr>
            <w:noProof/>
            <w:lang w:val="fr-FR"/>
          </w:rPr>
          <w:delInstrText xml:space="preserve"> PAGEREF _Toc179127596 \h </w:delInstrText>
        </w:r>
        <w:r w:rsidR="00504574">
          <w:rPr>
            <w:noProof/>
          </w:rPr>
        </w:r>
        <w:r w:rsidR="00504574">
          <w:rPr>
            <w:noProof/>
          </w:rPr>
          <w:fldChar w:fldCharType="separate"/>
        </w:r>
        <w:r w:rsidRPr="00231727">
          <w:rPr>
            <w:noProof/>
            <w:lang w:val="fr-FR"/>
          </w:rPr>
          <w:delText>7</w:delText>
        </w:r>
        <w:r w:rsidR="00504574">
          <w:rPr>
            <w:noProof/>
          </w:rPr>
          <w:fldChar w:fldCharType="end"/>
        </w:r>
      </w:del>
    </w:p>
    <w:p w:rsidR="00272FCB" w:rsidRDefault="00272FCB">
      <w:pPr>
        <w:pStyle w:val="TOC2"/>
        <w:tabs>
          <w:tab w:val="right" w:leader="dot" w:pos="8630"/>
        </w:tabs>
        <w:rPr>
          <w:del w:id="258" w:author="Brian Hunt" w:date="2011-11-06T14:48:00Z"/>
          <w:rFonts w:cstheme="minorBidi"/>
          <w:noProof/>
          <w:sz w:val="24"/>
          <w:szCs w:val="24"/>
          <w:lang w:eastAsia="ja-JP"/>
        </w:rPr>
      </w:pPr>
      <w:del w:id="259" w:author="Brian Hunt" w:date="2011-11-06T14:48:00Z">
        <w:r w:rsidRPr="00AF0964">
          <w:rPr>
            <w:rFonts w:ascii="Times New Roman" w:hAnsi="Times New Roman"/>
            <w:noProof/>
          </w:rPr>
          <w:delText>Article 12   –</w:delText>
        </w:r>
        <w:r>
          <w:rPr>
            <w:noProof/>
          </w:rPr>
          <w:delText xml:space="preserve"> Preemption</w:delText>
        </w:r>
        <w:r>
          <w:rPr>
            <w:noProof/>
          </w:rPr>
          <w:tab/>
        </w:r>
        <w:r w:rsidR="00504574">
          <w:rPr>
            <w:noProof/>
          </w:rPr>
          <w:fldChar w:fldCharType="begin"/>
        </w:r>
        <w:r>
          <w:rPr>
            <w:noProof/>
          </w:rPr>
          <w:delInstrText xml:space="preserve"> PAGEREF _Toc179127597 \h </w:delInstrText>
        </w:r>
        <w:r w:rsidR="00504574">
          <w:rPr>
            <w:noProof/>
          </w:rPr>
        </w:r>
        <w:r w:rsidR="00504574">
          <w:rPr>
            <w:noProof/>
          </w:rPr>
          <w:fldChar w:fldCharType="separate"/>
        </w:r>
        <w:r>
          <w:rPr>
            <w:noProof/>
          </w:rPr>
          <w:delText>7</w:delText>
        </w:r>
        <w:r w:rsidR="00504574">
          <w:rPr>
            <w:noProof/>
          </w:rPr>
          <w:fldChar w:fldCharType="end"/>
        </w:r>
      </w:del>
    </w:p>
    <w:p w:rsidR="00272FCB" w:rsidRDefault="00272FCB">
      <w:pPr>
        <w:pStyle w:val="TOC2"/>
        <w:tabs>
          <w:tab w:val="right" w:leader="dot" w:pos="8630"/>
        </w:tabs>
        <w:rPr>
          <w:del w:id="260" w:author="Brian Hunt" w:date="2011-11-06T14:48:00Z"/>
          <w:rFonts w:cstheme="minorBidi"/>
          <w:noProof/>
          <w:sz w:val="24"/>
          <w:szCs w:val="24"/>
          <w:lang w:eastAsia="ja-JP"/>
        </w:rPr>
      </w:pPr>
      <w:del w:id="261" w:author="Brian Hunt" w:date="2011-11-06T14:48:00Z">
        <w:r w:rsidRPr="00AF0964">
          <w:rPr>
            <w:rFonts w:ascii="Times New Roman" w:hAnsi="Times New Roman"/>
            <w:noProof/>
          </w:rPr>
          <w:delText>Article 13   –</w:delText>
        </w:r>
        <w:r>
          <w:rPr>
            <w:noProof/>
          </w:rPr>
          <w:delText xml:space="preserve"> Amendments and Directions</w:delText>
        </w:r>
        <w:r>
          <w:rPr>
            <w:noProof/>
          </w:rPr>
          <w:tab/>
        </w:r>
        <w:r w:rsidR="00504574">
          <w:rPr>
            <w:noProof/>
          </w:rPr>
          <w:fldChar w:fldCharType="begin"/>
        </w:r>
        <w:r>
          <w:rPr>
            <w:noProof/>
          </w:rPr>
          <w:delInstrText xml:space="preserve"> PAGEREF _Toc179127598 \h </w:delInstrText>
        </w:r>
        <w:r w:rsidR="00504574">
          <w:rPr>
            <w:noProof/>
          </w:rPr>
        </w:r>
        <w:r w:rsidR="00504574">
          <w:rPr>
            <w:noProof/>
          </w:rPr>
          <w:fldChar w:fldCharType="separate"/>
        </w:r>
        <w:r>
          <w:rPr>
            <w:noProof/>
          </w:rPr>
          <w:delText>8</w:delText>
        </w:r>
        <w:r w:rsidR="00504574">
          <w:rPr>
            <w:noProof/>
          </w:rPr>
          <w:fldChar w:fldCharType="end"/>
        </w:r>
      </w:del>
    </w:p>
    <w:p w:rsidR="00272FCB" w:rsidRDefault="00272FCB">
      <w:pPr>
        <w:pStyle w:val="TOC2"/>
        <w:tabs>
          <w:tab w:val="right" w:leader="dot" w:pos="8630"/>
        </w:tabs>
        <w:rPr>
          <w:del w:id="262" w:author="Brian Hunt" w:date="2011-11-06T14:48:00Z"/>
          <w:rFonts w:cstheme="minorBidi"/>
          <w:noProof/>
          <w:sz w:val="24"/>
          <w:szCs w:val="24"/>
          <w:lang w:eastAsia="ja-JP"/>
        </w:rPr>
      </w:pPr>
      <w:del w:id="263" w:author="Brian Hunt" w:date="2011-11-06T14:48:00Z">
        <w:r w:rsidRPr="00AF0964">
          <w:rPr>
            <w:rFonts w:ascii="Times New Roman" w:hAnsi="Times New Roman"/>
            <w:noProof/>
          </w:rPr>
          <w:delText>Article 14   –</w:delText>
        </w:r>
        <w:r>
          <w:rPr>
            <w:noProof/>
          </w:rPr>
          <w:delText xml:space="preserve"> Reference</w:delText>
        </w:r>
        <w:r>
          <w:rPr>
            <w:noProof/>
          </w:rPr>
          <w:tab/>
        </w:r>
        <w:r w:rsidR="00504574">
          <w:rPr>
            <w:noProof/>
          </w:rPr>
          <w:fldChar w:fldCharType="begin"/>
        </w:r>
        <w:r>
          <w:rPr>
            <w:noProof/>
          </w:rPr>
          <w:delInstrText xml:space="preserve"> PAGEREF _Toc179127599 \h </w:delInstrText>
        </w:r>
        <w:r w:rsidR="00504574">
          <w:rPr>
            <w:noProof/>
          </w:rPr>
        </w:r>
        <w:r w:rsidR="00504574">
          <w:rPr>
            <w:noProof/>
          </w:rPr>
          <w:fldChar w:fldCharType="separate"/>
        </w:r>
        <w:r>
          <w:rPr>
            <w:noProof/>
          </w:rPr>
          <w:delText>8</w:delText>
        </w:r>
        <w:r w:rsidR="00504574">
          <w:rPr>
            <w:noProof/>
          </w:rPr>
          <w:fldChar w:fldCharType="end"/>
        </w:r>
      </w:del>
    </w:p>
    <w:p w:rsidR="00272FCB" w:rsidRDefault="00272FCB">
      <w:pPr>
        <w:pStyle w:val="TOC1"/>
        <w:tabs>
          <w:tab w:val="left" w:pos="1215"/>
          <w:tab w:val="right" w:leader="dot" w:pos="8630"/>
        </w:tabs>
        <w:rPr>
          <w:del w:id="264" w:author="Brian Hunt" w:date="2011-11-06T14:48:00Z"/>
          <w:rFonts w:asciiTheme="minorHAnsi" w:hAnsiTheme="minorHAnsi" w:cstheme="minorBidi"/>
          <w:b w:val="0"/>
          <w:noProof/>
          <w:color w:val="auto"/>
          <w:lang w:eastAsia="ja-JP"/>
        </w:rPr>
      </w:pPr>
      <w:del w:id="265" w:author="Brian Hunt" w:date="2011-11-06T14:48:00Z">
        <w:r>
          <w:rPr>
            <w:noProof/>
          </w:rPr>
          <w:delText>Section 3.</w:delText>
        </w:r>
        <w:r>
          <w:rPr>
            <w:rFonts w:asciiTheme="minorHAnsi" w:hAnsiTheme="minorHAnsi" w:cstheme="minorBidi"/>
            <w:b w:val="0"/>
            <w:noProof/>
            <w:color w:val="auto"/>
            <w:lang w:eastAsia="ja-JP"/>
          </w:rPr>
          <w:tab/>
        </w:r>
        <w:r>
          <w:rPr>
            <w:noProof/>
          </w:rPr>
          <w:delText>Rules of the Court</w:delText>
        </w:r>
        <w:r>
          <w:rPr>
            <w:noProof/>
          </w:rPr>
          <w:tab/>
        </w:r>
        <w:r w:rsidR="00504574">
          <w:rPr>
            <w:b w:val="0"/>
            <w:noProof/>
          </w:rPr>
          <w:fldChar w:fldCharType="begin"/>
        </w:r>
        <w:r>
          <w:rPr>
            <w:noProof/>
          </w:rPr>
          <w:delInstrText xml:space="preserve"> PAGEREF _Toc179127600 \h </w:delInstrText>
        </w:r>
        <w:r w:rsidR="00504574">
          <w:rPr>
            <w:b w:val="0"/>
            <w:noProof/>
          </w:rPr>
        </w:r>
        <w:r w:rsidR="00504574">
          <w:rPr>
            <w:b w:val="0"/>
            <w:noProof/>
          </w:rPr>
          <w:fldChar w:fldCharType="separate"/>
        </w:r>
        <w:r>
          <w:rPr>
            <w:noProof/>
          </w:rPr>
          <w:delText>8</w:delText>
        </w:r>
        <w:r w:rsidR="00504574">
          <w:rPr>
            <w:b w:val="0"/>
            <w:noProof/>
          </w:rPr>
          <w:fldChar w:fldCharType="end"/>
        </w:r>
      </w:del>
    </w:p>
    <w:p w:rsidR="00272FCB" w:rsidRDefault="00272FCB">
      <w:pPr>
        <w:pStyle w:val="TOC2"/>
        <w:tabs>
          <w:tab w:val="right" w:leader="dot" w:pos="8630"/>
        </w:tabs>
        <w:rPr>
          <w:del w:id="266" w:author="Brian Hunt" w:date="2011-11-06T14:48:00Z"/>
          <w:rFonts w:cstheme="minorBidi"/>
          <w:noProof/>
          <w:sz w:val="24"/>
          <w:szCs w:val="24"/>
          <w:lang w:eastAsia="ja-JP"/>
        </w:rPr>
      </w:pPr>
      <w:del w:id="267" w:author="Brian Hunt" w:date="2011-11-06T14:48:00Z">
        <w:r w:rsidRPr="00AF0964">
          <w:rPr>
            <w:rFonts w:ascii="Times New Roman" w:hAnsi="Times New Roman"/>
            <w:noProof/>
          </w:rPr>
          <w:delText>Article 15   –</w:delText>
        </w:r>
        <w:r>
          <w:rPr>
            <w:noProof/>
          </w:rPr>
          <w:delText xml:space="preserve"> Authority to create Rules</w:delText>
        </w:r>
        <w:r>
          <w:rPr>
            <w:noProof/>
          </w:rPr>
          <w:tab/>
        </w:r>
        <w:r w:rsidR="00504574">
          <w:rPr>
            <w:noProof/>
          </w:rPr>
          <w:fldChar w:fldCharType="begin"/>
        </w:r>
        <w:r>
          <w:rPr>
            <w:noProof/>
          </w:rPr>
          <w:delInstrText xml:space="preserve"> PAGEREF _Toc179127601 \h </w:delInstrText>
        </w:r>
        <w:r w:rsidR="00504574">
          <w:rPr>
            <w:noProof/>
          </w:rPr>
        </w:r>
        <w:r w:rsidR="00504574">
          <w:rPr>
            <w:noProof/>
          </w:rPr>
          <w:fldChar w:fldCharType="separate"/>
        </w:r>
        <w:r>
          <w:rPr>
            <w:noProof/>
          </w:rPr>
          <w:delText>8</w:delText>
        </w:r>
        <w:r w:rsidR="00504574">
          <w:rPr>
            <w:noProof/>
          </w:rPr>
          <w:fldChar w:fldCharType="end"/>
        </w:r>
      </w:del>
    </w:p>
    <w:p w:rsidR="00272FCB" w:rsidRDefault="00272FCB">
      <w:pPr>
        <w:pStyle w:val="TOC2"/>
        <w:tabs>
          <w:tab w:val="right" w:leader="dot" w:pos="8630"/>
        </w:tabs>
        <w:rPr>
          <w:del w:id="268" w:author="Brian Hunt" w:date="2011-11-06T14:48:00Z"/>
          <w:rFonts w:cstheme="minorBidi"/>
          <w:noProof/>
          <w:sz w:val="24"/>
          <w:szCs w:val="24"/>
          <w:lang w:eastAsia="ja-JP"/>
        </w:rPr>
      </w:pPr>
      <w:del w:id="269" w:author="Brian Hunt" w:date="2011-11-06T14:48:00Z">
        <w:r w:rsidRPr="00AF0964">
          <w:rPr>
            <w:rFonts w:ascii="Times New Roman" w:hAnsi="Times New Roman"/>
            <w:noProof/>
          </w:rPr>
          <w:delText>Article 16   –</w:delText>
        </w:r>
        <w:r>
          <w:rPr>
            <w:noProof/>
          </w:rPr>
          <w:delText xml:space="preserve"> Rules of Procedure</w:delText>
        </w:r>
        <w:r>
          <w:rPr>
            <w:noProof/>
          </w:rPr>
          <w:tab/>
        </w:r>
        <w:r w:rsidR="00504574">
          <w:rPr>
            <w:noProof/>
          </w:rPr>
          <w:fldChar w:fldCharType="begin"/>
        </w:r>
        <w:r>
          <w:rPr>
            <w:noProof/>
          </w:rPr>
          <w:delInstrText xml:space="preserve"> PAGEREF _Toc179127602 \h </w:delInstrText>
        </w:r>
        <w:r w:rsidR="00504574">
          <w:rPr>
            <w:noProof/>
          </w:rPr>
        </w:r>
        <w:r w:rsidR="00504574">
          <w:rPr>
            <w:noProof/>
          </w:rPr>
          <w:fldChar w:fldCharType="separate"/>
        </w:r>
        <w:r>
          <w:rPr>
            <w:noProof/>
          </w:rPr>
          <w:delText>9</w:delText>
        </w:r>
        <w:r w:rsidR="00504574">
          <w:rPr>
            <w:noProof/>
          </w:rPr>
          <w:fldChar w:fldCharType="end"/>
        </w:r>
      </w:del>
    </w:p>
    <w:p w:rsidR="00272FCB" w:rsidRDefault="00272FCB">
      <w:pPr>
        <w:pStyle w:val="TOC2"/>
        <w:tabs>
          <w:tab w:val="right" w:leader="dot" w:pos="8630"/>
        </w:tabs>
        <w:rPr>
          <w:del w:id="270" w:author="Brian Hunt" w:date="2011-11-06T14:48:00Z"/>
          <w:rFonts w:cstheme="minorBidi"/>
          <w:noProof/>
          <w:sz w:val="24"/>
          <w:szCs w:val="24"/>
          <w:lang w:eastAsia="ja-JP"/>
        </w:rPr>
      </w:pPr>
      <w:del w:id="271" w:author="Brian Hunt" w:date="2011-11-06T14:48:00Z">
        <w:r w:rsidRPr="00AF0964">
          <w:rPr>
            <w:rFonts w:ascii="Times New Roman" w:hAnsi="Times New Roman"/>
            <w:noProof/>
          </w:rPr>
          <w:delText>Article 17   –</w:delText>
        </w:r>
        <w:r>
          <w:rPr>
            <w:noProof/>
          </w:rPr>
          <w:delText xml:space="preserve"> Model Rules</w:delText>
        </w:r>
        <w:r>
          <w:rPr>
            <w:noProof/>
          </w:rPr>
          <w:tab/>
        </w:r>
        <w:r w:rsidR="00504574">
          <w:rPr>
            <w:noProof/>
          </w:rPr>
          <w:fldChar w:fldCharType="begin"/>
        </w:r>
        <w:r>
          <w:rPr>
            <w:noProof/>
          </w:rPr>
          <w:delInstrText xml:space="preserve"> PAGEREF _Toc179127603 \h </w:delInstrText>
        </w:r>
        <w:r w:rsidR="00504574">
          <w:rPr>
            <w:noProof/>
          </w:rPr>
        </w:r>
        <w:r w:rsidR="00504574">
          <w:rPr>
            <w:noProof/>
          </w:rPr>
          <w:fldChar w:fldCharType="separate"/>
        </w:r>
        <w:r>
          <w:rPr>
            <w:noProof/>
          </w:rPr>
          <w:delText>10</w:delText>
        </w:r>
        <w:r w:rsidR="00504574">
          <w:rPr>
            <w:noProof/>
          </w:rPr>
          <w:fldChar w:fldCharType="end"/>
        </w:r>
      </w:del>
    </w:p>
    <w:p w:rsidR="00272FCB" w:rsidRDefault="00272FCB">
      <w:pPr>
        <w:pStyle w:val="TOC2"/>
        <w:tabs>
          <w:tab w:val="right" w:leader="dot" w:pos="8630"/>
        </w:tabs>
        <w:rPr>
          <w:del w:id="272" w:author="Brian Hunt" w:date="2011-11-06T14:48:00Z"/>
          <w:rFonts w:cstheme="minorBidi"/>
          <w:noProof/>
          <w:sz w:val="24"/>
          <w:szCs w:val="24"/>
          <w:lang w:eastAsia="ja-JP"/>
        </w:rPr>
      </w:pPr>
      <w:del w:id="273" w:author="Brian Hunt" w:date="2011-11-06T14:48:00Z">
        <w:r w:rsidRPr="00AF0964">
          <w:rPr>
            <w:rFonts w:ascii="Times New Roman" w:hAnsi="Times New Roman"/>
            <w:noProof/>
          </w:rPr>
          <w:delText>Article 18   –</w:delText>
        </w:r>
        <w:r>
          <w:rPr>
            <w:noProof/>
          </w:rPr>
          <w:delText xml:space="preserve"> Directions</w:delText>
        </w:r>
        <w:r>
          <w:rPr>
            <w:noProof/>
          </w:rPr>
          <w:tab/>
        </w:r>
        <w:r w:rsidR="00504574">
          <w:rPr>
            <w:noProof/>
          </w:rPr>
          <w:fldChar w:fldCharType="begin"/>
        </w:r>
        <w:r>
          <w:rPr>
            <w:noProof/>
          </w:rPr>
          <w:delInstrText xml:space="preserve"> PAGEREF _Toc179127604 \h </w:delInstrText>
        </w:r>
        <w:r w:rsidR="00504574">
          <w:rPr>
            <w:noProof/>
          </w:rPr>
        </w:r>
        <w:r w:rsidR="00504574">
          <w:rPr>
            <w:noProof/>
          </w:rPr>
          <w:fldChar w:fldCharType="separate"/>
        </w:r>
        <w:r>
          <w:rPr>
            <w:noProof/>
          </w:rPr>
          <w:delText>11</w:delText>
        </w:r>
        <w:r w:rsidR="00504574">
          <w:rPr>
            <w:noProof/>
          </w:rPr>
          <w:fldChar w:fldCharType="end"/>
        </w:r>
      </w:del>
    </w:p>
    <w:p w:rsidR="00000000" w:rsidRDefault="00272FCB">
      <w:pPr>
        <w:pStyle w:val="TOC2"/>
        <w:tabs>
          <w:tab w:val="right" w:leader="dot" w:pos="8630"/>
        </w:tabs>
        <w:rPr>
          <w:b/>
          <w:rPrChange w:id="274" w:author="Brian Hunt" w:date="2011-11-06T14:48:00Z">
            <w:rPr>
              <w:rFonts w:asciiTheme="minorHAnsi" w:hAnsiTheme="minorHAnsi"/>
              <w:b w:val="0"/>
              <w:color w:val="auto"/>
            </w:rPr>
          </w:rPrChange>
        </w:rPr>
        <w:pPrChange w:id="275" w:author="Brian Hunt" w:date="2011-11-06T14:48:00Z">
          <w:pPr>
            <w:pStyle w:val="TOC1"/>
            <w:tabs>
              <w:tab w:val="left" w:pos="1215"/>
              <w:tab w:val="right" w:leader="dot" w:pos="8630"/>
            </w:tabs>
          </w:pPr>
        </w:pPrChange>
      </w:pPr>
      <w:del w:id="276" w:author="Brian Hunt" w:date="2011-11-06T14:48:00Z">
        <w:r>
          <w:rPr>
            <w:noProof/>
          </w:rPr>
          <w:delText>Section 4.</w:delText>
        </w:r>
        <w:r>
          <w:rPr>
            <w:rFonts w:cstheme="minorBidi"/>
            <w:noProof/>
            <w:lang w:eastAsia="ja-JP"/>
          </w:rPr>
          <w:tab/>
        </w:r>
      </w:del>
      <w:ins w:id="277" w:author="Brian Hunt" w:date="2011-11-06T14:48:00Z">
        <w:r w:rsidR="00106B21">
          <w:rPr>
            <w:noProof/>
          </w:rPr>
          <w:t xml:space="preserve"> </w:t>
        </w:r>
      </w:ins>
      <w:r w:rsidR="00106B21">
        <w:rPr>
          <w:noProof/>
        </w:rPr>
        <w:t>Jurisdiction</w:t>
      </w:r>
      <w:del w:id="278" w:author="Brian Hunt" w:date="2011-11-06T14:48:00Z">
        <w:r>
          <w:rPr>
            <w:noProof/>
          </w:rPr>
          <w:delText xml:space="preserve"> of the Court</w:delText>
        </w:r>
      </w:del>
      <w:r w:rsidR="00106B21">
        <w:rPr>
          <w:noProof/>
        </w:rPr>
        <w:tab/>
      </w:r>
      <w:r w:rsidR="00504574">
        <w:rPr>
          <w:noProof/>
        </w:rPr>
        <w:fldChar w:fldCharType="begin"/>
      </w:r>
      <w:r w:rsidR="00106B21">
        <w:rPr>
          <w:noProof/>
        </w:rPr>
        <w:instrText xml:space="preserve"> PAGEREF _</w:instrText>
      </w:r>
      <w:del w:id="279" w:author="Brian Hunt" w:date="2011-11-06T14:48:00Z">
        <w:r>
          <w:rPr>
            <w:noProof/>
          </w:rPr>
          <w:delInstrText>Toc179127605</w:delInstrText>
        </w:r>
      </w:del>
      <w:ins w:id="280" w:author="Brian Hunt" w:date="2011-11-06T14:48:00Z">
        <w:r w:rsidR="00106B21">
          <w:rPr>
            <w:noProof/>
          </w:rPr>
          <w:instrText>Toc182209940</w:instrText>
        </w:r>
      </w:ins>
      <w:r w:rsidR="00106B21">
        <w:rPr>
          <w:noProof/>
        </w:rPr>
        <w:instrText xml:space="preserve"> \h </w:instrText>
      </w:r>
      <w:r w:rsidR="00504574">
        <w:rPr>
          <w:noProof/>
        </w:rPr>
      </w:r>
      <w:r w:rsidR="00504574">
        <w:rPr>
          <w:noProof/>
        </w:rPr>
        <w:fldChar w:fldCharType="separate"/>
      </w:r>
      <w:del w:id="281" w:author="Brian Hunt" w:date="2011-11-06T14:48:00Z">
        <w:r>
          <w:rPr>
            <w:noProof/>
          </w:rPr>
          <w:delText>11</w:delText>
        </w:r>
      </w:del>
      <w:ins w:id="282" w:author="Brian Hunt" w:date="2011-11-06T14:48:00Z">
        <w:r w:rsidR="00106B21">
          <w:rPr>
            <w:noProof/>
          </w:rPr>
          <w:t>14</w:t>
        </w:r>
      </w:ins>
      <w:r w:rsidR="00504574">
        <w:rPr>
          <w:noProof/>
        </w:rPr>
        <w:fldChar w:fldCharType="end"/>
      </w:r>
    </w:p>
    <w:p w:rsidR="00272FCB" w:rsidRPr="00231727" w:rsidRDefault="00272FCB">
      <w:pPr>
        <w:pStyle w:val="TOC2"/>
        <w:tabs>
          <w:tab w:val="right" w:leader="dot" w:pos="8630"/>
        </w:tabs>
        <w:rPr>
          <w:del w:id="283" w:author="Brian Hunt" w:date="2011-11-06T14:48:00Z"/>
          <w:rFonts w:cstheme="minorBidi"/>
          <w:noProof/>
          <w:sz w:val="24"/>
          <w:szCs w:val="24"/>
          <w:lang w:val="fr-FR" w:eastAsia="ja-JP"/>
        </w:rPr>
      </w:pPr>
      <w:del w:id="284" w:author="Brian Hunt" w:date="2011-11-06T14:48:00Z">
        <w:r w:rsidRPr="00231727">
          <w:rPr>
            <w:rFonts w:ascii="Times New Roman" w:hAnsi="Times New Roman"/>
            <w:noProof/>
            <w:lang w:val="fr-FR"/>
          </w:rPr>
          <w:delText>Article 19   –</w:delText>
        </w:r>
        <w:r w:rsidRPr="00231727">
          <w:rPr>
            <w:noProof/>
            <w:lang w:val="fr-FR"/>
          </w:rPr>
          <w:delText xml:space="preserve"> Recognition &amp; Enforcement</w:delText>
        </w:r>
        <w:r w:rsidRPr="00231727">
          <w:rPr>
            <w:noProof/>
            <w:lang w:val="fr-FR"/>
          </w:rPr>
          <w:tab/>
        </w:r>
        <w:r w:rsidR="00504574">
          <w:rPr>
            <w:noProof/>
          </w:rPr>
          <w:fldChar w:fldCharType="begin"/>
        </w:r>
        <w:r w:rsidRPr="00231727">
          <w:rPr>
            <w:noProof/>
            <w:lang w:val="fr-FR"/>
          </w:rPr>
          <w:delInstrText xml:space="preserve"> PAGEREF _Toc179127606 \h </w:delInstrText>
        </w:r>
        <w:r w:rsidR="00504574">
          <w:rPr>
            <w:noProof/>
          </w:rPr>
        </w:r>
        <w:r w:rsidR="00504574">
          <w:rPr>
            <w:noProof/>
          </w:rPr>
          <w:fldChar w:fldCharType="separate"/>
        </w:r>
        <w:r w:rsidRPr="00231727">
          <w:rPr>
            <w:noProof/>
            <w:lang w:val="fr-FR"/>
          </w:rPr>
          <w:delText>11</w:delText>
        </w:r>
        <w:r w:rsidR="00504574">
          <w:rPr>
            <w:noProof/>
          </w:rPr>
          <w:fldChar w:fldCharType="end"/>
        </w:r>
      </w:del>
    </w:p>
    <w:p w:rsidR="00000000" w:rsidRDefault="00272FCB">
      <w:pPr>
        <w:pStyle w:val="TOC3"/>
        <w:tabs>
          <w:tab w:val="right" w:leader="dot" w:pos="8630"/>
        </w:tabs>
        <w:rPr>
          <w:sz w:val="24"/>
          <w:rPrChange w:id="285" w:author="Brian Hunt" w:date="2011-11-06T14:48:00Z">
            <w:rPr>
              <w:sz w:val="24"/>
              <w:lang w:val="fr-FR"/>
            </w:rPr>
          </w:rPrChange>
        </w:rPr>
        <w:pPrChange w:id="286" w:author="Brian Hunt" w:date="2011-11-06T14:48:00Z">
          <w:pPr>
            <w:pStyle w:val="TOC2"/>
            <w:tabs>
              <w:tab w:val="right" w:leader="dot" w:pos="8630"/>
            </w:tabs>
          </w:pPr>
        </w:pPrChange>
      </w:pPr>
      <w:del w:id="287" w:author="Brian Hunt" w:date="2011-11-06T14:48:00Z">
        <w:r w:rsidRPr="00231727">
          <w:rPr>
            <w:rFonts w:ascii="Times New Roman" w:hAnsi="Times New Roman"/>
            <w:noProof/>
            <w:lang w:val="fr-FR"/>
          </w:rPr>
          <w:delText>Article 20   –</w:delText>
        </w:r>
        <w:r w:rsidRPr="00231727">
          <w:rPr>
            <w:noProof/>
            <w:lang w:val="fr-FR"/>
          </w:rPr>
          <w:delText xml:space="preserve"> Subject Matter</w:delText>
        </w:r>
      </w:del>
      <w:ins w:id="288" w:author="Brian Hunt" w:date="2011-11-06T14:48:00Z">
        <w:r w:rsidR="00106B21">
          <w:rPr>
            <w:noProof/>
          </w:rPr>
          <w:t>Article 1 –</w:t>
        </w:r>
      </w:ins>
      <w:r w:rsidR="00504574" w:rsidRPr="00504574">
        <w:rPr>
          <w:shd w:val="clear" w:color="auto" w:fill="FFFFFF"/>
          <w:rPrChange w:id="289" w:author="Brian Hunt" w:date="2011-11-06T14:48:00Z">
            <w:rPr>
              <w:i/>
              <w:color w:val="0000FF"/>
              <w:u w:val="single"/>
              <w:lang w:val="fr-FR"/>
            </w:rPr>
          </w:rPrChange>
        </w:rPr>
        <w:t xml:space="preserve"> Jurisdiction</w:t>
      </w:r>
      <w:r w:rsidR="00504574" w:rsidRPr="00504574">
        <w:rPr>
          <w:rPrChange w:id="290" w:author="Brian Hunt" w:date="2011-11-06T14:48:00Z">
            <w:rPr>
              <w:i/>
              <w:color w:val="0000FF"/>
              <w:u w:val="single"/>
              <w:lang w:val="fr-FR"/>
            </w:rPr>
          </w:rPrChange>
        </w:rPr>
        <w:tab/>
      </w:r>
      <w:r w:rsidR="00504574">
        <w:rPr>
          <w:noProof/>
        </w:rPr>
        <w:fldChar w:fldCharType="begin"/>
      </w:r>
      <w:r w:rsidR="00504574" w:rsidRPr="00504574">
        <w:rPr>
          <w:rPrChange w:id="291" w:author="Brian Hunt" w:date="2011-11-06T14:48:00Z">
            <w:rPr>
              <w:i/>
              <w:color w:val="0000FF"/>
              <w:u w:val="single"/>
              <w:lang w:val="fr-FR"/>
            </w:rPr>
          </w:rPrChange>
        </w:rPr>
        <w:instrText xml:space="preserve"> PAGEREF _</w:instrText>
      </w:r>
      <w:del w:id="292" w:author="Brian Hunt" w:date="2011-11-06T14:48:00Z">
        <w:r w:rsidRPr="00231727">
          <w:rPr>
            <w:noProof/>
            <w:lang w:val="fr-FR"/>
          </w:rPr>
          <w:delInstrText>Toc179127607</w:delInstrText>
        </w:r>
      </w:del>
      <w:ins w:id="293" w:author="Brian Hunt" w:date="2011-11-06T14:48:00Z">
        <w:r w:rsidR="00106B21">
          <w:rPr>
            <w:noProof/>
          </w:rPr>
          <w:instrText>Toc182209941</w:instrText>
        </w:r>
      </w:ins>
      <w:r w:rsidR="00504574" w:rsidRPr="00504574">
        <w:rPr>
          <w:rPrChange w:id="294" w:author="Brian Hunt" w:date="2011-11-06T14:48:00Z">
            <w:rPr>
              <w:i/>
              <w:color w:val="0000FF"/>
              <w:u w:val="single"/>
              <w:lang w:val="fr-FR"/>
            </w:rPr>
          </w:rPrChange>
        </w:rPr>
        <w:instrText xml:space="preserve"> \h </w:instrText>
      </w:r>
      <w:r w:rsidR="00504574">
        <w:rPr>
          <w:noProof/>
        </w:rPr>
      </w:r>
      <w:r w:rsidR="00504574">
        <w:rPr>
          <w:noProof/>
        </w:rPr>
        <w:fldChar w:fldCharType="separate"/>
      </w:r>
      <w:del w:id="295" w:author="Brian Hunt" w:date="2011-11-06T14:48:00Z">
        <w:r w:rsidRPr="00231727">
          <w:rPr>
            <w:noProof/>
            <w:lang w:val="fr-FR"/>
          </w:rPr>
          <w:delText>11</w:delText>
        </w:r>
      </w:del>
      <w:ins w:id="296" w:author="Brian Hunt" w:date="2011-11-06T14:48:00Z">
        <w:r w:rsidR="00106B21">
          <w:rPr>
            <w:noProof/>
          </w:rPr>
          <w:t>14</w:t>
        </w:r>
      </w:ins>
      <w:r w:rsidR="00504574">
        <w:rPr>
          <w:noProof/>
        </w:rPr>
        <w:fldChar w:fldCharType="end"/>
      </w:r>
    </w:p>
    <w:p w:rsidR="00272FCB" w:rsidRDefault="00272FCB">
      <w:pPr>
        <w:pStyle w:val="TOC1"/>
        <w:tabs>
          <w:tab w:val="left" w:pos="1215"/>
          <w:tab w:val="right" w:leader="dot" w:pos="8630"/>
        </w:tabs>
        <w:rPr>
          <w:del w:id="297" w:author="Brian Hunt" w:date="2011-11-06T14:48:00Z"/>
          <w:rFonts w:asciiTheme="minorHAnsi" w:hAnsiTheme="minorHAnsi" w:cstheme="minorBidi"/>
          <w:b w:val="0"/>
          <w:noProof/>
          <w:color w:val="auto"/>
          <w:lang w:eastAsia="ja-JP"/>
        </w:rPr>
      </w:pPr>
      <w:del w:id="298" w:author="Brian Hunt" w:date="2011-11-06T14:48:00Z">
        <w:r>
          <w:rPr>
            <w:noProof/>
          </w:rPr>
          <w:delText>Section 5.</w:delText>
        </w:r>
        <w:r>
          <w:rPr>
            <w:rFonts w:asciiTheme="minorHAnsi" w:hAnsiTheme="minorHAnsi" w:cstheme="minorBidi"/>
            <w:b w:val="0"/>
            <w:noProof/>
            <w:color w:val="auto"/>
            <w:lang w:eastAsia="ja-JP"/>
          </w:rPr>
          <w:tab/>
        </w:r>
        <w:r>
          <w:rPr>
            <w:noProof/>
          </w:rPr>
          <w:delText>Bankruptcy Entrance and Exit</w:delText>
        </w:r>
        <w:r>
          <w:rPr>
            <w:noProof/>
          </w:rPr>
          <w:tab/>
        </w:r>
        <w:r w:rsidR="00504574">
          <w:rPr>
            <w:b w:val="0"/>
            <w:noProof/>
          </w:rPr>
          <w:fldChar w:fldCharType="begin"/>
        </w:r>
        <w:r>
          <w:rPr>
            <w:noProof/>
          </w:rPr>
          <w:delInstrText xml:space="preserve"> PAGEREF _Toc179127608 \h </w:delInstrText>
        </w:r>
        <w:r w:rsidR="00504574">
          <w:rPr>
            <w:b w:val="0"/>
            <w:noProof/>
          </w:rPr>
        </w:r>
        <w:r w:rsidR="00504574">
          <w:rPr>
            <w:b w:val="0"/>
            <w:noProof/>
          </w:rPr>
          <w:fldChar w:fldCharType="separate"/>
        </w:r>
        <w:r>
          <w:rPr>
            <w:noProof/>
          </w:rPr>
          <w:delText>12</w:delText>
        </w:r>
        <w:r w:rsidR="00504574">
          <w:rPr>
            <w:b w:val="0"/>
            <w:noProof/>
          </w:rPr>
          <w:fldChar w:fldCharType="end"/>
        </w:r>
      </w:del>
    </w:p>
    <w:p w:rsidR="00272FCB" w:rsidRDefault="00272FCB">
      <w:pPr>
        <w:pStyle w:val="TOC1"/>
        <w:tabs>
          <w:tab w:val="left" w:pos="1215"/>
          <w:tab w:val="right" w:leader="dot" w:pos="8630"/>
        </w:tabs>
        <w:rPr>
          <w:del w:id="299" w:author="Brian Hunt" w:date="2011-11-06T14:48:00Z"/>
          <w:rFonts w:asciiTheme="minorHAnsi" w:hAnsiTheme="minorHAnsi" w:cstheme="minorBidi"/>
          <w:b w:val="0"/>
          <w:noProof/>
          <w:color w:val="auto"/>
          <w:lang w:eastAsia="ja-JP"/>
        </w:rPr>
      </w:pPr>
      <w:del w:id="300" w:author="Brian Hunt" w:date="2011-11-06T14:48:00Z">
        <w:r>
          <w:rPr>
            <w:noProof/>
          </w:rPr>
          <w:delText>Section 6.</w:delText>
        </w:r>
        <w:r>
          <w:rPr>
            <w:rFonts w:asciiTheme="minorHAnsi" w:hAnsiTheme="minorHAnsi" w:cstheme="minorBidi"/>
            <w:b w:val="0"/>
            <w:noProof/>
            <w:color w:val="auto"/>
            <w:lang w:eastAsia="ja-JP"/>
          </w:rPr>
          <w:tab/>
        </w:r>
        <w:r>
          <w:rPr>
            <w:noProof/>
          </w:rPr>
          <w:delText>Standing of Parties</w:delText>
        </w:r>
        <w:r>
          <w:rPr>
            <w:noProof/>
          </w:rPr>
          <w:tab/>
        </w:r>
        <w:r w:rsidR="00504574">
          <w:rPr>
            <w:b w:val="0"/>
            <w:noProof/>
          </w:rPr>
          <w:fldChar w:fldCharType="begin"/>
        </w:r>
        <w:r>
          <w:rPr>
            <w:noProof/>
          </w:rPr>
          <w:delInstrText xml:space="preserve"> PAGEREF _Toc179127609 \h </w:delInstrText>
        </w:r>
        <w:r w:rsidR="00504574">
          <w:rPr>
            <w:b w:val="0"/>
            <w:noProof/>
          </w:rPr>
        </w:r>
        <w:r w:rsidR="00504574">
          <w:rPr>
            <w:b w:val="0"/>
            <w:noProof/>
          </w:rPr>
          <w:fldChar w:fldCharType="separate"/>
        </w:r>
        <w:r>
          <w:rPr>
            <w:noProof/>
          </w:rPr>
          <w:delText>12</w:delText>
        </w:r>
        <w:r w:rsidR="00504574">
          <w:rPr>
            <w:b w:val="0"/>
            <w:noProof/>
          </w:rPr>
          <w:fldChar w:fldCharType="end"/>
        </w:r>
      </w:del>
    </w:p>
    <w:p w:rsidR="00272FCB" w:rsidRDefault="00272FCB">
      <w:pPr>
        <w:pStyle w:val="TOC2"/>
        <w:tabs>
          <w:tab w:val="right" w:leader="dot" w:pos="8630"/>
        </w:tabs>
        <w:rPr>
          <w:del w:id="301" w:author="Brian Hunt" w:date="2011-11-06T14:48:00Z"/>
          <w:rFonts w:cstheme="minorBidi"/>
          <w:noProof/>
          <w:sz w:val="24"/>
          <w:szCs w:val="24"/>
          <w:lang w:eastAsia="ja-JP"/>
        </w:rPr>
      </w:pPr>
      <w:del w:id="302" w:author="Brian Hunt" w:date="2011-11-06T14:48:00Z">
        <w:r w:rsidRPr="00AF0964">
          <w:rPr>
            <w:rFonts w:ascii="Times New Roman" w:hAnsi="Times New Roman"/>
            <w:noProof/>
          </w:rPr>
          <w:delText>Article 21   –</w:delText>
        </w:r>
        <w:r>
          <w:rPr>
            <w:noProof/>
          </w:rPr>
          <w:delText xml:space="preserve"> Standing</w:delText>
        </w:r>
        <w:r>
          <w:rPr>
            <w:noProof/>
          </w:rPr>
          <w:tab/>
        </w:r>
        <w:r w:rsidR="00504574">
          <w:rPr>
            <w:noProof/>
          </w:rPr>
          <w:fldChar w:fldCharType="begin"/>
        </w:r>
        <w:r>
          <w:rPr>
            <w:noProof/>
          </w:rPr>
          <w:delInstrText xml:space="preserve"> PAGEREF _Toc179127610 \h </w:delInstrText>
        </w:r>
        <w:r w:rsidR="00504574">
          <w:rPr>
            <w:noProof/>
          </w:rPr>
        </w:r>
        <w:r w:rsidR="00504574">
          <w:rPr>
            <w:noProof/>
          </w:rPr>
          <w:fldChar w:fldCharType="separate"/>
        </w:r>
        <w:r>
          <w:rPr>
            <w:noProof/>
          </w:rPr>
          <w:delText>12</w:delText>
        </w:r>
        <w:r w:rsidR="00504574">
          <w:rPr>
            <w:noProof/>
          </w:rPr>
          <w:fldChar w:fldCharType="end"/>
        </w:r>
      </w:del>
    </w:p>
    <w:p w:rsidR="00272FCB" w:rsidRDefault="00272FCB">
      <w:pPr>
        <w:pStyle w:val="TOC1"/>
        <w:tabs>
          <w:tab w:val="left" w:pos="1215"/>
          <w:tab w:val="right" w:leader="dot" w:pos="8630"/>
        </w:tabs>
        <w:rPr>
          <w:del w:id="303" w:author="Brian Hunt" w:date="2011-11-06T14:48:00Z"/>
          <w:rFonts w:asciiTheme="minorHAnsi" w:hAnsiTheme="minorHAnsi" w:cstheme="minorBidi"/>
          <w:b w:val="0"/>
          <w:noProof/>
          <w:color w:val="auto"/>
          <w:lang w:eastAsia="ja-JP"/>
        </w:rPr>
      </w:pPr>
      <w:del w:id="304" w:author="Brian Hunt" w:date="2011-11-06T14:48:00Z">
        <w:r>
          <w:rPr>
            <w:noProof/>
          </w:rPr>
          <w:delText>Section 7.</w:delText>
        </w:r>
        <w:r>
          <w:rPr>
            <w:rFonts w:asciiTheme="minorHAnsi" w:hAnsiTheme="minorHAnsi" w:cstheme="minorBidi"/>
            <w:b w:val="0"/>
            <w:noProof/>
            <w:color w:val="auto"/>
            <w:lang w:eastAsia="ja-JP"/>
          </w:rPr>
          <w:tab/>
        </w:r>
        <w:r>
          <w:rPr>
            <w:noProof/>
          </w:rPr>
          <w:delText>Principles of the Court</w:delText>
        </w:r>
        <w:r>
          <w:rPr>
            <w:noProof/>
          </w:rPr>
          <w:tab/>
        </w:r>
        <w:r w:rsidR="00504574">
          <w:rPr>
            <w:b w:val="0"/>
            <w:noProof/>
          </w:rPr>
          <w:fldChar w:fldCharType="begin"/>
        </w:r>
        <w:r>
          <w:rPr>
            <w:noProof/>
          </w:rPr>
          <w:delInstrText xml:space="preserve"> PAGEREF _Toc179127611 \h </w:delInstrText>
        </w:r>
        <w:r w:rsidR="00504574">
          <w:rPr>
            <w:b w:val="0"/>
            <w:noProof/>
          </w:rPr>
        </w:r>
        <w:r w:rsidR="00504574">
          <w:rPr>
            <w:b w:val="0"/>
            <w:noProof/>
          </w:rPr>
          <w:fldChar w:fldCharType="separate"/>
        </w:r>
        <w:r>
          <w:rPr>
            <w:noProof/>
          </w:rPr>
          <w:delText>13</w:delText>
        </w:r>
        <w:r w:rsidR="00504574">
          <w:rPr>
            <w:b w:val="0"/>
            <w:noProof/>
          </w:rPr>
          <w:fldChar w:fldCharType="end"/>
        </w:r>
      </w:del>
    </w:p>
    <w:p w:rsidR="00106B21" w:rsidRDefault="00106B21">
      <w:pPr>
        <w:pStyle w:val="TOC3"/>
        <w:tabs>
          <w:tab w:val="right" w:leader="dot" w:pos="8630"/>
        </w:tabs>
        <w:rPr>
          <w:ins w:id="305" w:author="Brian Hunt" w:date="2011-11-06T14:48:00Z"/>
          <w:rFonts w:cstheme="minorBidi"/>
          <w:i w:val="0"/>
          <w:noProof/>
          <w:sz w:val="24"/>
          <w:szCs w:val="24"/>
          <w:lang w:eastAsia="ja-JP"/>
        </w:rPr>
      </w:pPr>
      <w:ins w:id="306" w:author="Brian Hunt" w:date="2011-11-06T14:48:00Z">
        <w:r>
          <w:rPr>
            <w:noProof/>
          </w:rPr>
          <w:t>Article 2 –</w:t>
        </w:r>
        <w:r w:rsidRPr="00F67A33">
          <w:rPr>
            <w:noProof/>
            <w:shd w:val="clear" w:color="auto" w:fill="FFFFFF"/>
          </w:rPr>
          <w:t xml:space="preserve"> Competence-Competence</w:t>
        </w:r>
        <w:r>
          <w:rPr>
            <w:noProof/>
          </w:rPr>
          <w:tab/>
        </w:r>
        <w:r w:rsidR="00504574">
          <w:rPr>
            <w:noProof/>
          </w:rPr>
          <w:fldChar w:fldCharType="begin"/>
        </w:r>
        <w:r>
          <w:rPr>
            <w:noProof/>
          </w:rPr>
          <w:instrText xml:space="preserve"> PAGEREF _Toc182209942 \h </w:instrText>
        </w:r>
      </w:ins>
      <w:r w:rsidR="00504574">
        <w:rPr>
          <w:noProof/>
        </w:rPr>
      </w:r>
      <w:ins w:id="307" w:author="Brian Hunt" w:date="2011-11-06T14:48:00Z">
        <w:r w:rsidR="00504574">
          <w:rPr>
            <w:noProof/>
          </w:rPr>
          <w:fldChar w:fldCharType="separate"/>
        </w:r>
        <w:r>
          <w:rPr>
            <w:noProof/>
          </w:rPr>
          <w:t>15</w:t>
        </w:r>
        <w:r w:rsidR="00504574">
          <w:rPr>
            <w:noProof/>
          </w:rPr>
          <w:fldChar w:fldCharType="end"/>
        </w:r>
      </w:ins>
    </w:p>
    <w:p w:rsidR="00106B21" w:rsidRDefault="00504574">
      <w:pPr>
        <w:pStyle w:val="TOC3"/>
        <w:tabs>
          <w:tab w:val="right" w:leader="dot" w:pos="8630"/>
        </w:tabs>
        <w:rPr>
          <w:ins w:id="308" w:author="Brian Hunt" w:date="2011-11-06T14:48:00Z"/>
          <w:rFonts w:cstheme="minorBidi"/>
          <w:i w:val="0"/>
          <w:noProof/>
          <w:sz w:val="24"/>
          <w:szCs w:val="24"/>
          <w:lang w:eastAsia="ja-JP"/>
        </w:rPr>
      </w:pPr>
      <w:r w:rsidRPr="00504574">
        <w:rPr>
          <w:rPrChange w:id="309" w:author="Brian Hunt" w:date="2011-11-06T14:48:00Z">
            <w:rPr>
              <w:rFonts w:ascii="Times New Roman" w:hAnsi="Times New Roman"/>
              <w:color w:val="0000FF"/>
              <w:u w:val="single"/>
            </w:rPr>
          </w:rPrChange>
        </w:rPr>
        <w:t xml:space="preserve">Article </w:t>
      </w:r>
      <w:del w:id="310" w:author="Brian Hunt" w:date="2011-11-06T14:48:00Z">
        <w:r w:rsidR="00272FCB" w:rsidRPr="00AF0964">
          <w:rPr>
            <w:rFonts w:ascii="Times New Roman" w:hAnsi="Times New Roman"/>
            <w:noProof/>
          </w:rPr>
          <w:delText xml:space="preserve">22  </w:delText>
        </w:r>
      </w:del>
      <w:ins w:id="311" w:author="Brian Hunt" w:date="2011-11-06T14:48:00Z">
        <w:r w:rsidR="00106B21">
          <w:rPr>
            <w:noProof/>
          </w:rPr>
          <w:t>3 –</w:t>
        </w:r>
        <w:r w:rsidR="00106B21" w:rsidRPr="00F67A33">
          <w:rPr>
            <w:noProof/>
            <w:shd w:val="clear" w:color="auto" w:fill="FFFFFF"/>
          </w:rPr>
          <w:t xml:space="preserve"> Novel law</w:t>
        </w:r>
        <w:r w:rsidR="00106B21">
          <w:rPr>
            <w:noProof/>
          </w:rPr>
          <w:tab/>
        </w:r>
        <w:r>
          <w:rPr>
            <w:noProof/>
          </w:rPr>
          <w:fldChar w:fldCharType="begin"/>
        </w:r>
        <w:r w:rsidR="00106B21">
          <w:rPr>
            <w:noProof/>
          </w:rPr>
          <w:instrText xml:space="preserve"> PAGEREF _Toc182209943 \h </w:instrText>
        </w:r>
      </w:ins>
      <w:r>
        <w:rPr>
          <w:noProof/>
        </w:rPr>
      </w:r>
      <w:ins w:id="312" w:author="Brian Hunt" w:date="2011-11-06T14:48:00Z">
        <w:r>
          <w:rPr>
            <w:noProof/>
          </w:rPr>
          <w:fldChar w:fldCharType="separate"/>
        </w:r>
        <w:r w:rsidR="00106B21">
          <w:rPr>
            <w:noProof/>
          </w:rPr>
          <w:t>16</w:t>
        </w:r>
        <w:r>
          <w:rPr>
            <w:noProof/>
          </w:rPr>
          <w:fldChar w:fldCharType="end"/>
        </w:r>
      </w:ins>
    </w:p>
    <w:p w:rsidR="00106B21" w:rsidRDefault="00106B21">
      <w:pPr>
        <w:pStyle w:val="TOC3"/>
        <w:tabs>
          <w:tab w:val="right" w:leader="dot" w:pos="8630"/>
        </w:tabs>
        <w:rPr>
          <w:ins w:id="313" w:author="Brian Hunt" w:date="2011-11-06T14:48:00Z"/>
          <w:rFonts w:cstheme="minorBidi"/>
          <w:i w:val="0"/>
          <w:noProof/>
          <w:sz w:val="24"/>
          <w:szCs w:val="24"/>
          <w:lang w:eastAsia="ja-JP"/>
        </w:rPr>
      </w:pPr>
      <w:ins w:id="314" w:author="Brian Hunt" w:date="2011-11-06T14:48:00Z">
        <w:r>
          <w:rPr>
            <w:noProof/>
          </w:rPr>
          <w:t>Article 4 – Disclosure and discovery</w:t>
        </w:r>
        <w:r>
          <w:rPr>
            <w:noProof/>
          </w:rPr>
          <w:tab/>
        </w:r>
        <w:r w:rsidR="00504574">
          <w:rPr>
            <w:noProof/>
          </w:rPr>
          <w:fldChar w:fldCharType="begin"/>
        </w:r>
        <w:r>
          <w:rPr>
            <w:noProof/>
          </w:rPr>
          <w:instrText xml:space="preserve"> PAGEREF _Toc182209944 \h </w:instrText>
        </w:r>
      </w:ins>
      <w:r w:rsidR="00504574">
        <w:rPr>
          <w:noProof/>
        </w:rPr>
      </w:r>
      <w:ins w:id="315" w:author="Brian Hunt" w:date="2011-11-06T14:48:00Z">
        <w:r w:rsidR="00504574">
          <w:rPr>
            <w:noProof/>
          </w:rPr>
          <w:fldChar w:fldCharType="separate"/>
        </w:r>
        <w:r>
          <w:rPr>
            <w:noProof/>
          </w:rPr>
          <w:t>16</w:t>
        </w:r>
        <w:r w:rsidR="00504574">
          <w:rPr>
            <w:noProof/>
          </w:rPr>
          <w:fldChar w:fldCharType="end"/>
        </w:r>
      </w:ins>
    </w:p>
    <w:p w:rsidR="00106B21" w:rsidRDefault="00106B21">
      <w:pPr>
        <w:pStyle w:val="TOC3"/>
        <w:tabs>
          <w:tab w:val="right" w:leader="dot" w:pos="8630"/>
        </w:tabs>
        <w:rPr>
          <w:ins w:id="316" w:author="Brian Hunt" w:date="2011-11-06T14:48:00Z"/>
          <w:rFonts w:cstheme="minorBidi"/>
          <w:i w:val="0"/>
          <w:noProof/>
          <w:sz w:val="24"/>
          <w:szCs w:val="24"/>
          <w:lang w:eastAsia="ja-JP"/>
        </w:rPr>
      </w:pPr>
      <w:ins w:id="317" w:author="Brian Hunt" w:date="2011-11-06T14:48:00Z">
        <w:r>
          <w:rPr>
            <w:noProof/>
          </w:rPr>
          <w:t>Article 5 – Offences against administration of justice</w:t>
        </w:r>
        <w:r>
          <w:rPr>
            <w:noProof/>
          </w:rPr>
          <w:tab/>
        </w:r>
        <w:r w:rsidR="00504574">
          <w:rPr>
            <w:noProof/>
          </w:rPr>
          <w:fldChar w:fldCharType="begin"/>
        </w:r>
        <w:r>
          <w:rPr>
            <w:noProof/>
          </w:rPr>
          <w:instrText xml:space="preserve"> PAGEREF _Toc182209945 \h </w:instrText>
        </w:r>
      </w:ins>
      <w:r w:rsidR="00504574">
        <w:rPr>
          <w:noProof/>
        </w:rPr>
      </w:r>
      <w:ins w:id="318" w:author="Brian Hunt" w:date="2011-11-06T14:48:00Z">
        <w:r w:rsidR="00504574">
          <w:rPr>
            <w:noProof/>
          </w:rPr>
          <w:fldChar w:fldCharType="separate"/>
        </w:r>
        <w:r>
          <w:rPr>
            <w:noProof/>
          </w:rPr>
          <w:t>16</w:t>
        </w:r>
        <w:r w:rsidR="00504574">
          <w:rPr>
            <w:noProof/>
          </w:rPr>
          <w:fldChar w:fldCharType="end"/>
        </w:r>
      </w:ins>
    </w:p>
    <w:p w:rsidR="00106B21" w:rsidRDefault="00106B21">
      <w:pPr>
        <w:pStyle w:val="TOC3"/>
        <w:tabs>
          <w:tab w:val="right" w:leader="dot" w:pos="8630"/>
        </w:tabs>
        <w:rPr>
          <w:ins w:id="319" w:author="Brian Hunt" w:date="2011-11-06T14:48:00Z"/>
          <w:rFonts w:cstheme="minorBidi"/>
          <w:i w:val="0"/>
          <w:noProof/>
          <w:sz w:val="24"/>
          <w:szCs w:val="24"/>
          <w:lang w:eastAsia="ja-JP"/>
        </w:rPr>
      </w:pPr>
      <w:ins w:id="320" w:author="Brian Hunt" w:date="2011-11-06T14:48:00Z">
        <w:r>
          <w:rPr>
            <w:noProof/>
          </w:rPr>
          <w:t>Article 6 – Comity</w:t>
        </w:r>
        <w:r>
          <w:rPr>
            <w:noProof/>
          </w:rPr>
          <w:tab/>
        </w:r>
        <w:r w:rsidR="00504574">
          <w:rPr>
            <w:noProof/>
          </w:rPr>
          <w:fldChar w:fldCharType="begin"/>
        </w:r>
        <w:r>
          <w:rPr>
            <w:noProof/>
          </w:rPr>
          <w:instrText xml:space="preserve"> PAGEREF _Toc182209946 \h </w:instrText>
        </w:r>
      </w:ins>
      <w:r w:rsidR="00504574">
        <w:rPr>
          <w:noProof/>
        </w:rPr>
      </w:r>
      <w:ins w:id="321" w:author="Brian Hunt" w:date="2011-11-06T14:48:00Z">
        <w:r w:rsidR="00504574">
          <w:rPr>
            <w:noProof/>
          </w:rPr>
          <w:fldChar w:fldCharType="separate"/>
        </w:r>
        <w:r>
          <w:rPr>
            <w:noProof/>
          </w:rPr>
          <w:t>17</w:t>
        </w:r>
        <w:r w:rsidR="00504574">
          <w:rPr>
            <w:noProof/>
          </w:rPr>
          <w:fldChar w:fldCharType="end"/>
        </w:r>
      </w:ins>
    </w:p>
    <w:p w:rsidR="00106B21" w:rsidRDefault="00106B21">
      <w:pPr>
        <w:pStyle w:val="TOC2"/>
        <w:tabs>
          <w:tab w:val="right" w:leader="dot" w:pos="8630"/>
        </w:tabs>
        <w:rPr>
          <w:ins w:id="322" w:author="Brian Hunt" w:date="2011-11-06T14:48:00Z"/>
          <w:rFonts w:cstheme="minorBidi"/>
          <w:noProof/>
          <w:sz w:val="24"/>
          <w:szCs w:val="24"/>
          <w:lang w:eastAsia="ja-JP"/>
        </w:rPr>
      </w:pPr>
      <w:ins w:id="323" w:author="Brian Hunt" w:date="2011-11-06T14:48:00Z">
        <w:r w:rsidRPr="00F67A33">
          <w:rPr>
            <w:noProof/>
          </w:rPr>
          <w:t>Part 3.</w:t>
        </w:r>
        <w:r>
          <w:rPr>
            <w:noProof/>
          </w:rPr>
          <w:t xml:space="preserve"> General principles</w:t>
        </w:r>
        <w:r>
          <w:rPr>
            <w:noProof/>
          </w:rPr>
          <w:tab/>
        </w:r>
        <w:r w:rsidR="00504574">
          <w:rPr>
            <w:noProof/>
          </w:rPr>
          <w:fldChar w:fldCharType="begin"/>
        </w:r>
        <w:r>
          <w:rPr>
            <w:noProof/>
          </w:rPr>
          <w:instrText xml:space="preserve"> PAGEREF _Toc182209947 \h </w:instrText>
        </w:r>
      </w:ins>
      <w:r w:rsidR="00504574">
        <w:rPr>
          <w:noProof/>
        </w:rPr>
      </w:r>
      <w:ins w:id="324" w:author="Brian Hunt" w:date="2011-11-06T14:48:00Z">
        <w:r w:rsidR="00504574">
          <w:rPr>
            <w:noProof/>
          </w:rPr>
          <w:fldChar w:fldCharType="separate"/>
        </w:r>
        <w:r>
          <w:rPr>
            <w:noProof/>
          </w:rPr>
          <w:t>17</w:t>
        </w:r>
        <w:r w:rsidR="00504574">
          <w:rPr>
            <w:noProof/>
          </w:rPr>
          <w:fldChar w:fldCharType="end"/>
        </w:r>
      </w:ins>
    </w:p>
    <w:p w:rsidR="00000000" w:rsidRDefault="00106B21">
      <w:pPr>
        <w:pStyle w:val="TOC3"/>
        <w:tabs>
          <w:tab w:val="right" w:leader="dot" w:pos="8630"/>
        </w:tabs>
        <w:rPr>
          <w:sz w:val="24"/>
        </w:rPr>
        <w:pPrChange w:id="325" w:author="Brian Hunt" w:date="2011-11-06T14:48:00Z">
          <w:pPr>
            <w:pStyle w:val="TOC2"/>
            <w:tabs>
              <w:tab w:val="right" w:leader="dot" w:pos="8630"/>
            </w:tabs>
          </w:pPr>
        </w:pPrChange>
      </w:pPr>
      <w:ins w:id="326" w:author="Brian Hunt" w:date="2011-11-06T14:48:00Z">
        <w:r>
          <w:rPr>
            <w:noProof/>
          </w:rPr>
          <w:t>Article 1</w:t>
        </w:r>
      </w:ins>
      <w:r w:rsidR="00504574" w:rsidRPr="00504574">
        <w:rPr>
          <w:rPrChange w:id="327" w:author="Brian Hunt" w:date="2011-11-06T14:48:00Z">
            <w:rPr>
              <w:rFonts w:ascii="Times New Roman" w:hAnsi="Times New Roman"/>
              <w:i/>
              <w:color w:val="0000FF"/>
              <w:u w:val="single"/>
            </w:rPr>
          </w:rPrChange>
        </w:rPr>
        <w:t xml:space="preserve"> –</w:t>
      </w:r>
      <w:r>
        <w:rPr>
          <w:noProof/>
        </w:rPr>
        <w:t xml:space="preserve"> Limits on Acts of State</w:t>
      </w:r>
      <w:r>
        <w:rPr>
          <w:noProof/>
        </w:rPr>
        <w:tab/>
      </w:r>
      <w:r w:rsidR="00504574">
        <w:rPr>
          <w:noProof/>
        </w:rPr>
        <w:fldChar w:fldCharType="begin"/>
      </w:r>
      <w:r>
        <w:rPr>
          <w:noProof/>
        </w:rPr>
        <w:instrText xml:space="preserve"> PAGEREF _</w:instrText>
      </w:r>
      <w:del w:id="328" w:author="Brian Hunt" w:date="2011-11-06T14:48:00Z">
        <w:r w:rsidR="00272FCB">
          <w:rPr>
            <w:noProof/>
          </w:rPr>
          <w:delInstrText>Toc179127612</w:delInstrText>
        </w:r>
      </w:del>
      <w:ins w:id="329" w:author="Brian Hunt" w:date="2011-11-06T14:48:00Z">
        <w:r>
          <w:rPr>
            <w:noProof/>
          </w:rPr>
          <w:instrText>Toc182209948</w:instrText>
        </w:r>
      </w:ins>
      <w:r>
        <w:rPr>
          <w:noProof/>
        </w:rPr>
        <w:instrText xml:space="preserve"> \h </w:instrText>
      </w:r>
      <w:r w:rsidR="00504574">
        <w:rPr>
          <w:noProof/>
        </w:rPr>
      </w:r>
      <w:r w:rsidR="00504574">
        <w:rPr>
          <w:noProof/>
        </w:rPr>
        <w:fldChar w:fldCharType="separate"/>
      </w:r>
      <w:del w:id="330" w:author="Brian Hunt" w:date="2011-11-06T14:48:00Z">
        <w:r w:rsidR="00272FCB">
          <w:rPr>
            <w:noProof/>
          </w:rPr>
          <w:delText>13</w:delText>
        </w:r>
      </w:del>
      <w:ins w:id="331" w:author="Brian Hunt" w:date="2011-11-06T14:48:00Z">
        <w:r>
          <w:rPr>
            <w:noProof/>
          </w:rPr>
          <w:t>18</w:t>
        </w:r>
      </w:ins>
      <w:r w:rsidR="00504574">
        <w:rPr>
          <w:noProof/>
        </w:rPr>
        <w:fldChar w:fldCharType="end"/>
      </w:r>
    </w:p>
    <w:p w:rsidR="00000000" w:rsidRDefault="00504574">
      <w:pPr>
        <w:pStyle w:val="TOC3"/>
        <w:tabs>
          <w:tab w:val="right" w:leader="dot" w:pos="8630"/>
        </w:tabs>
        <w:rPr>
          <w:sz w:val="24"/>
        </w:rPr>
        <w:pPrChange w:id="332" w:author="Brian Hunt" w:date="2011-11-06T14:48:00Z">
          <w:pPr>
            <w:pStyle w:val="TOC2"/>
            <w:tabs>
              <w:tab w:val="right" w:leader="dot" w:pos="8630"/>
            </w:tabs>
          </w:pPr>
        </w:pPrChange>
      </w:pPr>
      <w:r w:rsidRPr="00504574">
        <w:rPr>
          <w:rPrChange w:id="333" w:author="Brian Hunt" w:date="2011-11-06T14:48:00Z">
            <w:rPr>
              <w:rFonts w:ascii="Times New Roman" w:hAnsi="Times New Roman"/>
              <w:i/>
              <w:color w:val="0000FF"/>
              <w:u w:val="single"/>
            </w:rPr>
          </w:rPrChange>
        </w:rPr>
        <w:t xml:space="preserve">Article </w:t>
      </w:r>
      <w:del w:id="334" w:author="Brian Hunt" w:date="2011-11-06T14:48:00Z">
        <w:r w:rsidR="00272FCB" w:rsidRPr="00AF0964">
          <w:rPr>
            <w:rFonts w:ascii="Times New Roman" w:hAnsi="Times New Roman"/>
            <w:noProof/>
          </w:rPr>
          <w:delText xml:space="preserve">23  </w:delText>
        </w:r>
      </w:del>
      <w:ins w:id="335" w:author="Brian Hunt" w:date="2011-11-06T14:48:00Z">
        <w:r w:rsidR="00106B21">
          <w:rPr>
            <w:noProof/>
          </w:rPr>
          <w:t>2</w:t>
        </w:r>
      </w:ins>
      <w:r w:rsidRPr="00504574">
        <w:rPr>
          <w:rPrChange w:id="336" w:author="Brian Hunt" w:date="2011-11-06T14:48:00Z">
            <w:rPr>
              <w:rFonts w:ascii="Times New Roman" w:hAnsi="Times New Roman"/>
              <w:i/>
              <w:color w:val="0000FF"/>
              <w:u w:val="single"/>
            </w:rPr>
          </w:rPrChange>
        </w:rPr>
        <w:t xml:space="preserve"> –</w:t>
      </w:r>
      <w:r w:rsidR="00106B21">
        <w:rPr>
          <w:noProof/>
        </w:rPr>
        <w:t xml:space="preserve"> Expediency</w:t>
      </w:r>
      <w:r w:rsidR="00106B21">
        <w:rPr>
          <w:noProof/>
        </w:rPr>
        <w:tab/>
      </w:r>
      <w:r>
        <w:rPr>
          <w:noProof/>
        </w:rPr>
        <w:fldChar w:fldCharType="begin"/>
      </w:r>
      <w:r w:rsidR="00106B21">
        <w:rPr>
          <w:noProof/>
        </w:rPr>
        <w:instrText xml:space="preserve"> PAGEREF _</w:instrText>
      </w:r>
      <w:del w:id="337" w:author="Brian Hunt" w:date="2011-11-06T14:48:00Z">
        <w:r w:rsidR="00272FCB">
          <w:rPr>
            <w:noProof/>
          </w:rPr>
          <w:delInstrText>Toc179127613</w:delInstrText>
        </w:r>
      </w:del>
      <w:ins w:id="338" w:author="Brian Hunt" w:date="2011-11-06T14:48:00Z">
        <w:r w:rsidR="00106B21">
          <w:rPr>
            <w:noProof/>
          </w:rPr>
          <w:instrText>Toc182209949</w:instrText>
        </w:r>
      </w:ins>
      <w:r w:rsidR="00106B21">
        <w:rPr>
          <w:noProof/>
        </w:rPr>
        <w:instrText xml:space="preserve"> \h </w:instrText>
      </w:r>
      <w:r>
        <w:rPr>
          <w:noProof/>
        </w:rPr>
      </w:r>
      <w:r>
        <w:rPr>
          <w:noProof/>
        </w:rPr>
        <w:fldChar w:fldCharType="separate"/>
      </w:r>
      <w:del w:id="339" w:author="Brian Hunt" w:date="2011-11-06T14:48:00Z">
        <w:r w:rsidR="00272FCB">
          <w:rPr>
            <w:noProof/>
          </w:rPr>
          <w:delText>13</w:delText>
        </w:r>
      </w:del>
      <w:ins w:id="340" w:author="Brian Hunt" w:date="2011-11-06T14:48:00Z">
        <w:r w:rsidR="00106B21">
          <w:rPr>
            <w:noProof/>
          </w:rPr>
          <w:t>18</w:t>
        </w:r>
      </w:ins>
      <w:r>
        <w:rPr>
          <w:noProof/>
        </w:rPr>
        <w:fldChar w:fldCharType="end"/>
      </w:r>
    </w:p>
    <w:p w:rsidR="00000000" w:rsidRDefault="00504574">
      <w:pPr>
        <w:pStyle w:val="TOC3"/>
        <w:tabs>
          <w:tab w:val="right" w:leader="dot" w:pos="8630"/>
        </w:tabs>
        <w:rPr>
          <w:sz w:val="24"/>
        </w:rPr>
        <w:pPrChange w:id="341" w:author="Brian Hunt" w:date="2011-11-06T14:48:00Z">
          <w:pPr>
            <w:pStyle w:val="TOC2"/>
            <w:tabs>
              <w:tab w:val="right" w:leader="dot" w:pos="8630"/>
            </w:tabs>
          </w:pPr>
        </w:pPrChange>
      </w:pPr>
      <w:r w:rsidRPr="00504574">
        <w:rPr>
          <w:rPrChange w:id="342" w:author="Brian Hunt" w:date="2011-11-06T14:48:00Z">
            <w:rPr>
              <w:rFonts w:ascii="Times New Roman" w:hAnsi="Times New Roman"/>
              <w:i/>
              <w:color w:val="0000FF"/>
              <w:u w:val="single"/>
            </w:rPr>
          </w:rPrChange>
        </w:rPr>
        <w:t xml:space="preserve">Article </w:t>
      </w:r>
      <w:del w:id="343" w:author="Brian Hunt" w:date="2011-11-06T14:48:00Z">
        <w:r w:rsidR="00272FCB" w:rsidRPr="00AF0964">
          <w:rPr>
            <w:rFonts w:ascii="Times New Roman" w:hAnsi="Times New Roman"/>
            <w:noProof/>
          </w:rPr>
          <w:delText xml:space="preserve">24  </w:delText>
        </w:r>
      </w:del>
      <w:ins w:id="344" w:author="Brian Hunt" w:date="2011-11-06T14:48:00Z">
        <w:r w:rsidR="00106B21">
          <w:rPr>
            <w:noProof/>
          </w:rPr>
          <w:t>3</w:t>
        </w:r>
      </w:ins>
      <w:r w:rsidRPr="00504574">
        <w:rPr>
          <w:rPrChange w:id="345" w:author="Brian Hunt" w:date="2011-11-06T14:48:00Z">
            <w:rPr>
              <w:rFonts w:ascii="Times New Roman" w:hAnsi="Times New Roman"/>
              <w:i/>
              <w:color w:val="0000FF"/>
              <w:u w:val="single"/>
            </w:rPr>
          </w:rPrChange>
        </w:rPr>
        <w:t xml:space="preserve"> –</w:t>
      </w:r>
      <w:r w:rsidR="00106B21">
        <w:rPr>
          <w:noProof/>
        </w:rPr>
        <w:t xml:space="preserve"> Equal treatment</w:t>
      </w:r>
      <w:r w:rsidR="00106B21">
        <w:rPr>
          <w:noProof/>
        </w:rPr>
        <w:tab/>
      </w:r>
      <w:r>
        <w:rPr>
          <w:noProof/>
        </w:rPr>
        <w:fldChar w:fldCharType="begin"/>
      </w:r>
      <w:r w:rsidR="00106B21">
        <w:rPr>
          <w:noProof/>
        </w:rPr>
        <w:instrText xml:space="preserve"> PAGEREF _</w:instrText>
      </w:r>
      <w:del w:id="346" w:author="Brian Hunt" w:date="2011-11-06T14:48:00Z">
        <w:r w:rsidR="00272FCB">
          <w:rPr>
            <w:noProof/>
          </w:rPr>
          <w:delInstrText>Toc179127614</w:delInstrText>
        </w:r>
      </w:del>
      <w:ins w:id="347" w:author="Brian Hunt" w:date="2011-11-06T14:48:00Z">
        <w:r w:rsidR="00106B21">
          <w:rPr>
            <w:noProof/>
          </w:rPr>
          <w:instrText>Toc182209950</w:instrText>
        </w:r>
      </w:ins>
      <w:r w:rsidR="00106B21">
        <w:rPr>
          <w:noProof/>
        </w:rPr>
        <w:instrText xml:space="preserve"> \h </w:instrText>
      </w:r>
      <w:r>
        <w:rPr>
          <w:noProof/>
        </w:rPr>
      </w:r>
      <w:r>
        <w:rPr>
          <w:noProof/>
        </w:rPr>
        <w:fldChar w:fldCharType="separate"/>
      </w:r>
      <w:del w:id="348" w:author="Brian Hunt" w:date="2011-11-06T14:48:00Z">
        <w:r w:rsidR="00272FCB">
          <w:rPr>
            <w:noProof/>
          </w:rPr>
          <w:delText>13</w:delText>
        </w:r>
      </w:del>
      <w:ins w:id="349" w:author="Brian Hunt" w:date="2011-11-06T14:48:00Z">
        <w:r w:rsidR="00106B21">
          <w:rPr>
            <w:noProof/>
          </w:rPr>
          <w:t>18</w:t>
        </w:r>
      </w:ins>
      <w:r>
        <w:rPr>
          <w:noProof/>
        </w:rPr>
        <w:fldChar w:fldCharType="end"/>
      </w:r>
    </w:p>
    <w:p w:rsidR="00000000" w:rsidRDefault="00504574">
      <w:pPr>
        <w:pStyle w:val="TOC3"/>
        <w:tabs>
          <w:tab w:val="right" w:leader="dot" w:pos="8630"/>
        </w:tabs>
        <w:rPr>
          <w:sz w:val="24"/>
        </w:rPr>
        <w:pPrChange w:id="350" w:author="Brian Hunt" w:date="2011-11-06T14:48:00Z">
          <w:pPr>
            <w:pStyle w:val="TOC2"/>
            <w:tabs>
              <w:tab w:val="right" w:leader="dot" w:pos="8630"/>
            </w:tabs>
          </w:pPr>
        </w:pPrChange>
      </w:pPr>
      <w:r w:rsidRPr="00504574">
        <w:rPr>
          <w:rPrChange w:id="351" w:author="Brian Hunt" w:date="2011-11-06T14:48:00Z">
            <w:rPr>
              <w:rFonts w:ascii="Times New Roman" w:hAnsi="Times New Roman"/>
              <w:i/>
              <w:color w:val="0000FF"/>
              <w:u w:val="single"/>
            </w:rPr>
          </w:rPrChange>
        </w:rPr>
        <w:t xml:space="preserve">Article </w:t>
      </w:r>
      <w:del w:id="352" w:author="Brian Hunt" w:date="2011-11-06T14:48:00Z">
        <w:r w:rsidR="00272FCB" w:rsidRPr="00AF0964">
          <w:rPr>
            <w:rFonts w:ascii="Times New Roman" w:hAnsi="Times New Roman"/>
            <w:noProof/>
          </w:rPr>
          <w:delText xml:space="preserve">25  </w:delText>
        </w:r>
      </w:del>
      <w:ins w:id="353" w:author="Brian Hunt" w:date="2011-11-06T14:48:00Z">
        <w:r w:rsidR="00106B21">
          <w:rPr>
            <w:noProof/>
          </w:rPr>
          <w:t>4</w:t>
        </w:r>
      </w:ins>
      <w:r w:rsidRPr="00504574">
        <w:rPr>
          <w:rPrChange w:id="354" w:author="Brian Hunt" w:date="2011-11-06T14:48:00Z">
            <w:rPr>
              <w:rFonts w:ascii="Times New Roman" w:hAnsi="Times New Roman"/>
              <w:i/>
              <w:color w:val="0000FF"/>
              <w:u w:val="single"/>
            </w:rPr>
          </w:rPrChange>
        </w:rPr>
        <w:t xml:space="preserve"> –</w:t>
      </w:r>
      <w:r w:rsidR="00106B21">
        <w:rPr>
          <w:noProof/>
        </w:rPr>
        <w:t xml:space="preserve"> National Treatment</w:t>
      </w:r>
      <w:r w:rsidR="00106B21">
        <w:rPr>
          <w:noProof/>
        </w:rPr>
        <w:tab/>
      </w:r>
      <w:r>
        <w:rPr>
          <w:noProof/>
        </w:rPr>
        <w:fldChar w:fldCharType="begin"/>
      </w:r>
      <w:r w:rsidR="00106B21">
        <w:rPr>
          <w:noProof/>
        </w:rPr>
        <w:instrText xml:space="preserve"> PAGEREF _</w:instrText>
      </w:r>
      <w:del w:id="355" w:author="Brian Hunt" w:date="2011-11-06T14:48:00Z">
        <w:r w:rsidR="00272FCB">
          <w:rPr>
            <w:noProof/>
          </w:rPr>
          <w:delInstrText>Toc179127615</w:delInstrText>
        </w:r>
      </w:del>
      <w:ins w:id="356" w:author="Brian Hunt" w:date="2011-11-06T14:48:00Z">
        <w:r w:rsidR="00106B21">
          <w:rPr>
            <w:noProof/>
          </w:rPr>
          <w:instrText>Toc182209951</w:instrText>
        </w:r>
      </w:ins>
      <w:r w:rsidR="00106B21">
        <w:rPr>
          <w:noProof/>
        </w:rPr>
        <w:instrText xml:space="preserve"> \h </w:instrText>
      </w:r>
      <w:r>
        <w:rPr>
          <w:noProof/>
        </w:rPr>
      </w:r>
      <w:r>
        <w:rPr>
          <w:noProof/>
        </w:rPr>
        <w:fldChar w:fldCharType="separate"/>
      </w:r>
      <w:del w:id="357" w:author="Brian Hunt" w:date="2011-11-06T14:48:00Z">
        <w:r w:rsidR="00272FCB">
          <w:rPr>
            <w:noProof/>
          </w:rPr>
          <w:delText>13</w:delText>
        </w:r>
      </w:del>
      <w:ins w:id="358" w:author="Brian Hunt" w:date="2011-11-06T14:48:00Z">
        <w:r w:rsidR="00106B21">
          <w:rPr>
            <w:noProof/>
          </w:rPr>
          <w:t>18</w:t>
        </w:r>
      </w:ins>
      <w:r>
        <w:rPr>
          <w:noProof/>
        </w:rPr>
        <w:fldChar w:fldCharType="end"/>
      </w:r>
    </w:p>
    <w:p w:rsidR="00000000" w:rsidRDefault="00504574">
      <w:pPr>
        <w:pStyle w:val="TOC3"/>
        <w:tabs>
          <w:tab w:val="right" w:leader="dot" w:pos="8630"/>
        </w:tabs>
        <w:rPr>
          <w:sz w:val="24"/>
        </w:rPr>
        <w:pPrChange w:id="359" w:author="Brian Hunt" w:date="2011-11-06T14:48:00Z">
          <w:pPr>
            <w:pStyle w:val="TOC2"/>
            <w:tabs>
              <w:tab w:val="right" w:leader="dot" w:pos="8630"/>
            </w:tabs>
          </w:pPr>
        </w:pPrChange>
      </w:pPr>
      <w:r w:rsidRPr="00504574">
        <w:rPr>
          <w:rPrChange w:id="360" w:author="Brian Hunt" w:date="2011-11-06T14:48:00Z">
            <w:rPr>
              <w:rFonts w:ascii="Times New Roman" w:hAnsi="Times New Roman"/>
              <w:i/>
              <w:color w:val="0000FF"/>
              <w:u w:val="single"/>
            </w:rPr>
          </w:rPrChange>
        </w:rPr>
        <w:t xml:space="preserve">Article </w:t>
      </w:r>
      <w:del w:id="361" w:author="Brian Hunt" w:date="2011-11-06T14:48:00Z">
        <w:r w:rsidR="00272FCB" w:rsidRPr="00AF0964">
          <w:rPr>
            <w:rFonts w:ascii="Times New Roman" w:hAnsi="Times New Roman"/>
            <w:noProof/>
          </w:rPr>
          <w:delText xml:space="preserve">26  </w:delText>
        </w:r>
      </w:del>
      <w:ins w:id="362" w:author="Brian Hunt" w:date="2011-11-06T14:48:00Z">
        <w:r w:rsidR="00106B21">
          <w:rPr>
            <w:noProof/>
          </w:rPr>
          <w:t>5</w:t>
        </w:r>
      </w:ins>
      <w:r w:rsidRPr="00504574">
        <w:rPr>
          <w:rPrChange w:id="363" w:author="Brian Hunt" w:date="2011-11-06T14:48:00Z">
            <w:rPr>
              <w:rFonts w:ascii="Times New Roman" w:hAnsi="Times New Roman"/>
              <w:i/>
              <w:color w:val="0000FF"/>
              <w:u w:val="single"/>
            </w:rPr>
          </w:rPrChange>
        </w:rPr>
        <w:t xml:space="preserve"> –</w:t>
      </w:r>
      <w:r w:rsidR="00106B21">
        <w:rPr>
          <w:noProof/>
        </w:rPr>
        <w:t xml:space="preserve"> Most Favoured Class</w:t>
      </w:r>
      <w:r w:rsidR="00106B21">
        <w:rPr>
          <w:noProof/>
        </w:rPr>
        <w:tab/>
      </w:r>
      <w:r>
        <w:rPr>
          <w:noProof/>
        </w:rPr>
        <w:fldChar w:fldCharType="begin"/>
      </w:r>
      <w:r w:rsidR="00106B21">
        <w:rPr>
          <w:noProof/>
        </w:rPr>
        <w:instrText xml:space="preserve"> PAGEREF _</w:instrText>
      </w:r>
      <w:del w:id="364" w:author="Brian Hunt" w:date="2011-11-06T14:48:00Z">
        <w:r w:rsidR="00272FCB">
          <w:rPr>
            <w:noProof/>
          </w:rPr>
          <w:delInstrText>Toc179127616</w:delInstrText>
        </w:r>
      </w:del>
      <w:ins w:id="365" w:author="Brian Hunt" w:date="2011-11-06T14:48:00Z">
        <w:r w:rsidR="00106B21">
          <w:rPr>
            <w:noProof/>
          </w:rPr>
          <w:instrText>Toc182209952</w:instrText>
        </w:r>
      </w:ins>
      <w:r w:rsidR="00106B21">
        <w:rPr>
          <w:noProof/>
        </w:rPr>
        <w:instrText xml:space="preserve"> \h </w:instrText>
      </w:r>
      <w:r>
        <w:rPr>
          <w:noProof/>
        </w:rPr>
      </w:r>
      <w:r>
        <w:rPr>
          <w:noProof/>
        </w:rPr>
        <w:fldChar w:fldCharType="separate"/>
      </w:r>
      <w:del w:id="366" w:author="Brian Hunt" w:date="2011-11-06T14:48:00Z">
        <w:r w:rsidR="00272FCB">
          <w:rPr>
            <w:noProof/>
          </w:rPr>
          <w:delText>13</w:delText>
        </w:r>
      </w:del>
      <w:ins w:id="367" w:author="Brian Hunt" w:date="2011-11-06T14:48:00Z">
        <w:r w:rsidR="00106B21">
          <w:rPr>
            <w:noProof/>
          </w:rPr>
          <w:t>18</w:t>
        </w:r>
      </w:ins>
      <w:r>
        <w:rPr>
          <w:noProof/>
        </w:rPr>
        <w:fldChar w:fldCharType="end"/>
      </w:r>
    </w:p>
    <w:p w:rsidR="00000000" w:rsidRDefault="00504574">
      <w:pPr>
        <w:pStyle w:val="TOC3"/>
        <w:tabs>
          <w:tab w:val="right" w:leader="dot" w:pos="8630"/>
        </w:tabs>
        <w:rPr>
          <w:sz w:val="24"/>
        </w:rPr>
        <w:pPrChange w:id="368" w:author="Brian Hunt" w:date="2011-11-06T14:48:00Z">
          <w:pPr>
            <w:pStyle w:val="TOC2"/>
            <w:tabs>
              <w:tab w:val="right" w:leader="dot" w:pos="8630"/>
            </w:tabs>
          </w:pPr>
        </w:pPrChange>
      </w:pPr>
      <w:r w:rsidRPr="00504574">
        <w:rPr>
          <w:rPrChange w:id="369" w:author="Brian Hunt" w:date="2011-11-06T14:48:00Z">
            <w:rPr>
              <w:rFonts w:ascii="Times New Roman" w:hAnsi="Times New Roman"/>
              <w:i/>
              <w:color w:val="0000FF"/>
              <w:u w:val="single"/>
            </w:rPr>
          </w:rPrChange>
        </w:rPr>
        <w:t xml:space="preserve">Article </w:t>
      </w:r>
      <w:del w:id="370" w:author="Brian Hunt" w:date="2011-11-06T14:48:00Z">
        <w:r w:rsidR="00272FCB" w:rsidRPr="00AF0964">
          <w:rPr>
            <w:rFonts w:ascii="Times New Roman" w:hAnsi="Times New Roman"/>
            <w:noProof/>
          </w:rPr>
          <w:delText xml:space="preserve">27  </w:delText>
        </w:r>
      </w:del>
      <w:ins w:id="371" w:author="Brian Hunt" w:date="2011-11-06T14:48:00Z">
        <w:r w:rsidR="00106B21">
          <w:rPr>
            <w:noProof/>
          </w:rPr>
          <w:t>6</w:t>
        </w:r>
      </w:ins>
      <w:r w:rsidRPr="00504574">
        <w:rPr>
          <w:rPrChange w:id="372" w:author="Brian Hunt" w:date="2011-11-06T14:48:00Z">
            <w:rPr>
              <w:rFonts w:ascii="Times New Roman" w:hAnsi="Times New Roman"/>
              <w:i/>
              <w:color w:val="0000FF"/>
              <w:u w:val="single"/>
            </w:rPr>
          </w:rPrChange>
        </w:rPr>
        <w:t xml:space="preserve"> –</w:t>
      </w:r>
      <w:r w:rsidR="00106B21">
        <w:rPr>
          <w:noProof/>
        </w:rPr>
        <w:t xml:space="preserve"> Stay on Litigation</w:t>
      </w:r>
      <w:r w:rsidR="00106B21">
        <w:rPr>
          <w:noProof/>
        </w:rPr>
        <w:tab/>
      </w:r>
      <w:r>
        <w:rPr>
          <w:noProof/>
        </w:rPr>
        <w:fldChar w:fldCharType="begin"/>
      </w:r>
      <w:r w:rsidR="00106B21">
        <w:rPr>
          <w:noProof/>
        </w:rPr>
        <w:instrText xml:space="preserve"> PAGEREF _</w:instrText>
      </w:r>
      <w:del w:id="373" w:author="Brian Hunt" w:date="2011-11-06T14:48:00Z">
        <w:r w:rsidR="00272FCB">
          <w:rPr>
            <w:noProof/>
          </w:rPr>
          <w:delInstrText>Toc179127617</w:delInstrText>
        </w:r>
      </w:del>
      <w:ins w:id="374" w:author="Brian Hunt" w:date="2011-11-06T14:48:00Z">
        <w:r w:rsidR="00106B21">
          <w:rPr>
            <w:noProof/>
          </w:rPr>
          <w:instrText>Toc182209953</w:instrText>
        </w:r>
      </w:ins>
      <w:r w:rsidR="00106B21">
        <w:rPr>
          <w:noProof/>
        </w:rPr>
        <w:instrText xml:space="preserve"> \h </w:instrText>
      </w:r>
      <w:r>
        <w:rPr>
          <w:noProof/>
        </w:rPr>
      </w:r>
      <w:r>
        <w:rPr>
          <w:noProof/>
        </w:rPr>
        <w:fldChar w:fldCharType="separate"/>
      </w:r>
      <w:del w:id="375" w:author="Brian Hunt" w:date="2011-11-06T14:48:00Z">
        <w:r w:rsidR="00272FCB">
          <w:rPr>
            <w:noProof/>
          </w:rPr>
          <w:delText>13</w:delText>
        </w:r>
      </w:del>
      <w:ins w:id="376" w:author="Brian Hunt" w:date="2011-11-06T14:48:00Z">
        <w:r w:rsidR="00106B21">
          <w:rPr>
            <w:noProof/>
          </w:rPr>
          <w:t>19</w:t>
        </w:r>
      </w:ins>
      <w:r>
        <w:rPr>
          <w:noProof/>
        </w:rPr>
        <w:fldChar w:fldCharType="end"/>
      </w:r>
    </w:p>
    <w:p w:rsidR="00000000" w:rsidRDefault="00504574">
      <w:pPr>
        <w:pStyle w:val="TOC3"/>
        <w:tabs>
          <w:tab w:val="right" w:leader="dot" w:pos="8630"/>
        </w:tabs>
        <w:rPr>
          <w:sz w:val="24"/>
        </w:rPr>
        <w:pPrChange w:id="377" w:author="Brian Hunt" w:date="2011-11-06T14:48:00Z">
          <w:pPr>
            <w:pStyle w:val="TOC2"/>
            <w:tabs>
              <w:tab w:val="right" w:leader="dot" w:pos="8630"/>
            </w:tabs>
          </w:pPr>
        </w:pPrChange>
      </w:pPr>
      <w:r w:rsidRPr="00504574">
        <w:rPr>
          <w:rPrChange w:id="378" w:author="Brian Hunt" w:date="2011-11-06T14:48:00Z">
            <w:rPr>
              <w:rFonts w:ascii="Times New Roman" w:hAnsi="Times New Roman"/>
              <w:i/>
              <w:color w:val="0000FF"/>
              <w:u w:val="single"/>
            </w:rPr>
          </w:rPrChange>
        </w:rPr>
        <w:t xml:space="preserve">Article </w:t>
      </w:r>
      <w:del w:id="379" w:author="Brian Hunt" w:date="2011-11-06T14:48:00Z">
        <w:r w:rsidR="00272FCB" w:rsidRPr="00AF0964">
          <w:rPr>
            <w:rFonts w:ascii="Times New Roman" w:hAnsi="Times New Roman"/>
            <w:noProof/>
          </w:rPr>
          <w:delText xml:space="preserve">28  </w:delText>
        </w:r>
      </w:del>
      <w:ins w:id="380" w:author="Brian Hunt" w:date="2011-11-06T14:48:00Z">
        <w:r w:rsidR="00106B21">
          <w:rPr>
            <w:noProof/>
          </w:rPr>
          <w:t>7</w:t>
        </w:r>
      </w:ins>
      <w:r w:rsidRPr="00504574">
        <w:rPr>
          <w:rPrChange w:id="381" w:author="Brian Hunt" w:date="2011-11-06T14:48:00Z">
            <w:rPr>
              <w:rFonts w:ascii="Times New Roman" w:hAnsi="Times New Roman"/>
              <w:i/>
              <w:color w:val="0000FF"/>
              <w:u w:val="single"/>
            </w:rPr>
          </w:rPrChange>
        </w:rPr>
        <w:t xml:space="preserve"> –</w:t>
      </w:r>
      <w:r w:rsidR="00106B21">
        <w:rPr>
          <w:noProof/>
        </w:rPr>
        <w:t xml:space="preserve"> Voidable Preference</w:t>
      </w:r>
      <w:r w:rsidR="00106B21">
        <w:rPr>
          <w:noProof/>
        </w:rPr>
        <w:tab/>
      </w:r>
      <w:r>
        <w:rPr>
          <w:noProof/>
        </w:rPr>
        <w:fldChar w:fldCharType="begin"/>
      </w:r>
      <w:r w:rsidR="00106B21">
        <w:rPr>
          <w:noProof/>
        </w:rPr>
        <w:instrText xml:space="preserve"> PAGEREF _</w:instrText>
      </w:r>
      <w:del w:id="382" w:author="Brian Hunt" w:date="2011-11-06T14:48:00Z">
        <w:r w:rsidR="00272FCB">
          <w:rPr>
            <w:noProof/>
          </w:rPr>
          <w:delInstrText>Toc179127618</w:delInstrText>
        </w:r>
      </w:del>
      <w:ins w:id="383" w:author="Brian Hunt" w:date="2011-11-06T14:48:00Z">
        <w:r w:rsidR="00106B21">
          <w:rPr>
            <w:noProof/>
          </w:rPr>
          <w:instrText>Toc182209954</w:instrText>
        </w:r>
      </w:ins>
      <w:r w:rsidR="00106B21">
        <w:rPr>
          <w:noProof/>
        </w:rPr>
        <w:instrText xml:space="preserve"> \h </w:instrText>
      </w:r>
      <w:r>
        <w:rPr>
          <w:noProof/>
        </w:rPr>
      </w:r>
      <w:r>
        <w:rPr>
          <w:noProof/>
        </w:rPr>
        <w:fldChar w:fldCharType="separate"/>
      </w:r>
      <w:del w:id="384" w:author="Brian Hunt" w:date="2011-11-06T14:48:00Z">
        <w:r w:rsidR="00272FCB">
          <w:rPr>
            <w:noProof/>
          </w:rPr>
          <w:delText>14</w:delText>
        </w:r>
      </w:del>
      <w:ins w:id="385" w:author="Brian Hunt" w:date="2011-11-06T14:48:00Z">
        <w:r w:rsidR="00106B21">
          <w:rPr>
            <w:noProof/>
          </w:rPr>
          <w:t>19</w:t>
        </w:r>
      </w:ins>
      <w:r>
        <w:rPr>
          <w:noProof/>
        </w:rPr>
        <w:fldChar w:fldCharType="end"/>
      </w:r>
    </w:p>
    <w:p w:rsidR="00000000" w:rsidRDefault="00504574">
      <w:pPr>
        <w:pStyle w:val="TOC3"/>
        <w:tabs>
          <w:tab w:val="right" w:leader="dot" w:pos="8630"/>
        </w:tabs>
        <w:rPr>
          <w:sz w:val="24"/>
        </w:rPr>
        <w:pPrChange w:id="386" w:author="Brian Hunt" w:date="2011-11-06T14:48:00Z">
          <w:pPr>
            <w:pStyle w:val="TOC2"/>
            <w:tabs>
              <w:tab w:val="right" w:leader="dot" w:pos="8630"/>
            </w:tabs>
          </w:pPr>
        </w:pPrChange>
      </w:pPr>
      <w:r w:rsidRPr="00504574">
        <w:rPr>
          <w:rPrChange w:id="387" w:author="Brian Hunt" w:date="2011-11-06T14:48:00Z">
            <w:rPr>
              <w:rFonts w:ascii="Times New Roman" w:hAnsi="Times New Roman"/>
              <w:i/>
              <w:color w:val="0000FF"/>
              <w:u w:val="single"/>
            </w:rPr>
          </w:rPrChange>
        </w:rPr>
        <w:t xml:space="preserve">Article </w:t>
      </w:r>
      <w:del w:id="388" w:author="Brian Hunt" w:date="2011-11-06T14:48:00Z">
        <w:r w:rsidR="00272FCB" w:rsidRPr="00AF0964">
          <w:rPr>
            <w:rFonts w:ascii="Times New Roman" w:hAnsi="Times New Roman"/>
            <w:noProof/>
          </w:rPr>
          <w:delText xml:space="preserve">29  </w:delText>
        </w:r>
      </w:del>
      <w:ins w:id="389" w:author="Brian Hunt" w:date="2011-11-06T14:48:00Z">
        <w:r w:rsidR="00106B21">
          <w:rPr>
            <w:noProof/>
          </w:rPr>
          <w:t>8</w:t>
        </w:r>
      </w:ins>
      <w:r w:rsidRPr="00504574">
        <w:rPr>
          <w:rPrChange w:id="390" w:author="Brian Hunt" w:date="2011-11-06T14:48:00Z">
            <w:rPr>
              <w:rFonts w:ascii="Times New Roman" w:hAnsi="Times New Roman"/>
              <w:i/>
              <w:color w:val="0000FF"/>
              <w:u w:val="single"/>
            </w:rPr>
          </w:rPrChange>
        </w:rPr>
        <w:t xml:space="preserve"> –</w:t>
      </w:r>
      <w:r w:rsidR="00106B21">
        <w:rPr>
          <w:noProof/>
        </w:rPr>
        <w:t xml:space="preserve"> Currency</w:t>
      </w:r>
      <w:r w:rsidR="00106B21">
        <w:rPr>
          <w:noProof/>
        </w:rPr>
        <w:tab/>
      </w:r>
      <w:r>
        <w:rPr>
          <w:noProof/>
        </w:rPr>
        <w:fldChar w:fldCharType="begin"/>
      </w:r>
      <w:r w:rsidR="00106B21">
        <w:rPr>
          <w:noProof/>
        </w:rPr>
        <w:instrText xml:space="preserve"> PAGEREF _</w:instrText>
      </w:r>
      <w:del w:id="391" w:author="Brian Hunt" w:date="2011-11-06T14:48:00Z">
        <w:r w:rsidR="00272FCB">
          <w:rPr>
            <w:noProof/>
          </w:rPr>
          <w:delInstrText>Toc179127619</w:delInstrText>
        </w:r>
      </w:del>
      <w:ins w:id="392" w:author="Brian Hunt" w:date="2011-11-06T14:48:00Z">
        <w:r w:rsidR="00106B21">
          <w:rPr>
            <w:noProof/>
          </w:rPr>
          <w:instrText>Toc182209955</w:instrText>
        </w:r>
      </w:ins>
      <w:r w:rsidR="00106B21">
        <w:rPr>
          <w:noProof/>
        </w:rPr>
        <w:instrText xml:space="preserve"> \h </w:instrText>
      </w:r>
      <w:r>
        <w:rPr>
          <w:noProof/>
        </w:rPr>
      </w:r>
      <w:r>
        <w:rPr>
          <w:noProof/>
        </w:rPr>
        <w:fldChar w:fldCharType="separate"/>
      </w:r>
      <w:del w:id="393" w:author="Brian Hunt" w:date="2011-11-06T14:48:00Z">
        <w:r w:rsidR="00272FCB">
          <w:rPr>
            <w:noProof/>
          </w:rPr>
          <w:delText>14</w:delText>
        </w:r>
      </w:del>
      <w:ins w:id="394" w:author="Brian Hunt" w:date="2011-11-06T14:48:00Z">
        <w:r w:rsidR="00106B21">
          <w:rPr>
            <w:noProof/>
          </w:rPr>
          <w:t>19</w:t>
        </w:r>
      </w:ins>
      <w:r>
        <w:rPr>
          <w:noProof/>
        </w:rPr>
        <w:fldChar w:fldCharType="end"/>
      </w:r>
    </w:p>
    <w:p w:rsidR="00000000" w:rsidRDefault="00504574">
      <w:pPr>
        <w:pStyle w:val="TOC3"/>
        <w:tabs>
          <w:tab w:val="right" w:leader="dot" w:pos="8630"/>
        </w:tabs>
        <w:rPr>
          <w:sz w:val="24"/>
        </w:rPr>
        <w:pPrChange w:id="395" w:author="Brian Hunt" w:date="2011-11-06T14:48:00Z">
          <w:pPr>
            <w:pStyle w:val="TOC2"/>
            <w:tabs>
              <w:tab w:val="right" w:leader="dot" w:pos="8630"/>
            </w:tabs>
          </w:pPr>
        </w:pPrChange>
      </w:pPr>
      <w:r w:rsidRPr="00504574">
        <w:rPr>
          <w:rPrChange w:id="396" w:author="Brian Hunt" w:date="2011-11-06T14:48:00Z">
            <w:rPr>
              <w:rFonts w:ascii="Times New Roman" w:hAnsi="Times New Roman"/>
              <w:i/>
              <w:color w:val="0000FF"/>
              <w:u w:val="single"/>
            </w:rPr>
          </w:rPrChange>
        </w:rPr>
        <w:t xml:space="preserve">Article </w:t>
      </w:r>
      <w:del w:id="397" w:author="Brian Hunt" w:date="2011-11-06T14:48:00Z">
        <w:r w:rsidR="00272FCB" w:rsidRPr="00AF0964">
          <w:rPr>
            <w:rFonts w:ascii="Times New Roman" w:hAnsi="Times New Roman"/>
            <w:noProof/>
          </w:rPr>
          <w:delText xml:space="preserve">30  </w:delText>
        </w:r>
      </w:del>
      <w:ins w:id="398" w:author="Brian Hunt" w:date="2011-11-06T14:48:00Z">
        <w:r w:rsidR="00106B21">
          <w:rPr>
            <w:noProof/>
          </w:rPr>
          <w:t>9</w:t>
        </w:r>
      </w:ins>
      <w:r w:rsidRPr="00504574">
        <w:rPr>
          <w:rPrChange w:id="399" w:author="Brian Hunt" w:date="2011-11-06T14:48:00Z">
            <w:rPr>
              <w:rFonts w:ascii="Times New Roman" w:hAnsi="Times New Roman"/>
              <w:i/>
              <w:color w:val="0000FF"/>
              <w:u w:val="single"/>
            </w:rPr>
          </w:rPrChange>
        </w:rPr>
        <w:t xml:space="preserve"> –</w:t>
      </w:r>
      <w:r w:rsidR="00106B21">
        <w:rPr>
          <w:noProof/>
        </w:rPr>
        <w:t xml:space="preserve"> Creditor majority interests</w:t>
      </w:r>
      <w:r w:rsidR="00106B21">
        <w:rPr>
          <w:noProof/>
        </w:rPr>
        <w:tab/>
      </w:r>
      <w:r>
        <w:rPr>
          <w:noProof/>
        </w:rPr>
        <w:fldChar w:fldCharType="begin"/>
      </w:r>
      <w:r w:rsidR="00106B21">
        <w:rPr>
          <w:noProof/>
        </w:rPr>
        <w:instrText xml:space="preserve"> PAGEREF _</w:instrText>
      </w:r>
      <w:del w:id="400" w:author="Brian Hunt" w:date="2011-11-06T14:48:00Z">
        <w:r w:rsidR="00272FCB">
          <w:rPr>
            <w:noProof/>
          </w:rPr>
          <w:delInstrText>Toc179127620</w:delInstrText>
        </w:r>
      </w:del>
      <w:ins w:id="401" w:author="Brian Hunt" w:date="2011-11-06T14:48:00Z">
        <w:r w:rsidR="00106B21">
          <w:rPr>
            <w:noProof/>
          </w:rPr>
          <w:instrText>Toc182209956</w:instrText>
        </w:r>
      </w:ins>
      <w:r w:rsidR="00106B21">
        <w:rPr>
          <w:noProof/>
        </w:rPr>
        <w:instrText xml:space="preserve"> \h </w:instrText>
      </w:r>
      <w:r>
        <w:rPr>
          <w:noProof/>
        </w:rPr>
      </w:r>
      <w:r>
        <w:rPr>
          <w:noProof/>
        </w:rPr>
        <w:fldChar w:fldCharType="separate"/>
      </w:r>
      <w:del w:id="402" w:author="Brian Hunt" w:date="2011-11-06T14:48:00Z">
        <w:r w:rsidR="00272FCB">
          <w:rPr>
            <w:noProof/>
          </w:rPr>
          <w:delText>14</w:delText>
        </w:r>
      </w:del>
      <w:ins w:id="403" w:author="Brian Hunt" w:date="2011-11-06T14:48:00Z">
        <w:r w:rsidR="00106B21">
          <w:rPr>
            <w:noProof/>
          </w:rPr>
          <w:t>19</w:t>
        </w:r>
      </w:ins>
      <w:r>
        <w:rPr>
          <w:noProof/>
        </w:rPr>
        <w:fldChar w:fldCharType="end"/>
      </w:r>
    </w:p>
    <w:p w:rsidR="00000000" w:rsidRDefault="00504574">
      <w:pPr>
        <w:pStyle w:val="TOC3"/>
        <w:tabs>
          <w:tab w:val="right" w:leader="dot" w:pos="8630"/>
        </w:tabs>
        <w:rPr>
          <w:sz w:val="24"/>
        </w:rPr>
        <w:pPrChange w:id="404" w:author="Brian Hunt" w:date="2011-11-06T14:48:00Z">
          <w:pPr>
            <w:pStyle w:val="TOC2"/>
            <w:tabs>
              <w:tab w:val="right" w:leader="dot" w:pos="8630"/>
            </w:tabs>
          </w:pPr>
        </w:pPrChange>
      </w:pPr>
      <w:r w:rsidRPr="00504574">
        <w:rPr>
          <w:rPrChange w:id="405" w:author="Brian Hunt" w:date="2011-11-06T14:48:00Z">
            <w:rPr>
              <w:rFonts w:ascii="Times New Roman" w:hAnsi="Times New Roman"/>
              <w:i/>
              <w:color w:val="0000FF"/>
              <w:u w:val="single"/>
            </w:rPr>
          </w:rPrChange>
        </w:rPr>
        <w:t xml:space="preserve">Article </w:t>
      </w:r>
      <w:del w:id="406" w:author="Brian Hunt" w:date="2011-11-06T14:48:00Z">
        <w:r w:rsidR="00272FCB" w:rsidRPr="00AF0964">
          <w:rPr>
            <w:rFonts w:ascii="Times New Roman" w:hAnsi="Times New Roman"/>
            <w:noProof/>
          </w:rPr>
          <w:delText xml:space="preserve">31  </w:delText>
        </w:r>
      </w:del>
      <w:ins w:id="407" w:author="Brian Hunt" w:date="2011-11-06T14:48:00Z">
        <w:r w:rsidR="00106B21">
          <w:rPr>
            <w:noProof/>
          </w:rPr>
          <w:t>10</w:t>
        </w:r>
      </w:ins>
      <w:r w:rsidRPr="00504574">
        <w:rPr>
          <w:rPrChange w:id="408" w:author="Brian Hunt" w:date="2011-11-06T14:48:00Z">
            <w:rPr>
              <w:rFonts w:ascii="Times New Roman" w:hAnsi="Times New Roman"/>
              <w:i/>
              <w:color w:val="0000FF"/>
              <w:u w:val="single"/>
            </w:rPr>
          </w:rPrChange>
        </w:rPr>
        <w:t xml:space="preserve"> –</w:t>
      </w:r>
      <w:r w:rsidR="00106B21">
        <w:rPr>
          <w:noProof/>
        </w:rPr>
        <w:t xml:space="preserve"> Disclosure and Discovery</w:t>
      </w:r>
      <w:r w:rsidR="00106B21">
        <w:rPr>
          <w:noProof/>
        </w:rPr>
        <w:tab/>
      </w:r>
      <w:r>
        <w:rPr>
          <w:noProof/>
        </w:rPr>
        <w:fldChar w:fldCharType="begin"/>
      </w:r>
      <w:r w:rsidR="00106B21">
        <w:rPr>
          <w:noProof/>
        </w:rPr>
        <w:instrText xml:space="preserve"> PAGEREF _</w:instrText>
      </w:r>
      <w:del w:id="409" w:author="Brian Hunt" w:date="2011-11-06T14:48:00Z">
        <w:r w:rsidR="00272FCB">
          <w:rPr>
            <w:noProof/>
          </w:rPr>
          <w:delInstrText>Toc179127621</w:delInstrText>
        </w:r>
      </w:del>
      <w:ins w:id="410" w:author="Brian Hunt" w:date="2011-11-06T14:48:00Z">
        <w:r w:rsidR="00106B21">
          <w:rPr>
            <w:noProof/>
          </w:rPr>
          <w:instrText>Toc182209957</w:instrText>
        </w:r>
      </w:ins>
      <w:r w:rsidR="00106B21">
        <w:rPr>
          <w:noProof/>
        </w:rPr>
        <w:instrText xml:space="preserve"> \h </w:instrText>
      </w:r>
      <w:r>
        <w:rPr>
          <w:noProof/>
        </w:rPr>
      </w:r>
      <w:r>
        <w:rPr>
          <w:noProof/>
        </w:rPr>
        <w:fldChar w:fldCharType="separate"/>
      </w:r>
      <w:del w:id="411" w:author="Brian Hunt" w:date="2011-11-06T14:48:00Z">
        <w:r w:rsidR="00272FCB">
          <w:rPr>
            <w:noProof/>
          </w:rPr>
          <w:delText>14</w:delText>
        </w:r>
      </w:del>
      <w:ins w:id="412" w:author="Brian Hunt" w:date="2011-11-06T14:48:00Z">
        <w:r w:rsidR="00106B21">
          <w:rPr>
            <w:noProof/>
          </w:rPr>
          <w:t>20</w:t>
        </w:r>
      </w:ins>
      <w:r>
        <w:rPr>
          <w:noProof/>
        </w:rPr>
        <w:fldChar w:fldCharType="end"/>
      </w:r>
    </w:p>
    <w:p w:rsidR="00000000" w:rsidRDefault="00504574">
      <w:pPr>
        <w:pStyle w:val="TOC3"/>
        <w:tabs>
          <w:tab w:val="right" w:leader="dot" w:pos="8630"/>
        </w:tabs>
        <w:rPr>
          <w:sz w:val="24"/>
        </w:rPr>
        <w:pPrChange w:id="413" w:author="Brian Hunt" w:date="2011-11-06T14:48:00Z">
          <w:pPr>
            <w:pStyle w:val="TOC2"/>
            <w:tabs>
              <w:tab w:val="right" w:leader="dot" w:pos="8630"/>
            </w:tabs>
          </w:pPr>
        </w:pPrChange>
      </w:pPr>
      <w:r w:rsidRPr="00504574">
        <w:rPr>
          <w:rPrChange w:id="414" w:author="Brian Hunt" w:date="2011-11-06T14:48:00Z">
            <w:rPr>
              <w:rFonts w:ascii="Times New Roman" w:hAnsi="Times New Roman"/>
              <w:i/>
              <w:color w:val="0000FF"/>
              <w:u w:val="single"/>
            </w:rPr>
          </w:rPrChange>
        </w:rPr>
        <w:t xml:space="preserve">Article </w:t>
      </w:r>
      <w:del w:id="415" w:author="Brian Hunt" w:date="2011-11-06T14:48:00Z">
        <w:r w:rsidR="00272FCB" w:rsidRPr="00AF0964">
          <w:rPr>
            <w:rFonts w:ascii="Times New Roman" w:hAnsi="Times New Roman"/>
            <w:noProof/>
          </w:rPr>
          <w:delText xml:space="preserve">32  </w:delText>
        </w:r>
      </w:del>
      <w:ins w:id="416" w:author="Brian Hunt" w:date="2011-11-06T14:48:00Z">
        <w:r w:rsidR="00106B21">
          <w:rPr>
            <w:noProof/>
          </w:rPr>
          <w:t>11</w:t>
        </w:r>
      </w:ins>
      <w:r w:rsidRPr="00504574">
        <w:rPr>
          <w:rPrChange w:id="417" w:author="Brian Hunt" w:date="2011-11-06T14:48:00Z">
            <w:rPr>
              <w:rFonts w:ascii="Times New Roman" w:hAnsi="Times New Roman"/>
              <w:i/>
              <w:color w:val="0000FF"/>
              <w:u w:val="single"/>
            </w:rPr>
          </w:rPrChange>
        </w:rPr>
        <w:t xml:space="preserve"> –</w:t>
      </w:r>
      <w:r w:rsidR="00106B21">
        <w:rPr>
          <w:noProof/>
        </w:rPr>
        <w:t xml:space="preserve"> Preservation of contracts</w:t>
      </w:r>
      <w:r w:rsidR="00106B21">
        <w:rPr>
          <w:noProof/>
        </w:rPr>
        <w:tab/>
      </w:r>
      <w:r>
        <w:rPr>
          <w:noProof/>
        </w:rPr>
        <w:fldChar w:fldCharType="begin"/>
      </w:r>
      <w:r w:rsidR="00106B21">
        <w:rPr>
          <w:noProof/>
        </w:rPr>
        <w:instrText xml:space="preserve"> PAGEREF _</w:instrText>
      </w:r>
      <w:del w:id="418" w:author="Brian Hunt" w:date="2011-11-06T14:48:00Z">
        <w:r w:rsidR="00272FCB">
          <w:rPr>
            <w:noProof/>
          </w:rPr>
          <w:delInstrText>Toc179127622</w:delInstrText>
        </w:r>
      </w:del>
      <w:ins w:id="419" w:author="Brian Hunt" w:date="2011-11-06T14:48:00Z">
        <w:r w:rsidR="00106B21">
          <w:rPr>
            <w:noProof/>
          </w:rPr>
          <w:instrText>Toc182209958</w:instrText>
        </w:r>
      </w:ins>
      <w:r w:rsidR="00106B21">
        <w:rPr>
          <w:noProof/>
        </w:rPr>
        <w:instrText xml:space="preserve"> \h </w:instrText>
      </w:r>
      <w:r>
        <w:rPr>
          <w:noProof/>
        </w:rPr>
      </w:r>
      <w:r>
        <w:rPr>
          <w:noProof/>
        </w:rPr>
        <w:fldChar w:fldCharType="separate"/>
      </w:r>
      <w:del w:id="420" w:author="Brian Hunt" w:date="2011-11-06T14:48:00Z">
        <w:r w:rsidR="00272FCB">
          <w:rPr>
            <w:noProof/>
          </w:rPr>
          <w:delText>15</w:delText>
        </w:r>
      </w:del>
      <w:ins w:id="421" w:author="Brian Hunt" w:date="2011-11-06T14:48:00Z">
        <w:r w:rsidR="00106B21">
          <w:rPr>
            <w:noProof/>
          </w:rPr>
          <w:t>20</w:t>
        </w:r>
      </w:ins>
      <w:r>
        <w:rPr>
          <w:noProof/>
        </w:rPr>
        <w:fldChar w:fldCharType="end"/>
      </w:r>
    </w:p>
    <w:p w:rsidR="00000000" w:rsidRDefault="00504574">
      <w:pPr>
        <w:pStyle w:val="TOC3"/>
        <w:tabs>
          <w:tab w:val="right" w:leader="dot" w:pos="8630"/>
        </w:tabs>
        <w:rPr>
          <w:sz w:val="24"/>
        </w:rPr>
        <w:pPrChange w:id="422" w:author="Brian Hunt" w:date="2011-11-06T14:48:00Z">
          <w:pPr>
            <w:pStyle w:val="TOC2"/>
            <w:tabs>
              <w:tab w:val="right" w:leader="dot" w:pos="8630"/>
            </w:tabs>
          </w:pPr>
        </w:pPrChange>
      </w:pPr>
      <w:r w:rsidRPr="00504574">
        <w:rPr>
          <w:rPrChange w:id="423" w:author="Brian Hunt" w:date="2011-11-06T14:48:00Z">
            <w:rPr>
              <w:rFonts w:ascii="Times New Roman" w:hAnsi="Times New Roman"/>
              <w:i/>
              <w:color w:val="0000FF"/>
              <w:u w:val="single"/>
            </w:rPr>
          </w:rPrChange>
        </w:rPr>
        <w:t xml:space="preserve">Article </w:t>
      </w:r>
      <w:del w:id="424" w:author="Brian Hunt" w:date="2011-11-06T14:48:00Z">
        <w:r w:rsidR="00272FCB" w:rsidRPr="00AF0964">
          <w:rPr>
            <w:rFonts w:ascii="Times New Roman" w:hAnsi="Times New Roman"/>
            <w:noProof/>
          </w:rPr>
          <w:delText xml:space="preserve">33  </w:delText>
        </w:r>
      </w:del>
      <w:ins w:id="425" w:author="Brian Hunt" w:date="2011-11-06T14:48:00Z">
        <w:r w:rsidR="00106B21">
          <w:rPr>
            <w:noProof/>
          </w:rPr>
          <w:t>12</w:t>
        </w:r>
      </w:ins>
      <w:r w:rsidRPr="00504574">
        <w:rPr>
          <w:rPrChange w:id="426" w:author="Brian Hunt" w:date="2011-11-06T14:48:00Z">
            <w:rPr>
              <w:rFonts w:ascii="Times New Roman" w:hAnsi="Times New Roman"/>
              <w:i/>
              <w:color w:val="0000FF"/>
              <w:u w:val="single"/>
            </w:rPr>
          </w:rPrChange>
        </w:rPr>
        <w:t xml:space="preserve"> –</w:t>
      </w:r>
      <w:r w:rsidR="00106B21">
        <w:rPr>
          <w:noProof/>
        </w:rPr>
        <w:t xml:space="preserve"> Integrity of the </w:t>
      </w:r>
      <w:r w:rsidR="00664DDC">
        <w:rPr>
          <w:noProof/>
        </w:rPr>
        <w:t>Tribunal</w:t>
      </w:r>
      <w:r w:rsidR="00106B21">
        <w:rPr>
          <w:noProof/>
        </w:rPr>
        <w:tab/>
      </w:r>
      <w:r>
        <w:rPr>
          <w:noProof/>
        </w:rPr>
        <w:fldChar w:fldCharType="begin"/>
      </w:r>
      <w:r w:rsidR="00106B21">
        <w:rPr>
          <w:noProof/>
        </w:rPr>
        <w:instrText xml:space="preserve"> PAGEREF _</w:instrText>
      </w:r>
      <w:del w:id="427" w:author="Brian Hunt" w:date="2011-11-06T14:48:00Z">
        <w:r w:rsidR="00272FCB">
          <w:rPr>
            <w:noProof/>
          </w:rPr>
          <w:delInstrText>Toc179127623</w:delInstrText>
        </w:r>
      </w:del>
      <w:ins w:id="428" w:author="Brian Hunt" w:date="2011-11-06T14:48:00Z">
        <w:r w:rsidR="00106B21">
          <w:rPr>
            <w:noProof/>
          </w:rPr>
          <w:instrText>Toc182209959</w:instrText>
        </w:r>
      </w:ins>
      <w:r w:rsidR="00106B21">
        <w:rPr>
          <w:noProof/>
        </w:rPr>
        <w:instrText xml:space="preserve"> \h </w:instrText>
      </w:r>
      <w:r>
        <w:rPr>
          <w:noProof/>
        </w:rPr>
      </w:r>
      <w:r>
        <w:rPr>
          <w:noProof/>
        </w:rPr>
        <w:fldChar w:fldCharType="separate"/>
      </w:r>
      <w:del w:id="429" w:author="Brian Hunt" w:date="2011-11-06T14:48:00Z">
        <w:r w:rsidR="00272FCB">
          <w:rPr>
            <w:noProof/>
          </w:rPr>
          <w:delText>15</w:delText>
        </w:r>
      </w:del>
      <w:ins w:id="430" w:author="Brian Hunt" w:date="2011-11-06T14:48:00Z">
        <w:r w:rsidR="00106B21">
          <w:rPr>
            <w:noProof/>
          </w:rPr>
          <w:t>20</w:t>
        </w:r>
      </w:ins>
      <w:r>
        <w:rPr>
          <w:noProof/>
        </w:rPr>
        <w:fldChar w:fldCharType="end"/>
      </w:r>
    </w:p>
    <w:p w:rsidR="00000000" w:rsidRDefault="00504574">
      <w:pPr>
        <w:pStyle w:val="TOC3"/>
        <w:tabs>
          <w:tab w:val="right" w:leader="dot" w:pos="8630"/>
        </w:tabs>
        <w:rPr>
          <w:sz w:val="24"/>
        </w:rPr>
        <w:pPrChange w:id="431" w:author="Brian Hunt" w:date="2011-11-06T14:48:00Z">
          <w:pPr>
            <w:pStyle w:val="TOC2"/>
            <w:tabs>
              <w:tab w:val="right" w:leader="dot" w:pos="8630"/>
            </w:tabs>
          </w:pPr>
        </w:pPrChange>
      </w:pPr>
      <w:r w:rsidRPr="00504574">
        <w:rPr>
          <w:rPrChange w:id="432" w:author="Brian Hunt" w:date="2011-11-06T14:48:00Z">
            <w:rPr>
              <w:rFonts w:ascii="Times New Roman" w:hAnsi="Times New Roman"/>
              <w:i/>
              <w:color w:val="0000FF"/>
              <w:u w:val="single"/>
            </w:rPr>
          </w:rPrChange>
        </w:rPr>
        <w:t xml:space="preserve">Article </w:t>
      </w:r>
      <w:del w:id="433" w:author="Brian Hunt" w:date="2011-11-06T14:48:00Z">
        <w:r w:rsidR="00272FCB" w:rsidRPr="00AF0964">
          <w:rPr>
            <w:rFonts w:ascii="Times New Roman" w:hAnsi="Times New Roman"/>
            <w:noProof/>
          </w:rPr>
          <w:delText xml:space="preserve">34  </w:delText>
        </w:r>
      </w:del>
      <w:ins w:id="434" w:author="Brian Hunt" w:date="2011-11-06T14:48:00Z">
        <w:r w:rsidR="00106B21">
          <w:rPr>
            <w:noProof/>
          </w:rPr>
          <w:t>13</w:t>
        </w:r>
      </w:ins>
      <w:r w:rsidRPr="00504574">
        <w:rPr>
          <w:rPrChange w:id="435" w:author="Brian Hunt" w:date="2011-11-06T14:48:00Z">
            <w:rPr>
              <w:rFonts w:ascii="Times New Roman" w:hAnsi="Times New Roman"/>
              <w:i/>
              <w:color w:val="0000FF"/>
              <w:u w:val="single"/>
            </w:rPr>
          </w:rPrChange>
        </w:rPr>
        <w:t xml:space="preserve"> –</w:t>
      </w:r>
      <w:r w:rsidR="00106B21">
        <w:rPr>
          <w:noProof/>
        </w:rPr>
        <w:t xml:space="preserve"> Creditor Conflicts</w:t>
      </w:r>
      <w:r w:rsidR="00106B21">
        <w:rPr>
          <w:noProof/>
        </w:rPr>
        <w:tab/>
      </w:r>
      <w:r>
        <w:rPr>
          <w:noProof/>
        </w:rPr>
        <w:fldChar w:fldCharType="begin"/>
      </w:r>
      <w:r w:rsidR="00106B21">
        <w:rPr>
          <w:noProof/>
        </w:rPr>
        <w:instrText xml:space="preserve"> PAGEREF _</w:instrText>
      </w:r>
      <w:del w:id="436" w:author="Brian Hunt" w:date="2011-11-06T14:48:00Z">
        <w:r w:rsidR="00272FCB">
          <w:rPr>
            <w:noProof/>
          </w:rPr>
          <w:delInstrText>Toc179127624</w:delInstrText>
        </w:r>
      </w:del>
      <w:ins w:id="437" w:author="Brian Hunt" w:date="2011-11-06T14:48:00Z">
        <w:r w:rsidR="00106B21">
          <w:rPr>
            <w:noProof/>
          </w:rPr>
          <w:instrText>Toc182209960</w:instrText>
        </w:r>
      </w:ins>
      <w:r w:rsidR="00106B21">
        <w:rPr>
          <w:noProof/>
        </w:rPr>
        <w:instrText xml:space="preserve"> \h </w:instrText>
      </w:r>
      <w:r>
        <w:rPr>
          <w:noProof/>
        </w:rPr>
      </w:r>
      <w:r>
        <w:rPr>
          <w:noProof/>
        </w:rPr>
        <w:fldChar w:fldCharType="separate"/>
      </w:r>
      <w:del w:id="438" w:author="Brian Hunt" w:date="2011-11-06T14:48:00Z">
        <w:r w:rsidR="00272FCB">
          <w:rPr>
            <w:noProof/>
          </w:rPr>
          <w:delText>15</w:delText>
        </w:r>
      </w:del>
      <w:ins w:id="439" w:author="Brian Hunt" w:date="2011-11-06T14:48:00Z">
        <w:r w:rsidR="00106B21">
          <w:rPr>
            <w:noProof/>
          </w:rPr>
          <w:t>20</w:t>
        </w:r>
      </w:ins>
      <w:r>
        <w:rPr>
          <w:noProof/>
        </w:rPr>
        <w:fldChar w:fldCharType="end"/>
      </w:r>
    </w:p>
    <w:p w:rsidR="00272FCB" w:rsidRDefault="00272FCB">
      <w:pPr>
        <w:pStyle w:val="TOC1"/>
        <w:tabs>
          <w:tab w:val="left" w:pos="1215"/>
          <w:tab w:val="right" w:leader="dot" w:pos="8630"/>
        </w:tabs>
        <w:rPr>
          <w:del w:id="440" w:author="Brian Hunt" w:date="2011-11-06T14:48:00Z"/>
          <w:rFonts w:asciiTheme="minorHAnsi" w:hAnsiTheme="minorHAnsi" w:cstheme="minorBidi"/>
          <w:b w:val="0"/>
          <w:noProof/>
          <w:color w:val="auto"/>
          <w:lang w:eastAsia="ja-JP"/>
        </w:rPr>
      </w:pPr>
      <w:del w:id="441" w:author="Brian Hunt" w:date="2011-11-06T14:48:00Z">
        <w:r>
          <w:rPr>
            <w:noProof/>
          </w:rPr>
          <w:delText>Section 8.</w:delText>
        </w:r>
        <w:r>
          <w:rPr>
            <w:rFonts w:asciiTheme="minorHAnsi" w:hAnsiTheme="minorHAnsi" w:cstheme="minorBidi"/>
            <w:b w:val="0"/>
            <w:noProof/>
            <w:color w:val="auto"/>
            <w:lang w:eastAsia="ja-JP"/>
          </w:rPr>
          <w:tab/>
        </w:r>
        <w:r>
          <w:rPr>
            <w:noProof/>
          </w:rPr>
          <w:delText>Work-outs</w:delText>
        </w:r>
        <w:r>
          <w:rPr>
            <w:noProof/>
          </w:rPr>
          <w:tab/>
        </w:r>
        <w:r w:rsidR="00504574">
          <w:rPr>
            <w:b w:val="0"/>
            <w:noProof/>
          </w:rPr>
          <w:fldChar w:fldCharType="begin"/>
        </w:r>
        <w:r>
          <w:rPr>
            <w:noProof/>
          </w:rPr>
          <w:delInstrText xml:space="preserve"> PAGEREF _Toc179127625 \h </w:delInstrText>
        </w:r>
        <w:r w:rsidR="00504574">
          <w:rPr>
            <w:b w:val="0"/>
            <w:noProof/>
          </w:rPr>
        </w:r>
        <w:r w:rsidR="00504574">
          <w:rPr>
            <w:b w:val="0"/>
            <w:noProof/>
          </w:rPr>
          <w:fldChar w:fldCharType="separate"/>
        </w:r>
        <w:r>
          <w:rPr>
            <w:noProof/>
          </w:rPr>
          <w:delText>15</w:delText>
        </w:r>
        <w:r w:rsidR="00504574">
          <w:rPr>
            <w:b w:val="0"/>
            <w:noProof/>
          </w:rPr>
          <w:fldChar w:fldCharType="end"/>
        </w:r>
      </w:del>
    </w:p>
    <w:p w:rsidR="00106B21" w:rsidRDefault="00106B21">
      <w:pPr>
        <w:pStyle w:val="TOC2"/>
        <w:tabs>
          <w:tab w:val="right" w:leader="dot" w:pos="8630"/>
        </w:tabs>
        <w:rPr>
          <w:ins w:id="442" w:author="Brian Hunt" w:date="2011-11-06T14:48:00Z"/>
          <w:rFonts w:cstheme="minorBidi"/>
          <w:noProof/>
          <w:sz w:val="24"/>
          <w:szCs w:val="24"/>
          <w:lang w:eastAsia="ja-JP"/>
        </w:rPr>
      </w:pPr>
      <w:ins w:id="443" w:author="Brian Hunt" w:date="2011-11-06T14:48:00Z">
        <w:r w:rsidRPr="00F67A33">
          <w:rPr>
            <w:noProof/>
          </w:rPr>
          <w:t>Part 4.</w:t>
        </w:r>
        <w:r>
          <w:rPr>
            <w:noProof/>
          </w:rPr>
          <w:t xml:space="preserve"> Composition and role of </w:t>
        </w:r>
      </w:ins>
      <w:r w:rsidR="00664DDC">
        <w:rPr>
          <w:noProof/>
        </w:rPr>
        <w:t>tribunal</w:t>
      </w:r>
      <w:ins w:id="444" w:author="Brian Hunt" w:date="2011-11-06T14:48:00Z">
        <w:r>
          <w:rPr>
            <w:noProof/>
          </w:rPr>
          <w:tab/>
        </w:r>
        <w:r w:rsidR="00504574">
          <w:rPr>
            <w:noProof/>
          </w:rPr>
          <w:fldChar w:fldCharType="begin"/>
        </w:r>
        <w:r>
          <w:rPr>
            <w:noProof/>
          </w:rPr>
          <w:instrText xml:space="preserve"> PAGEREF _Toc182209961 \h </w:instrText>
        </w:r>
      </w:ins>
      <w:r w:rsidR="00504574">
        <w:rPr>
          <w:noProof/>
        </w:rPr>
      </w:r>
      <w:ins w:id="445" w:author="Brian Hunt" w:date="2011-11-06T14:48:00Z">
        <w:r w:rsidR="00504574">
          <w:rPr>
            <w:noProof/>
          </w:rPr>
          <w:fldChar w:fldCharType="separate"/>
        </w:r>
        <w:r>
          <w:rPr>
            <w:noProof/>
          </w:rPr>
          <w:t>21</w:t>
        </w:r>
        <w:r w:rsidR="00504574">
          <w:rPr>
            <w:noProof/>
          </w:rPr>
          <w:fldChar w:fldCharType="end"/>
        </w:r>
      </w:ins>
    </w:p>
    <w:p w:rsidR="00000000" w:rsidRDefault="00504574">
      <w:pPr>
        <w:pStyle w:val="TOC3"/>
        <w:tabs>
          <w:tab w:val="right" w:leader="dot" w:pos="8630"/>
        </w:tabs>
        <w:rPr>
          <w:sz w:val="24"/>
        </w:rPr>
        <w:pPrChange w:id="446" w:author="Brian Hunt" w:date="2011-11-06T14:48:00Z">
          <w:pPr>
            <w:pStyle w:val="TOC2"/>
            <w:tabs>
              <w:tab w:val="right" w:leader="dot" w:pos="8630"/>
            </w:tabs>
          </w:pPr>
        </w:pPrChange>
      </w:pPr>
      <w:r w:rsidRPr="00504574">
        <w:rPr>
          <w:rPrChange w:id="447" w:author="Brian Hunt" w:date="2011-11-06T14:48:00Z">
            <w:rPr>
              <w:rFonts w:ascii="Times New Roman" w:hAnsi="Times New Roman"/>
              <w:i/>
              <w:color w:val="0000FF"/>
              <w:u w:val="single"/>
            </w:rPr>
          </w:rPrChange>
        </w:rPr>
        <w:t xml:space="preserve">Article </w:t>
      </w:r>
      <w:del w:id="448" w:author="Brian Hunt" w:date="2011-11-06T14:48:00Z">
        <w:r w:rsidR="00272FCB" w:rsidRPr="00AF0964">
          <w:rPr>
            <w:rFonts w:ascii="Times New Roman" w:hAnsi="Times New Roman"/>
            <w:noProof/>
          </w:rPr>
          <w:delText>35   –</w:delText>
        </w:r>
        <w:r w:rsidR="00272FCB">
          <w:rPr>
            <w:noProof/>
          </w:rPr>
          <w:delText xml:space="preserve"> Proposals</w:delText>
        </w:r>
      </w:del>
      <w:ins w:id="449" w:author="Brian Hunt" w:date="2011-11-06T14:48:00Z">
        <w:r w:rsidR="00106B21">
          <w:rPr>
            <w:noProof/>
          </w:rPr>
          <w:t>1 – Judges</w:t>
        </w:r>
      </w:ins>
      <w:r w:rsidR="00106B21">
        <w:rPr>
          <w:noProof/>
        </w:rPr>
        <w:tab/>
      </w:r>
      <w:r>
        <w:rPr>
          <w:noProof/>
        </w:rPr>
        <w:fldChar w:fldCharType="begin"/>
      </w:r>
      <w:r w:rsidR="00106B21">
        <w:rPr>
          <w:noProof/>
        </w:rPr>
        <w:instrText xml:space="preserve"> PAGEREF _</w:instrText>
      </w:r>
      <w:del w:id="450" w:author="Brian Hunt" w:date="2011-11-06T14:48:00Z">
        <w:r w:rsidR="00272FCB">
          <w:rPr>
            <w:noProof/>
          </w:rPr>
          <w:delInstrText>Toc179127626</w:delInstrText>
        </w:r>
      </w:del>
      <w:ins w:id="451" w:author="Brian Hunt" w:date="2011-11-06T14:48:00Z">
        <w:r w:rsidR="00106B21">
          <w:rPr>
            <w:noProof/>
          </w:rPr>
          <w:instrText>Toc182209962</w:instrText>
        </w:r>
      </w:ins>
      <w:r w:rsidR="00106B21">
        <w:rPr>
          <w:noProof/>
        </w:rPr>
        <w:instrText xml:space="preserve"> \h </w:instrText>
      </w:r>
      <w:r>
        <w:rPr>
          <w:noProof/>
        </w:rPr>
      </w:r>
      <w:r>
        <w:rPr>
          <w:noProof/>
        </w:rPr>
        <w:fldChar w:fldCharType="separate"/>
      </w:r>
      <w:del w:id="452" w:author="Brian Hunt" w:date="2011-11-06T14:48:00Z">
        <w:r w:rsidR="00272FCB">
          <w:rPr>
            <w:noProof/>
          </w:rPr>
          <w:delText>15</w:delText>
        </w:r>
      </w:del>
      <w:ins w:id="453" w:author="Brian Hunt" w:date="2011-11-06T14:48:00Z">
        <w:r w:rsidR="00106B21">
          <w:rPr>
            <w:noProof/>
          </w:rPr>
          <w:t>21</w:t>
        </w:r>
      </w:ins>
      <w:r>
        <w:rPr>
          <w:noProof/>
        </w:rPr>
        <w:fldChar w:fldCharType="end"/>
      </w:r>
    </w:p>
    <w:p w:rsidR="00106B21" w:rsidRDefault="00272FCB">
      <w:pPr>
        <w:pStyle w:val="TOC3"/>
        <w:tabs>
          <w:tab w:val="right" w:leader="dot" w:pos="8630"/>
        </w:tabs>
        <w:rPr>
          <w:ins w:id="454" w:author="Brian Hunt" w:date="2011-11-06T14:48:00Z"/>
          <w:rFonts w:cstheme="minorBidi"/>
          <w:i w:val="0"/>
          <w:noProof/>
          <w:sz w:val="24"/>
          <w:szCs w:val="24"/>
          <w:lang w:eastAsia="ja-JP"/>
        </w:rPr>
      </w:pPr>
      <w:del w:id="455" w:author="Brian Hunt" w:date="2011-11-06T14:48:00Z">
        <w:r w:rsidRPr="00AF0964">
          <w:rPr>
            <w:rFonts w:ascii="Times New Roman" w:hAnsi="Times New Roman"/>
            <w:noProof/>
          </w:rPr>
          <w:delText>Article 36   –</w:delText>
        </w:r>
      </w:del>
      <w:ins w:id="456" w:author="Brian Hunt" w:date="2011-11-06T14:48:00Z">
        <w:r w:rsidR="00106B21">
          <w:rPr>
            <w:noProof/>
          </w:rPr>
          <w:t>Article 2 – President and Vice-President</w:t>
        </w:r>
        <w:r w:rsidR="00106B21">
          <w:rPr>
            <w:noProof/>
          </w:rPr>
          <w:tab/>
        </w:r>
        <w:r w:rsidR="00504574">
          <w:rPr>
            <w:noProof/>
          </w:rPr>
          <w:fldChar w:fldCharType="begin"/>
        </w:r>
        <w:r w:rsidR="00106B21">
          <w:rPr>
            <w:noProof/>
          </w:rPr>
          <w:instrText xml:space="preserve"> PAGEREF _Toc182209963 \h </w:instrText>
        </w:r>
      </w:ins>
      <w:r w:rsidR="00504574">
        <w:rPr>
          <w:noProof/>
        </w:rPr>
      </w:r>
      <w:ins w:id="457" w:author="Brian Hunt" w:date="2011-11-06T14:48:00Z">
        <w:r w:rsidR="00504574">
          <w:rPr>
            <w:noProof/>
          </w:rPr>
          <w:fldChar w:fldCharType="separate"/>
        </w:r>
        <w:r w:rsidR="00106B21">
          <w:rPr>
            <w:noProof/>
          </w:rPr>
          <w:t>21</w:t>
        </w:r>
        <w:r w:rsidR="00504574">
          <w:rPr>
            <w:noProof/>
          </w:rPr>
          <w:fldChar w:fldCharType="end"/>
        </w:r>
      </w:ins>
    </w:p>
    <w:p w:rsidR="00106B21" w:rsidRDefault="00106B21">
      <w:pPr>
        <w:pStyle w:val="TOC1"/>
        <w:tabs>
          <w:tab w:val="left" w:pos="1275"/>
          <w:tab w:val="right" w:leader="dot" w:pos="8630"/>
        </w:tabs>
        <w:rPr>
          <w:ins w:id="458" w:author="Brian Hunt" w:date="2011-11-06T14:48:00Z"/>
          <w:rFonts w:asciiTheme="minorHAnsi" w:hAnsiTheme="minorHAnsi" w:cstheme="minorBidi"/>
          <w:b w:val="0"/>
          <w:noProof/>
          <w:color w:val="auto"/>
          <w:lang w:eastAsia="ja-JP"/>
        </w:rPr>
      </w:pPr>
      <w:ins w:id="459" w:author="Brian Hunt" w:date="2011-11-06T14:48:00Z">
        <w:r>
          <w:rPr>
            <w:noProof/>
          </w:rPr>
          <w:t>Chapter 2:</w:t>
        </w:r>
        <w:r>
          <w:rPr>
            <w:rFonts w:asciiTheme="minorHAnsi" w:hAnsiTheme="minorHAnsi" w:cstheme="minorBidi"/>
            <w:b w:val="0"/>
            <w:noProof/>
            <w:color w:val="auto"/>
            <w:lang w:eastAsia="ja-JP"/>
          </w:rPr>
          <w:tab/>
        </w:r>
        <w:r w:rsidRPr="00F67A33">
          <w:rPr>
            <w:noProof/>
            <w:shd w:val="clear" w:color="auto" w:fill="FFFFFF"/>
          </w:rPr>
          <w:t>Procedures</w:t>
        </w:r>
        <w:r>
          <w:rPr>
            <w:noProof/>
          </w:rPr>
          <w:tab/>
        </w:r>
        <w:r w:rsidR="00504574">
          <w:rPr>
            <w:noProof/>
          </w:rPr>
          <w:fldChar w:fldCharType="begin"/>
        </w:r>
        <w:r>
          <w:rPr>
            <w:noProof/>
          </w:rPr>
          <w:instrText xml:space="preserve"> PAGEREF _Toc182209964 \h </w:instrText>
        </w:r>
      </w:ins>
      <w:r w:rsidR="00504574">
        <w:rPr>
          <w:noProof/>
        </w:rPr>
      </w:r>
      <w:ins w:id="460" w:author="Brian Hunt" w:date="2011-11-06T14:48:00Z">
        <w:r w:rsidR="00504574">
          <w:rPr>
            <w:noProof/>
          </w:rPr>
          <w:fldChar w:fldCharType="separate"/>
        </w:r>
        <w:r>
          <w:rPr>
            <w:noProof/>
          </w:rPr>
          <w:t>22</w:t>
        </w:r>
        <w:r w:rsidR="00504574">
          <w:rPr>
            <w:noProof/>
          </w:rPr>
          <w:fldChar w:fldCharType="end"/>
        </w:r>
      </w:ins>
    </w:p>
    <w:p w:rsidR="00106B21" w:rsidRDefault="00106B21">
      <w:pPr>
        <w:pStyle w:val="TOC2"/>
        <w:tabs>
          <w:tab w:val="right" w:leader="dot" w:pos="8630"/>
        </w:tabs>
        <w:rPr>
          <w:ins w:id="461" w:author="Brian Hunt" w:date="2011-11-06T14:48:00Z"/>
          <w:rFonts w:cstheme="minorBidi"/>
          <w:noProof/>
          <w:sz w:val="24"/>
          <w:szCs w:val="24"/>
          <w:lang w:eastAsia="ja-JP"/>
        </w:rPr>
      </w:pPr>
      <w:ins w:id="462" w:author="Brian Hunt" w:date="2011-11-06T14:48:00Z">
        <w:r w:rsidRPr="00F67A33">
          <w:rPr>
            <w:noProof/>
          </w:rPr>
          <w:t>Part 1.</w:t>
        </w:r>
        <w:r>
          <w:rPr>
            <w:noProof/>
          </w:rPr>
          <w:t xml:space="preserve"> Rules and Procedures</w:t>
        </w:r>
        <w:r>
          <w:rPr>
            <w:noProof/>
          </w:rPr>
          <w:tab/>
        </w:r>
        <w:r w:rsidR="00504574">
          <w:rPr>
            <w:noProof/>
          </w:rPr>
          <w:fldChar w:fldCharType="begin"/>
        </w:r>
        <w:r>
          <w:rPr>
            <w:noProof/>
          </w:rPr>
          <w:instrText xml:space="preserve"> PAGEREF _Toc182209965 \h </w:instrText>
        </w:r>
      </w:ins>
      <w:r w:rsidR="00504574">
        <w:rPr>
          <w:noProof/>
        </w:rPr>
      </w:r>
      <w:ins w:id="463" w:author="Brian Hunt" w:date="2011-11-06T14:48:00Z">
        <w:r w:rsidR="00504574">
          <w:rPr>
            <w:noProof/>
          </w:rPr>
          <w:fldChar w:fldCharType="separate"/>
        </w:r>
        <w:r>
          <w:rPr>
            <w:noProof/>
          </w:rPr>
          <w:t>22</w:t>
        </w:r>
        <w:r w:rsidR="00504574">
          <w:rPr>
            <w:noProof/>
          </w:rPr>
          <w:fldChar w:fldCharType="end"/>
        </w:r>
      </w:ins>
    </w:p>
    <w:p w:rsidR="00106B21" w:rsidRDefault="00106B21">
      <w:pPr>
        <w:pStyle w:val="TOC3"/>
        <w:tabs>
          <w:tab w:val="right" w:leader="dot" w:pos="8630"/>
        </w:tabs>
        <w:rPr>
          <w:ins w:id="464" w:author="Brian Hunt" w:date="2011-11-06T14:48:00Z"/>
          <w:rFonts w:cstheme="minorBidi"/>
          <w:i w:val="0"/>
          <w:noProof/>
          <w:sz w:val="24"/>
          <w:szCs w:val="24"/>
          <w:lang w:eastAsia="ja-JP"/>
        </w:rPr>
      </w:pPr>
      <w:ins w:id="465" w:author="Brian Hunt" w:date="2011-11-06T14:48:00Z">
        <w:r>
          <w:rPr>
            <w:noProof/>
          </w:rPr>
          <w:t>Article 1 – Declaration</w:t>
        </w:r>
        <w:r>
          <w:rPr>
            <w:noProof/>
          </w:rPr>
          <w:tab/>
        </w:r>
        <w:r w:rsidR="00504574">
          <w:rPr>
            <w:noProof/>
          </w:rPr>
          <w:fldChar w:fldCharType="begin"/>
        </w:r>
        <w:r>
          <w:rPr>
            <w:noProof/>
          </w:rPr>
          <w:instrText xml:space="preserve"> PAGEREF _Toc182209966 \h </w:instrText>
        </w:r>
      </w:ins>
      <w:r w:rsidR="00504574">
        <w:rPr>
          <w:noProof/>
        </w:rPr>
      </w:r>
      <w:ins w:id="466" w:author="Brian Hunt" w:date="2011-11-06T14:48:00Z">
        <w:r w:rsidR="00504574">
          <w:rPr>
            <w:noProof/>
          </w:rPr>
          <w:fldChar w:fldCharType="separate"/>
        </w:r>
        <w:r>
          <w:rPr>
            <w:noProof/>
          </w:rPr>
          <w:t>22</w:t>
        </w:r>
        <w:r w:rsidR="00504574">
          <w:rPr>
            <w:noProof/>
          </w:rPr>
          <w:fldChar w:fldCharType="end"/>
        </w:r>
      </w:ins>
    </w:p>
    <w:p w:rsidR="00106B21" w:rsidRDefault="00106B21">
      <w:pPr>
        <w:pStyle w:val="TOC3"/>
        <w:tabs>
          <w:tab w:val="right" w:leader="dot" w:pos="8630"/>
        </w:tabs>
        <w:rPr>
          <w:ins w:id="467" w:author="Brian Hunt" w:date="2011-11-06T14:48:00Z"/>
          <w:rFonts w:cstheme="minorBidi"/>
          <w:i w:val="0"/>
          <w:noProof/>
          <w:sz w:val="24"/>
          <w:szCs w:val="24"/>
          <w:lang w:eastAsia="ja-JP"/>
        </w:rPr>
      </w:pPr>
      <w:ins w:id="468" w:author="Brian Hunt" w:date="2011-11-06T14:48:00Z">
        <w:r>
          <w:rPr>
            <w:noProof/>
          </w:rPr>
          <w:t>Article 2 – Rules of procedure</w:t>
        </w:r>
        <w:r>
          <w:rPr>
            <w:noProof/>
          </w:rPr>
          <w:tab/>
        </w:r>
        <w:r w:rsidR="00504574">
          <w:rPr>
            <w:noProof/>
          </w:rPr>
          <w:fldChar w:fldCharType="begin"/>
        </w:r>
        <w:r>
          <w:rPr>
            <w:noProof/>
          </w:rPr>
          <w:instrText xml:space="preserve"> PAGEREF _Toc182209967 \h </w:instrText>
        </w:r>
      </w:ins>
      <w:r w:rsidR="00504574">
        <w:rPr>
          <w:noProof/>
        </w:rPr>
      </w:r>
      <w:ins w:id="469" w:author="Brian Hunt" w:date="2011-11-06T14:48:00Z">
        <w:r w:rsidR="00504574">
          <w:rPr>
            <w:noProof/>
          </w:rPr>
          <w:fldChar w:fldCharType="separate"/>
        </w:r>
        <w:r>
          <w:rPr>
            <w:noProof/>
          </w:rPr>
          <w:t>22</w:t>
        </w:r>
        <w:r w:rsidR="00504574">
          <w:rPr>
            <w:noProof/>
          </w:rPr>
          <w:fldChar w:fldCharType="end"/>
        </w:r>
      </w:ins>
    </w:p>
    <w:p w:rsidR="00106B21" w:rsidRDefault="00106B21">
      <w:pPr>
        <w:pStyle w:val="TOC2"/>
        <w:tabs>
          <w:tab w:val="right" w:leader="dot" w:pos="8630"/>
        </w:tabs>
        <w:rPr>
          <w:rFonts w:cstheme="minorBidi"/>
          <w:noProof/>
          <w:sz w:val="24"/>
          <w:szCs w:val="24"/>
          <w:lang w:eastAsia="ja-JP"/>
        </w:rPr>
      </w:pPr>
      <w:ins w:id="470" w:author="Brian Hunt" w:date="2011-11-06T14:48:00Z">
        <w:r w:rsidRPr="00F67A33">
          <w:rPr>
            <w:noProof/>
          </w:rPr>
          <w:t>Part 2.</w:t>
        </w:r>
      </w:ins>
      <w:r>
        <w:rPr>
          <w:noProof/>
        </w:rPr>
        <w:t xml:space="preserve"> Creditor </w:t>
      </w:r>
      <w:del w:id="471" w:author="Brian Hunt" w:date="2011-11-06T14:48:00Z">
        <w:r w:rsidR="00272FCB">
          <w:rPr>
            <w:noProof/>
          </w:rPr>
          <w:delText>voting rights</w:delText>
        </w:r>
      </w:del>
      <w:ins w:id="472" w:author="Brian Hunt" w:date="2011-11-06T14:48:00Z">
        <w:r>
          <w:rPr>
            <w:noProof/>
          </w:rPr>
          <w:t>Classes and Committees</w:t>
        </w:r>
      </w:ins>
      <w:r>
        <w:rPr>
          <w:noProof/>
        </w:rPr>
        <w:tab/>
      </w:r>
      <w:r w:rsidR="00504574">
        <w:rPr>
          <w:noProof/>
        </w:rPr>
        <w:fldChar w:fldCharType="begin"/>
      </w:r>
      <w:r>
        <w:rPr>
          <w:noProof/>
        </w:rPr>
        <w:instrText xml:space="preserve"> PAGEREF _</w:instrText>
      </w:r>
      <w:del w:id="473" w:author="Brian Hunt" w:date="2011-11-06T14:48:00Z">
        <w:r w:rsidR="00272FCB">
          <w:rPr>
            <w:noProof/>
          </w:rPr>
          <w:delInstrText>Toc179127627</w:delInstrText>
        </w:r>
      </w:del>
      <w:ins w:id="474" w:author="Brian Hunt" w:date="2011-11-06T14:48:00Z">
        <w:r>
          <w:rPr>
            <w:noProof/>
          </w:rPr>
          <w:instrText>Toc182209968</w:instrText>
        </w:r>
      </w:ins>
      <w:r>
        <w:rPr>
          <w:noProof/>
        </w:rPr>
        <w:instrText xml:space="preserve"> \h </w:instrText>
      </w:r>
      <w:r w:rsidR="00504574">
        <w:rPr>
          <w:noProof/>
        </w:rPr>
      </w:r>
      <w:r w:rsidR="00504574">
        <w:rPr>
          <w:noProof/>
        </w:rPr>
        <w:fldChar w:fldCharType="separate"/>
      </w:r>
      <w:del w:id="475" w:author="Brian Hunt" w:date="2011-11-06T14:48:00Z">
        <w:r w:rsidR="00272FCB">
          <w:rPr>
            <w:noProof/>
          </w:rPr>
          <w:delText>16</w:delText>
        </w:r>
      </w:del>
      <w:ins w:id="476" w:author="Brian Hunt" w:date="2011-11-06T14:48:00Z">
        <w:r>
          <w:rPr>
            <w:noProof/>
          </w:rPr>
          <w:t>22</w:t>
        </w:r>
      </w:ins>
      <w:r w:rsidR="00504574">
        <w:rPr>
          <w:noProof/>
        </w:rPr>
        <w:fldChar w:fldCharType="end"/>
      </w:r>
    </w:p>
    <w:p w:rsidR="00000000" w:rsidRDefault="00504574">
      <w:pPr>
        <w:pStyle w:val="TOC3"/>
        <w:tabs>
          <w:tab w:val="right" w:leader="dot" w:pos="8630"/>
        </w:tabs>
        <w:rPr>
          <w:sz w:val="24"/>
        </w:rPr>
        <w:pPrChange w:id="477" w:author="Brian Hunt" w:date="2011-11-06T14:48:00Z">
          <w:pPr>
            <w:pStyle w:val="TOC2"/>
            <w:tabs>
              <w:tab w:val="right" w:leader="dot" w:pos="8630"/>
            </w:tabs>
          </w:pPr>
        </w:pPrChange>
      </w:pPr>
      <w:r w:rsidRPr="00504574">
        <w:rPr>
          <w:rPrChange w:id="478" w:author="Brian Hunt" w:date="2011-11-06T14:48:00Z">
            <w:rPr>
              <w:rFonts w:ascii="Times New Roman" w:hAnsi="Times New Roman"/>
              <w:i/>
              <w:color w:val="0000FF"/>
              <w:u w:val="single"/>
            </w:rPr>
          </w:rPrChange>
        </w:rPr>
        <w:t xml:space="preserve">Article </w:t>
      </w:r>
      <w:del w:id="479" w:author="Brian Hunt" w:date="2011-11-06T14:48:00Z">
        <w:r w:rsidR="00272FCB" w:rsidRPr="00AF0964">
          <w:rPr>
            <w:rFonts w:ascii="Times New Roman" w:hAnsi="Times New Roman"/>
            <w:noProof/>
          </w:rPr>
          <w:delText>37   –</w:delText>
        </w:r>
        <w:r w:rsidR="00272FCB">
          <w:rPr>
            <w:noProof/>
          </w:rPr>
          <w:delText xml:space="preserve"> Proposal approval</w:delText>
        </w:r>
      </w:del>
      <w:ins w:id="480" w:author="Brian Hunt" w:date="2011-11-06T14:48:00Z">
        <w:r w:rsidR="00106B21">
          <w:rPr>
            <w:noProof/>
          </w:rPr>
          <w:t>1 – Standing</w:t>
        </w:r>
      </w:ins>
      <w:r w:rsidR="00106B21">
        <w:rPr>
          <w:noProof/>
        </w:rPr>
        <w:tab/>
      </w:r>
      <w:r>
        <w:rPr>
          <w:noProof/>
        </w:rPr>
        <w:fldChar w:fldCharType="begin"/>
      </w:r>
      <w:r w:rsidR="00106B21">
        <w:rPr>
          <w:noProof/>
        </w:rPr>
        <w:instrText xml:space="preserve"> PAGEREF _</w:instrText>
      </w:r>
      <w:del w:id="481" w:author="Brian Hunt" w:date="2011-11-06T14:48:00Z">
        <w:r w:rsidR="00272FCB">
          <w:rPr>
            <w:noProof/>
          </w:rPr>
          <w:delInstrText>Toc179127628</w:delInstrText>
        </w:r>
      </w:del>
      <w:ins w:id="482" w:author="Brian Hunt" w:date="2011-11-06T14:48:00Z">
        <w:r w:rsidR="00106B21">
          <w:rPr>
            <w:noProof/>
          </w:rPr>
          <w:instrText>Toc182209969</w:instrText>
        </w:r>
      </w:ins>
      <w:r w:rsidR="00106B21">
        <w:rPr>
          <w:noProof/>
        </w:rPr>
        <w:instrText xml:space="preserve"> \h </w:instrText>
      </w:r>
      <w:r>
        <w:rPr>
          <w:noProof/>
        </w:rPr>
      </w:r>
      <w:r>
        <w:rPr>
          <w:noProof/>
        </w:rPr>
        <w:fldChar w:fldCharType="separate"/>
      </w:r>
      <w:del w:id="483" w:author="Brian Hunt" w:date="2011-11-06T14:48:00Z">
        <w:r w:rsidR="00272FCB">
          <w:rPr>
            <w:noProof/>
          </w:rPr>
          <w:delText>16</w:delText>
        </w:r>
      </w:del>
      <w:ins w:id="484" w:author="Brian Hunt" w:date="2011-11-06T14:48:00Z">
        <w:r w:rsidR="00106B21">
          <w:rPr>
            <w:noProof/>
          </w:rPr>
          <w:t>23</w:t>
        </w:r>
      </w:ins>
      <w:r>
        <w:rPr>
          <w:noProof/>
        </w:rPr>
        <w:fldChar w:fldCharType="end"/>
      </w:r>
    </w:p>
    <w:p w:rsidR="00106B21" w:rsidRDefault="00106B21">
      <w:pPr>
        <w:pStyle w:val="TOC2"/>
        <w:tabs>
          <w:tab w:val="right" w:leader="dot" w:pos="8630"/>
        </w:tabs>
        <w:rPr>
          <w:ins w:id="485" w:author="Brian Hunt" w:date="2011-11-06T14:48:00Z"/>
          <w:rFonts w:cstheme="minorBidi"/>
          <w:noProof/>
          <w:sz w:val="24"/>
          <w:szCs w:val="24"/>
          <w:lang w:eastAsia="ja-JP"/>
        </w:rPr>
      </w:pPr>
      <w:ins w:id="486" w:author="Brian Hunt" w:date="2011-11-06T14:48:00Z">
        <w:r w:rsidRPr="00F67A33">
          <w:rPr>
            <w:noProof/>
          </w:rPr>
          <w:t>Part 3.</w:t>
        </w:r>
        <w:r>
          <w:rPr>
            <w:noProof/>
          </w:rPr>
          <w:t xml:space="preserve"> Model will and Living Will</w:t>
        </w:r>
        <w:r>
          <w:rPr>
            <w:noProof/>
          </w:rPr>
          <w:tab/>
        </w:r>
        <w:r w:rsidR="00504574">
          <w:rPr>
            <w:noProof/>
          </w:rPr>
          <w:fldChar w:fldCharType="begin"/>
        </w:r>
        <w:r>
          <w:rPr>
            <w:noProof/>
          </w:rPr>
          <w:instrText xml:space="preserve"> PAGEREF _Toc182209970 \h </w:instrText>
        </w:r>
      </w:ins>
      <w:r w:rsidR="00504574">
        <w:rPr>
          <w:noProof/>
        </w:rPr>
      </w:r>
      <w:ins w:id="487" w:author="Brian Hunt" w:date="2011-11-06T14:48:00Z">
        <w:r w:rsidR="00504574">
          <w:rPr>
            <w:noProof/>
          </w:rPr>
          <w:fldChar w:fldCharType="separate"/>
        </w:r>
        <w:r>
          <w:rPr>
            <w:noProof/>
          </w:rPr>
          <w:t>23</w:t>
        </w:r>
        <w:r w:rsidR="00504574">
          <w:rPr>
            <w:noProof/>
          </w:rPr>
          <w:fldChar w:fldCharType="end"/>
        </w:r>
      </w:ins>
    </w:p>
    <w:p w:rsidR="00106B21" w:rsidRDefault="00106B21">
      <w:pPr>
        <w:pStyle w:val="TOC2"/>
        <w:tabs>
          <w:tab w:val="right" w:leader="dot" w:pos="8630"/>
        </w:tabs>
        <w:rPr>
          <w:ins w:id="488" w:author="Brian Hunt" w:date="2011-11-06T14:48:00Z"/>
          <w:rFonts w:cstheme="minorBidi"/>
          <w:noProof/>
          <w:sz w:val="24"/>
          <w:szCs w:val="24"/>
          <w:lang w:eastAsia="ja-JP"/>
        </w:rPr>
      </w:pPr>
      <w:ins w:id="489" w:author="Brian Hunt" w:date="2011-11-06T14:48:00Z">
        <w:r w:rsidRPr="00F67A33">
          <w:rPr>
            <w:noProof/>
          </w:rPr>
          <w:t>Part 4.</w:t>
        </w:r>
        <w:r>
          <w:rPr>
            <w:noProof/>
          </w:rPr>
          <w:t xml:space="preserve"> Disclosure, discovery, inspectors and monitors</w:t>
        </w:r>
        <w:r>
          <w:rPr>
            <w:noProof/>
          </w:rPr>
          <w:tab/>
        </w:r>
        <w:r w:rsidR="00504574">
          <w:rPr>
            <w:noProof/>
          </w:rPr>
          <w:fldChar w:fldCharType="begin"/>
        </w:r>
        <w:r>
          <w:rPr>
            <w:noProof/>
          </w:rPr>
          <w:instrText xml:space="preserve"> PAGEREF _Toc182209971 \h </w:instrText>
        </w:r>
      </w:ins>
      <w:r w:rsidR="00504574">
        <w:rPr>
          <w:noProof/>
        </w:rPr>
      </w:r>
      <w:ins w:id="490" w:author="Brian Hunt" w:date="2011-11-06T14:48:00Z">
        <w:r w:rsidR="00504574">
          <w:rPr>
            <w:noProof/>
          </w:rPr>
          <w:fldChar w:fldCharType="separate"/>
        </w:r>
        <w:r>
          <w:rPr>
            <w:noProof/>
          </w:rPr>
          <w:t>23</w:t>
        </w:r>
        <w:r w:rsidR="00504574">
          <w:rPr>
            <w:noProof/>
          </w:rPr>
          <w:fldChar w:fldCharType="end"/>
        </w:r>
      </w:ins>
    </w:p>
    <w:p w:rsidR="00000000" w:rsidRDefault="00504574">
      <w:pPr>
        <w:pStyle w:val="TOC3"/>
        <w:tabs>
          <w:tab w:val="right" w:leader="dot" w:pos="8630"/>
        </w:tabs>
        <w:rPr>
          <w:sz w:val="24"/>
        </w:rPr>
        <w:pPrChange w:id="491" w:author="Brian Hunt" w:date="2011-11-06T14:48:00Z">
          <w:pPr>
            <w:pStyle w:val="TOC2"/>
            <w:tabs>
              <w:tab w:val="right" w:leader="dot" w:pos="8630"/>
            </w:tabs>
          </w:pPr>
        </w:pPrChange>
      </w:pPr>
      <w:r w:rsidRPr="00504574">
        <w:rPr>
          <w:rPrChange w:id="492" w:author="Brian Hunt" w:date="2011-11-06T14:48:00Z">
            <w:rPr>
              <w:rFonts w:ascii="Times New Roman" w:hAnsi="Times New Roman"/>
              <w:i/>
              <w:color w:val="0000FF"/>
              <w:u w:val="single"/>
            </w:rPr>
          </w:rPrChange>
        </w:rPr>
        <w:t xml:space="preserve">Article </w:t>
      </w:r>
      <w:del w:id="493" w:author="Brian Hunt" w:date="2011-11-06T14:48:00Z">
        <w:r w:rsidR="00272FCB" w:rsidRPr="00AF0964">
          <w:rPr>
            <w:rFonts w:ascii="Times New Roman" w:hAnsi="Times New Roman"/>
            <w:noProof/>
          </w:rPr>
          <w:delText>38   –</w:delText>
        </w:r>
        <w:r w:rsidR="00272FCB">
          <w:rPr>
            <w:noProof/>
          </w:rPr>
          <w:delText xml:space="preserve"> Timely Approval</w:delText>
        </w:r>
      </w:del>
      <w:ins w:id="494" w:author="Brian Hunt" w:date="2011-11-06T14:48:00Z">
        <w:r w:rsidR="00106B21">
          <w:rPr>
            <w:noProof/>
          </w:rPr>
          <w:t>1 –</w:t>
        </w:r>
        <w:r w:rsidR="00106B21" w:rsidRPr="00F67A33">
          <w:rPr>
            <w:noProof/>
            <w:shd w:val="clear" w:color="auto" w:fill="FFFFFF"/>
          </w:rPr>
          <w:t xml:space="preserve"> Appointment</w:t>
        </w:r>
      </w:ins>
      <w:r w:rsidRPr="00504574">
        <w:rPr>
          <w:shd w:val="clear" w:color="auto" w:fill="FFFFFF"/>
          <w:rPrChange w:id="495" w:author="Brian Hunt" w:date="2011-11-06T14:48:00Z">
            <w:rPr>
              <w:i/>
              <w:color w:val="0000FF"/>
              <w:u w:val="single"/>
            </w:rPr>
          </w:rPrChange>
        </w:rPr>
        <w:t xml:space="preserve"> of a </w:t>
      </w:r>
      <w:del w:id="496" w:author="Brian Hunt" w:date="2011-11-06T14:48:00Z">
        <w:r w:rsidR="00272FCB">
          <w:rPr>
            <w:noProof/>
          </w:rPr>
          <w:delText>Proposal</w:delText>
        </w:r>
      </w:del>
      <w:ins w:id="497" w:author="Brian Hunt" w:date="2011-11-06T14:48:00Z">
        <w:r w:rsidR="00106B21" w:rsidRPr="00F67A33">
          <w:rPr>
            <w:noProof/>
            <w:shd w:val="clear" w:color="auto" w:fill="FFFFFF"/>
          </w:rPr>
          <w:t>Monitor</w:t>
        </w:r>
      </w:ins>
      <w:r w:rsidR="00106B21">
        <w:rPr>
          <w:noProof/>
        </w:rPr>
        <w:tab/>
      </w:r>
      <w:r>
        <w:rPr>
          <w:noProof/>
        </w:rPr>
        <w:fldChar w:fldCharType="begin"/>
      </w:r>
      <w:r w:rsidR="00106B21">
        <w:rPr>
          <w:noProof/>
        </w:rPr>
        <w:instrText xml:space="preserve"> PAGEREF _</w:instrText>
      </w:r>
      <w:del w:id="498" w:author="Brian Hunt" w:date="2011-11-06T14:48:00Z">
        <w:r w:rsidR="00272FCB">
          <w:rPr>
            <w:noProof/>
          </w:rPr>
          <w:delInstrText>Toc179127629</w:delInstrText>
        </w:r>
      </w:del>
      <w:ins w:id="499" w:author="Brian Hunt" w:date="2011-11-06T14:48:00Z">
        <w:r w:rsidR="00106B21">
          <w:rPr>
            <w:noProof/>
          </w:rPr>
          <w:instrText>Toc182209972</w:instrText>
        </w:r>
      </w:ins>
      <w:r w:rsidR="00106B21">
        <w:rPr>
          <w:noProof/>
        </w:rPr>
        <w:instrText xml:space="preserve"> \h </w:instrText>
      </w:r>
      <w:r>
        <w:rPr>
          <w:noProof/>
        </w:rPr>
      </w:r>
      <w:r>
        <w:rPr>
          <w:noProof/>
        </w:rPr>
        <w:fldChar w:fldCharType="separate"/>
      </w:r>
      <w:del w:id="500" w:author="Brian Hunt" w:date="2011-11-06T14:48:00Z">
        <w:r w:rsidR="00272FCB">
          <w:rPr>
            <w:noProof/>
          </w:rPr>
          <w:delText>16</w:delText>
        </w:r>
      </w:del>
      <w:ins w:id="501" w:author="Brian Hunt" w:date="2011-11-06T14:48:00Z">
        <w:r w:rsidR="00106B21">
          <w:rPr>
            <w:noProof/>
          </w:rPr>
          <w:t>24</w:t>
        </w:r>
      </w:ins>
      <w:r>
        <w:rPr>
          <w:noProof/>
        </w:rPr>
        <w:fldChar w:fldCharType="end"/>
      </w:r>
    </w:p>
    <w:p w:rsidR="00272FCB" w:rsidRDefault="00272FCB">
      <w:pPr>
        <w:pStyle w:val="TOC2"/>
        <w:tabs>
          <w:tab w:val="right" w:leader="dot" w:pos="8630"/>
        </w:tabs>
        <w:rPr>
          <w:del w:id="502" w:author="Brian Hunt" w:date="2011-11-06T14:48:00Z"/>
          <w:rFonts w:cstheme="minorBidi"/>
          <w:noProof/>
          <w:sz w:val="24"/>
          <w:szCs w:val="24"/>
          <w:lang w:eastAsia="ja-JP"/>
        </w:rPr>
      </w:pPr>
      <w:del w:id="503" w:author="Brian Hunt" w:date="2011-11-06T14:48:00Z">
        <w:r w:rsidRPr="00AF0964">
          <w:rPr>
            <w:rFonts w:ascii="Times New Roman" w:hAnsi="Times New Roman"/>
            <w:noProof/>
          </w:rPr>
          <w:delText>Article 39   –</w:delText>
        </w:r>
        <w:r>
          <w:rPr>
            <w:noProof/>
          </w:rPr>
          <w:delText xml:space="preserve"> Substantive requirements of a Proposal</w:delText>
        </w:r>
        <w:r>
          <w:rPr>
            <w:noProof/>
          </w:rPr>
          <w:tab/>
        </w:r>
        <w:r w:rsidR="00504574">
          <w:rPr>
            <w:noProof/>
          </w:rPr>
          <w:fldChar w:fldCharType="begin"/>
        </w:r>
        <w:r>
          <w:rPr>
            <w:noProof/>
          </w:rPr>
          <w:delInstrText xml:space="preserve"> PAGEREF _Toc179127630 \h </w:delInstrText>
        </w:r>
        <w:r w:rsidR="00504574">
          <w:rPr>
            <w:noProof/>
          </w:rPr>
        </w:r>
        <w:r w:rsidR="00504574">
          <w:rPr>
            <w:noProof/>
          </w:rPr>
          <w:fldChar w:fldCharType="separate"/>
        </w:r>
        <w:r>
          <w:rPr>
            <w:noProof/>
          </w:rPr>
          <w:delText>17</w:delText>
        </w:r>
        <w:r w:rsidR="00504574">
          <w:rPr>
            <w:noProof/>
          </w:rPr>
          <w:fldChar w:fldCharType="end"/>
        </w:r>
      </w:del>
    </w:p>
    <w:p w:rsidR="00272FCB" w:rsidRDefault="00272FCB">
      <w:pPr>
        <w:pStyle w:val="TOC1"/>
        <w:tabs>
          <w:tab w:val="left" w:pos="1215"/>
          <w:tab w:val="right" w:leader="dot" w:pos="8630"/>
        </w:tabs>
        <w:rPr>
          <w:del w:id="504" w:author="Brian Hunt" w:date="2011-11-06T14:48:00Z"/>
          <w:rFonts w:asciiTheme="minorHAnsi" w:hAnsiTheme="minorHAnsi" w:cstheme="minorBidi"/>
          <w:b w:val="0"/>
          <w:noProof/>
          <w:color w:val="auto"/>
          <w:lang w:eastAsia="ja-JP"/>
        </w:rPr>
      </w:pPr>
      <w:del w:id="505" w:author="Brian Hunt" w:date="2011-11-06T14:48:00Z">
        <w:r>
          <w:rPr>
            <w:noProof/>
          </w:rPr>
          <w:delText>Section 9.</w:delText>
        </w:r>
        <w:r>
          <w:rPr>
            <w:rFonts w:asciiTheme="minorHAnsi" w:hAnsiTheme="minorHAnsi" w:cstheme="minorBidi"/>
            <w:b w:val="0"/>
            <w:noProof/>
            <w:color w:val="auto"/>
            <w:lang w:eastAsia="ja-JP"/>
          </w:rPr>
          <w:tab/>
        </w:r>
        <w:r>
          <w:rPr>
            <w:noProof/>
          </w:rPr>
          <w:delText>Trial</w:delText>
        </w:r>
        <w:r>
          <w:rPr>
            <w:noProof/>
          </w:rPr>
          <w:tab/>
        </w:r>
        <w:r w:rsidR="00504574">
          <w:rPr>
            <w:b w:val="0"/>
            <w:noProof/>
          </w:rPr>
          <w:fldChar w:fldCharType="begin"/>
        </w:r>
        <w:r>
          <w:rPr>
            <w:noProof/>
          </w:rPr>
          <w:delInstrText xml:space="preserve"> PAGEREF _Toc179127631 \h </w:delInstrText>
        </w:r>
        <w:r w:rsidR="00504574">
          <w:rPr>
            <w:b w:val="0"/>
            <w:noProof/>
          </w:rPr>
        </w:r>
        <w:r w:rsidR="00504574">
          <w:rPr>
            <w:b w:val="0"/>
            <w:noProof/>
          </w:rPr>
          <w:fldChar w:fldCharType="separate"/>
        </w:r>
        <w:r>
          <w:rPr>
            <w:noProof/>
          </w:rPr>
          <w:delText>17</w:delText>
        </w:r>
        <w:r w:rsidR="00504574">
          <w:rPr>
            <w:b w:val="0"/>
            <w:noProof/>
          </w:rPr>
          <w:fldChar w:fldCharType="end"/>
        </w:r>
      </w:del>
    </w:p>
    <w:p w:rsidR="00272FCB" w:rsidRDefault="00272FCB">
      <w:pPr>
        <w:pStyle w:val="TOC2"/>
        <w:tabs>
          <w:tab w:val="right" w:leader="dot" w:pos="8630"/>
        </w:tabs>
        <w:rPr>
          <w:del w:id="506" w:author="Brian Hunt" w:date="2011-11-06T14:48:00Z"/>
          <w:rFonts w:cstheme="minorBidi"/>
          <w:noProof/>
          <w:sz w:val="24"/>
          <w:szCs w:val="24"/>
          <w:lang w:eastAsia="ja-JP"/>
        </w:rPr>
      </w:pPr>
      <w:del w:id="507" w:author="Brian Hunt" w:date="2011-11-06T14:48:00Z">
        <w:r w:rsidRPr="00AF0964">
          <w:rPr>
            <w:rFonts w:ascii="Times New Roman" w:hAnsi="Times New Roman"/>
            <w:noProof/>
          </w:rPr>
          <w:delText>Article 40   –</w:delText>
        </w:r>
        <w:r>
          <w:rPr>
            <w:noProof/>
          </w:rPr>
          <w:delText xml:space="preserve"> Release from Pre-trial</w:delText>
        </w:r>
        <w:r>
          <w:rPr>
            <w:noProof/>
          </w:rPr>
          <w:tab/>
        </w:r>
        <w:r w:rsidR="00504574">
          <w:rPr>
            <w:noProof/>
          </w:rPr>
          <w:fldChar w:fldCharType="begin"/>
        </w:r>
        <w:r>
          <w:rPr>
            <w:noProof/>
          </w:rPr>
          <w:delInstrText xml:space="preserve"> PAGEREF _Toc179127632 \h </w:delInstrText>
        </w:r>
        <w:r w:rsidR="00504574">
          <w:rPr>
            <w:noProof/>
          </w:rPr>
        </w:r>
        <w:r w:rsidR="00504574">
          <w:rPr>
            <w:noProof/>
          </w:rPr>
          <w:fldChar w:fldCharType="separate"/>
        </w:r>
        <w:r>
          <w:rPr>
            <w:noProof/>
          </w:rPr>
          <w:delText>17</w:delText>
        </w:r>
        <w:r w:rsidR="00504574">
          <w:rPr>
            <w:noProof/>
          </w:rPr>
          <w:fldChar w:fldCharType="end"/>
        </w:r>
      </w:del>
    </w:p>
    <w:p w:rsidR="00272FCB" w:rsidRDefault="00272FCB">
      <w:pPr>
        <w:pStyle w:val="TOC2"/>
        <w:tabs>
          <w:tab w:val="right" w:leader="dot" w:pos="8630"/>
        </w:tabs>
        <w:rPr>
          <w:del w:id="508" w:author="Brian Hunt" w:date="2011-11-06T14:48:00Z"/>
          <w:rFonts w:cstheme="minorBidi"/>
          <w:noProof/>
          <w:sz w:val="24"/>
          <w:szCs w:val="24"/>
          <w:lang w:eastAsia="ja-JP"/>
        </w:rPr>
      </w:pPr>
      <w:del w:id="509" w:author="Brian Hunt" w:date="2011-11-06T14:48:00Z">
        <w:r w:rsidRPr="00AF0964">
          <w:rPr>
            <w:rFonts w:ascii="Times New Roman" w:hAnsi="Times New Roman"/>
            <w:noProof/>
          </w:rPr>
          <w:delText>Article 41   –</w:delText>
        </w:r>
        <w:r>
          <w:rPr>
            <w:noProof/>
          </w:rPr>
          <w:delText xml:space="preserve"> Remedial Jurisdiction</w:delText>
        </w:r>
        <w:r>
          <w:rPr>
            <w:noProof/>
          </w:rPr>
          <w:tab/>
        </w:r>
        <w:r w:rsidR="00504574">
          <w:rPr>
            <w:noProof/>
          </w:rPr>
          <w:fldChar w:fldCharType="begin"/>
        </w:r>
        <w:r>
          <w:rPr>
            <w:noProof/>
          </w:rPr>
          <w:delInstrText xml:space="preserve"> PAGEREF _Toc179127633 \h </w:delInstrText>
        </w:r>
        <w:r w:rsidR="00504574">
          <w:rPr>
            <w:noProof/>
          </w:rPr>
        </w:r>
        <w:r w:rsidR="00504574">
          <w:rPr>
            <w:noProof/>
          </w:rPr>
          <w:fldChar w:fldCharType="separate"/>
        </w:r>
        <w:r>
          <w:rPr>
            <w:noProof/>
          </w:rPr>
          <w:delText>17</w:delText>
        </w:r>
        <w:r w:rsidR="00504574">
          <w:rPr>
            <w:noProof/>
          </w:rPr>
          <w:fldChar w:fldCharType="end"/>
        </w:r>
      </w:del>
    </w:p>
    <w:p w:rsidR="00272FCB" w:rsidRDefault="00272FCB">
      <w:pPr>
        <w:pStyle w:val="TOC2"/>
        <w:tabs>
          <w:tab w:val="right" w:leader="dot" w:pos="8630"/>
        </w:tabs>
        <w:rPr>
          <w:del w:id="510" w:author="Brian Hunt" w:date="2011-11-06T14:48:00Z"/>
          <w:rFonts w:cstheme="minorBidi"/>
          <w:noProof/>
          <w:sz w:val="24"/>
          <w:szCs w:val="24"/>
          <w:lang w:eastAsia="ja-JP"/>
        </w:rPr>
      </w:pPr>
      <w:del w:id="511" w:author="Brian Hunt" w:date="2011-11-06T14:48:00Z">
        <w:r w:rsidRPr="00AF0964">
          <w:rPr>
            <w:rFonts w:ascii="Times New Roman" w:hAnsi="Times New Roman"/>
            <w:noProof/>
          </w:rPr>
          <w:delText>Article 42   –</w:delText>
        </w:r>
        <w:r>
          <w:rPr>
            <w:noProof/>
          </w:rPr>
          <w:delText xml:space="preserve"> Reasons for Judgment</w:delText>
        </w:r>
        <w:r>
          <w:rPr>
            <w:noProof/>
          </w:rPr>
          <w:tab/>
        </w:r>
        <w:r w:rsidR="00504574">
          <w:rPr>
            <w:noProof/>
          </w:rPr>
          <w:fldChar w:fldCharType="begin"/>
        </w:r>
        <w:r>
          <w:rPr>
            <w:noProof/>
          </w:rPr>
          <w:delInstrText xml:space="preserve"> PAGEREF _Toc179127634 \h </w:delInstrText>
        </w:r>
        <w:r w:rsidR="00504574">
          <w:rPr>
            <w:noProof/>
          </w:rPr>
        </w:r>
        <w:r w:rsidR="00504574">
          <w:rPr>
            <w:noProof/>
          </w:rPr>
          <w:fldChar w:fldCharType="separate"/>
        </w:r>
        <w:r>
          <w:rPr>
            <w:noProof/>
          </w:rPr>
          <w:delText>17</w:delText>
        </w:r>
        <w:r w:rsidR="00504574">
          <w:rPr>
            <w:noProof/>
          </w:rPr>
          <w:fldChar w:fldCharType="end"/>
        </w:r>
      </w:del>
    </w:p>
    <w:p w:rsidR="00272FCB" w:rsidRDefault="00272FCB">
      <w:pPr>
        <w:pStyle w:val="TOC1"/>
        <w:tabs>
          <w:tab w:val="left" w:pos="1336"/>
          <w:tab w:val="right" w:leader="dot" w:pos="8630"/>
        </w:tabs>
        <w:rPr>
          <w:del w:id="512" w:author="Brian Hunt" w:date="2011-11-06T14:48:00Z"/>
          <w:rFonts w:asciiTheme="minorHAnsi" w:hAnsiTheme="minorHAnsi" w:cstheme="minorBidi"/>
          <w:b w:val="0"/>
          <w:noProof/>
          <w:color w:val="auto"/>
          <w:lang w:eastAsia="ja-JP"/>
        </w:rPr>
      </w:pPr>
      <w:del w:id="513" w:author="Brian Hunt" w:date="2011-11-06T14:48:00Z">
        <w:r>
          <w:rPr>
            <w:noProof/>
          </w:rPr>
          <w:delText>Section 10.</w:delText>
        </w:r>
        <w:r>
          <w:rPr>
            <w:rFonts w:asciiTheme="minorHAnsi" w:hAnsiTheme="minorHAnsi" w:cstheme="minorBidi"/>
            <w:b w:val="0"/>
            <w:noProof/>
            <w:color w:val="auto"/>
            <w:lang w:eastAsia="ja-JP"/>
          </w:rPr>
          <w:tab/>
        </w:r>
        <w:r>
          <w:rPr>
            <w:noProof/>
          </w:rPr>
          <w:delText>Interlocutory relief</w:delText>
        </w:r>
        <w:r>
          <w:rPr>
            <w:noProof/>
          </w:rPr>
          <w:tab/>
        </w:r>
        <w:r w:rsidR="00504574">
          <w:rPr>
            <w:b w:val="0"/>
            <w:noProof/>
          </w:rPr>
          <w:fldChar w:fldCharType="begin"/>
        </w:r>
        <w:r>
          <w:rPr>
            <w:noProof/>
          </w:rPr>
          <w:delInstrText xml:space="preserve"> PAGEREF _Toc179127635 \h </w:delInstrText>
        </w:r>
        <w:r w:rsidR="00504574">
          <w:rPr>
            <w:b w:val="0"/>
            <w:noProof/>
          </w:rPr>
        </w:r>
        <w:r w:rsidR="00504574">
          <w:rPr>
            <w:b w:val="0"/>
            <w:noProof/>
          </w:rPr>
          <w:fldChar w:fldCharType="separate"/>
        </w:r>
        <w:r>
          <w:rPr>
            <w:noProof/>
          </w:rPr>
          <w:delText>17</w:delText>
        </w:r>
        <w:r w:rsidR="00504574">
          <w:rPr>
            <w:b w:val="0"/>
            <w:noProof/>
          </w:rPr>
          <w:fldChar w:fldCharType="end"/>
        </w:r>
      </w:del>
    </w:p>
    <w:p w:rsidR="00106B21" w:rsidRDefault="00106B21">
      <w:pPr>
        <w:pStyle w:val="TOC2"/>
        <w:tabs>
          <w:tab w:val="right" w:leader="dot" w:pos="8630"/>
        </w:tabs>
        <w:rPr>
          <w:ins w:id="514" w:author="Brian Hunt" w:date="2011-11-06T14:48:00Z"/>
          <w:rFonts w:cstheme="minorBidi"/>
          <w:noProof/>
          <w:sz w:val="24"/>
          <w:szCs w:val="24"/>
          <w:lang w:eastAsia="ja-JP"/>
        </w:rPr>
      </w:pPr>
      <w:ins w:id="515" w:author="Brian Hunt" w:date="2011-11-06T14:48:00Z">
        <w:r w:rsidRPr="00F67A33">
          <w:rPr>
            <w:noProof/>
          </w:rPr>
          <w:t>Part 5.</w:t>
        </w:r>
        <w:r>
          <w:rPr>
            <w:noProof/>
          </w:rPr>
          <w:t xml:space="preserve"> Pre-hearing</w:t>
        </w:r>
        <w:r>
          <w:rPr>
            <w:noProof/>
          </w:rPr>
          <w:tab/>
        </w:r>
        <w:r w:rsidR="00504574">
          <w:rPr>
            <w:noProof/>
          </w:rPr>
          <w:fldChar w:fldCharType="begin"/>
        </w:r>
        <w:r>
          <w:rPr>
            <w:noProof/>
          </w:rPr>
          <w:instrText xml:space="preserve"> PAGEREF _Toc182209973 \h </w:instrText>
        </w:r>
      </w:ins>
      <w:r w:rsidR="00504574">
        <w:rPr>
          <w:noProof/>
        </w:rPr>
      </w:r>
      <w:ins w:id="516" w:author="Brian Hunt" w:date="2011-11-06T14:48:00Z">
        <w:r w:rsidR="00504574">
          <w:rPr>
            <w:noProof/>
          </w:rPr>
          <w:fldChar w:fldCharType="separate"/>
        </w:r>
        <w:r>
          <w:rPr>
            <w:noProof/>
          </w:rPr>
          <w:t>25</w:t>
        </w:r>
        <w:r w:rsidR="00504574">
          <w:rPr>
            <w:noProof/>
          </w:rPr>
          <w:fldChar w:fldCharType="end"/>
        </w:r>
      </w:ins>
    </w:p>
    <w:p w:rsidR="00106B21" w:rsidRDefault="00106B21">
      <w:pPr>
        <w:pStyle w:val="TOC3"/>
        <w:tabs>
          <w:tab w:val="right" w:leader="dot" w:pos="8630"/>
        </w:tabs>
        <w:rPr>
          <w:ins w:id="517" w:author="Brian Hunt" w:date="2011-11-06T14:48:00Z"/>
          <w:rFonts w:cstheme="minorBidi"/>
          <w:i w:val="0"/>
          <w:noProof/>
          <w:sz w:val="24"/>
          <w:szCs w:val="24"/>
          <w:lang w:eastAsia="ja-JP"/>
        </w:rPr>
      </w:pPr>
      <w:ins w:id="518" w:author="Brian Hunt" w:date="2011-11-06T14:48:00Z">
        <w:r>
          <w:rPr>
            <w:noProof/>
          </w:rPr>
          <w:t>Article 1 – Reference</w:t>
        </w:r>
        <w:r>
          <w:rPr>
            <w:noProof/>
          </w:rPr>
          <w:tab/>
        </w:r>
        <w:r w:rsidR="00504574">
          <w:rPr>
            <w:noProof/>
          </w:rPr>
          <w:fldChar w:fldCharType="begin"/>
        </w:r>
        <w:r>
          <w:rPr>
            <w:noProof/>
          </w:rPr>
          <w:instrText xml:space="preserve"> PAGEREF _Toc182209974 \h </w:instrText>
        </w:r>
      </w:ins>
      <w:r w:rsidR="00504574">
        <w:rPr>
          <w:noProof/>
        </w:rPr>
      </w:r>
      <w:ins w:id="519" w:author="Brian Hunt" w:date="2011-11-06T14:48:00Z">
        <w:r w:rsidR="00504574">
          <w:rPr>
            <w:noProof/>
          </w:rPr>
          <w:fldChar w:fldCharType="separate"/>
        </w:r>
        <w:r>
          <w:rPr>
            <w:noProof/>
          </w:rPr>
          <w:t>25</w:t>
        </w:r>
        <w:r w:rsidR="00504574">
          <w:rPr>
            <w:noProof/>
          </w:rPr>
          <w:fldChar w:fldCharType="end"/>
        </w:r>
      </w:ins>
    </w:p>
    <w:p w:rsidR="00106B21" w:rsidRPr="00664DDC" w:rsidRDefault="00106B21">
      <w:pPr>
        <w:pStyle w:val="TOC3"/>
        <w:tabs>
          <w:tab w:val="right" w:leader="dot" w:pos="8630"/>
        </w:tabs>
        <w:rPr>
          <w:ins w:id="520" w:author="Brian Hunt" w:date="2011-11-06T14:48:00Z"/>
          <w:rFonts w:cstheme="minorBidi"/>
          <w:i w:val="0"/>
          <w:noProof/>
          <w:sz w:val="24"/>
          <w:szCs w:val="24"/>
          <w:lang w:val="fr-FR" w:eastAsia="ja-JP"/>
        </w:rPr>
      </w:pPr>
      <w:ins w:id="521" w:author="Brian Hunt" w:date="2011-11-06T14:48:00Z">
        <w:r w:rsidRPr="00664DDC">
          <w:rPr>
            <w:noProof/>
            <w:lang w:val="fr-FR"/>
          </w:rPr>
          <w:t>Article 2 –</w:t>
        </w:r>
        <w:r w:rsidRPr="00664DDC">
          <w:rPr>
            <w:noProof/>
            <w:shd w:val="clear" w:color="auto" w:fill="FFFFFF"/>
            <w:lang w:val="fr-FR"/>
          </w:rPr>
          <w:t xml:space="preserve"> Proposals</w:t>
        </w:r>
        <w:r w:rsidRPr="00664DDC">
          <w:rPr>
            <w:noProof/>
            <w:lang w:val="fr-FR"/>
          </w:rPr>
          <w:tab/>
        </w:r>
        <w:r w:rsidR="00504574">
          <w:rPr>
            <w:noProof/>
          </w:rPr>
          <w:fldChar w:fldCharType="begin"/>
        </w:r>
        <w:r w:rsidRPr="00664DDC">
          <w:rPr>
            <w:noProof/>
            <w:lang w:val="fr-FR"/>
          </w:rPr>
          <w:instrText xml:space="preserve"> PAGEREF _Toc182209975 \h </w:instrText>
        </w:r>
      </w:ins>
      <w:r w:rsidR="00504574">
        <w:rPr>
          <w:noProof/>
        </w:rPr>
      </w:r>
      <w:ins w:id="522" w:author="Brian Hunt" w:date="2011-11-06T14:48:00Z">
        <w:r w:rsidR="00504574">
          <w:rPr>
            <w:noProof/>
          </w:rPr>
          <w:fldChar w:fldCharType="separate"/>
        </w:r>
        <w:r w:rsidRPr="00664DDC">
          <w:rPr>
            <w:noProof/>
            <w:lang w:val="fr-FR"/>
          </w:rPr>
          <w:t>25</w:t>
        </w:r>
        <w:r w:rsidR="00504574">
          <w:rPr>
            <w:noProof/>
          </w:rPr>
          <w:fldChar w:fldCharType="end"/>
        </w:r>
      </w:ins>
    </w:p>
    <w:p w:rsidR="00106B21" w:rsidRPr="00664DDC" w:rsidRDefault="00106B21">
      <w:pPr>
        <w:pStyle w:val="TOC3"/>
        <w:tabs>
          <w:tab w:val="right" w:leader="dot" w:pos="8630"/>
        </w:tabs>
        <w:rPr>
          <w:ins w:id="523" w:author="Brian Hunt" w:date="2011-11-06T14:48:00Z"/>
          <w:rFonts w:cstheme="minorBidi"/>
          <w:i w:val="0"/>
          <w:noProof/>
          <w:sz w:val="24"/>
          <w:szCs w:val="24"/>
          <w:lang w:val="fr-FR" w:eastAsia="ja-JP"/>
        </w:rPr>
      </w:pPr>
      <w:ins w:id="524" w:author="Brian Hunt" w:date="2011-11-06T14:48:00Z">
        <w:r w:rsidRPr="00664DDC">
          <w:rPr>
            <w:noProof/>
            <w:lang w:val="fr-FR"/>
          </w:rPr>
          <w:t>Article 3 –</w:t>
        </w:r>
        <w:r w:rsidRPr="00664DDC">
          <w:rPr>
            <w:noProof/>
            <w:shd w:val="clear" w:color="auto" w:fill="FFFFFF"/>
            <w:lang w:val="fr-FR"/>
          </w:rPr>
          <w:t xml:space="preserve"> Limitations on Proposals</w:t>
        </w:r>
        <w:r w:rsidRPr="00664DDC">
          <w:rPr>
            <w:noProof/>
            <w:lang w:val="fr-FR"/>
          </w:rPr>
          <w:tab/>
        </w:r>
        <w:r w:rsidR="00504574">
          <w:rPr>
            <w:noProof/>
          </w:rPr>
          <w:fldChar w:fldCharType="begin"/>
        </w:r>
        <w:r w:rsidRPr="00664DDC">
          <w:rPr>
            <w:noProof/>
            <w:lang w:val="fr-FR"/>
          </w:rPr>
          <w:instrText xml:space="preserve"> PAGEREF _Toc182209976 \h </w:instrText>
        </w:r>
      </w:ins>
      <w:r w:rsidR="00504574">
        <w:rPr>
          <w:noProof/>
        </w:rPr>
      </w:r>
      <w:ins w:id="525" w:author="Brian Hunt" w:date="2011-11-06T14:48:00Z">
        <w:r w:rsidR="00504574">
          <w:rPr>
            <w:noProof/>
          </w:rPr>
          <w:fldChar w:fldCharType="separate"/>
        </w:r>
        <w:r w:rsidRPr="00664DDC">
          <w:rPr>
            <w:noProof/>
            <w:lang w:val="fr-FR"/>
          </w:rPr>
          <w:t>26</w:t>
        </w:r>
        <w:r w:rsidR="00504574">
          <w:rPr>
            <w:noProof/>
          </w:rPr>
          <w:fldChar w:fldCharType="end"/>
        </w:r>
      </w:ins>
    </w:p>
    <w:p w:rsidR="00106B21" w:rsidRPr="00664DDC" w:rsidRDefault="00106B21">
      <w:pPr>
        <w:pStyle w:val="TOC3"/>
        <w:tabs>
          <w:tab w:val="right" w:leader="dot" w:pos="8630"/>
        </w:tabs>
        <w:rPr>
          <w:ins w:id="526" w:author="Brian Hunt" w:date="2011-11-06T14:48:00Z"/>
          <w:rFonts w:cstheme="minorBidi"/>
          <w:i w:val="0"/>
          <w:noProof/>
          <w:sz w:val="24"/>
          <w:szCs w:val="24"/>
          <w:lang w:val="fr-FR" w:eastAsia="ja-JP"/>
        </w:rPr>
      </w:pPr>
      <w:ins w:id="527" w:author="Brian Hunt" w:date="2011-11-06T14:48:00Z">
        <w:r w:rsidRPr="00664DDC">
          <w:rPr>
            <w:noProof/>
            <w:lang w:val="fr-FR"/>
          </w:rPr>
          <w:t>Article 4 –</w:t>
        </w:r>
        <w:r w:rsidRPr="00664DDC">
          <w:rPr>
            <w:noProof/>
            <w:shd w:val="clear" w:color="auto" w:fill="FFFFFF"/>
            <w:lang w:val="fr-FR"/>
          </w:rPr>
          <w:t xml:space="preserve"> Remedies</w:t>
        </w:r>
        <w:r w:rsidRPr="00664DDC">
          <w:rPr>
            <w:noProof/>
            <w:lang w:val="fr-FR"/>
          </w:rPr>
          <w:tab/>
        </w:r>
        <w:r w:rsidR="00504574">
          <w:rPr>
            <w:noProof/>
          </w:rPr>
          <w:fldChar w:fldCharType="begin"/>
        </w:r>
        <w:r w:rsidRPr="00664DDC">
          <w:rPr>
            <w:noProof/>
            <w:lang w:val="fr-FR"/>
          </w:rPr>
          <w:instrText xml:space="preserve"> PAGEREF _Toc182209977 \h </w:instrText>
        </w:r>
      </w:ins>
      <w:r w:rsidR="00504574">
        <w:rPr>
          <w:noProof/>
        </w:rPr>
      </w:r>
      <w:ins w:id="528" w:author="Brian Hunt" w:date="2011-11-06T14:48:00Z">
        <w:r w:rsidR="00504574">
          <w:rPr>
            <w:noProof/>
          </w:rPr>
          <w:fldChar w:fldCharType="separate"/>
        </w:r>
        <w:r w:rsidRPr="00664DDC">
          <w:rPr>
            <w:noProof/>
            <w:lang w:val="fr-FR"/>
          </w:rPr>
          <w:t>26</w:t>
        </w:r>
        <w:r w:rsidR="00504574">
          <w:rPr>
            <w:noProof/>
          </w:rPr>
          <w:fldChar w:fldCharType="end"/>
        </w:r>
      </w:ins>
    </w:p>
    <w:p w:rsidR="00106B21" w:rsidRDefault="00106B21">
      <w:pPr>
        <w:pStyle w:val="TOC2"/>
        <w:tabs>
          <w:tab w:val="right" w:leader="dot" w:pos="8630"/>
        </w:tabs>
        <w:rPr>
          <w:ins w:id="529" w:author="Brian Hunt" w:date="2011-11-06T14:48:00Z"/>
          <w:rFonts w:cstheme="minorBidi"/>
          <w:noProof/>
          <w:sz w:val="24"/>
          <w:szCs w:val="24"/>
          <w:lang w:eastAsia="ja-JP"/>
        </w:rPr>
      </w:pPr>
      <w:ins w:id="530" w:author="Brian Hunt" w:date="2011-11-06T14:48:00Z">
        <w:r w:rsidRPr="00664DDC">
          <w:rPr>
            <w:noProof/>
            <w:lang w:val="fr-FR"/>
          </w:rPr>
          <w:t xml:space="preserve">Part 6. </w:t>
        </w:r>
        <w:r>
          <w:rPr>
            <w:noProof/>
          </w:rPr>
          <w:t>Hearing</w:t>
        </w:r>
        <w:r>
          <w:rPr>
            <w:noProof/>
          </w:rPr>
          <w:tab/>
        </w:r>
        <w:r w:rsidR="00504574">
          <w:rPr>
            <w:noProof/>
          </w:rPr>
          <w:fldChar w:fldCharType="begin"/>
        </w:r>
        <w:r>
          <w:rPr>
            <w:noProof/>
          </w:rPr>
          <w:instrText xml:space="preserve"> PAGEREF _Toc182209978 \h </w:instrText>
        </w:r>
      </w:ins>
      <w:r w:rsidR="00504574">
        <w:rPr>
          <w:noProof/>
        </w:rPr>
      </w:r>
      <w:ins w:id="531" w:author="Brian Hunt" w:date="2011-11-06T14:48:00Z">
        <w:r w:rsidR="00504574">
          <w:rPr>
            <w:noProof/>
          </w:rPr>
          <w:fldChar w:fldCharType="separate"/>
        </w:r>
        <w:r>
          <w:rPr>
            <w:noProof/>
          </w:rPr>
          <w:t>26</w:t>
        </w:r>
        <w:r w:rsidR="00504574">
          <w:rPr>
            <w:noProof/>
          </w:rPr>
          <w:fldChar w:fldCharType="end"/>
        </w:r>
      </w:ins>
    </w:p>
    <w:p w:rsidR="00000000" w:rsidRDefault="00504574">
      <w:pPr>
        <w:pStyle w:val="TOC3"/>
        <w:tabs>
          <w:tab w:val="right" w:leader="dot" w:pos="8630"/>
        </w:tabs>
        <w:rPr>
          <w:sz w:val="24"/>
        </w:rPr>
        <w:pPrChange w:id="532" w:author="Brian Hunt" w:date="2011-11-06T14:48:00Z">
          <w:pPr>
            <w:pStyle w:val="TOC2"/>
            <w:tabs>
              <w:tab w:val="right" w:leader="dot" w:pos="8630"/>
            </w:tabs>
          </w:pPr>
        </w:pPrChange>
      </w:pPr>
      <w:r w:rsidRPr="00504574">
        <w:rPr>
          <w:rPrChange w:id="533" w:author="Brian Hunt" w:date="2011-11-06T14:48:00Z">
            <w:rPr>
              <w:rFonts w:ascii="Times New Roman" w:hAnsi="Times New Roman"/>
              <w:i/>
              <w:color w:val="0000FF"/>
              <w:u w:val="single"/>
            </w:rPr>
          </w:rPrChange>
        </w:rPr>
        <w:t xml:space="preserve">Article </w:t>
      </w:r>
      <w:del w:id="534" w:author="Brian Hunt" w:date="2011-11-06T14:48:00Z">
        <w:r w:rsidR="00272FCB" w:rsidRPr="00AF0964">
          <w:rPr>
            <w:rFonts w:ascii="Times New Roman" w:hAnsi="Times New Roman"/>
            <w:noProof/>
          </w:rPr>
          <w:delText>43   –</w:delText>
        </w:r>
        <w:r w:rsidR="00272FCB">
          <w:rPr>
            <w:noProof/>
          </w:rPr>
          <w:delText xml:space="preserve"> Jurisdiction</w:delText>
        </w:r>
      </w:del>
      <w:ins w:id="535" w:author="Brian Hunt" w:date="2011-11-06T14:48:00Z">
        <w:r w:rsidR="00106B21">
          <w:rPr>
            <w:noProof/>
          </w:rPr>
          <w:t>1 –</w:t>
        </w:r>
        <w:r w:rsidR="00106B21" w:rsidRPr="00F67A33">
          <w:rPr>
            <w:noProof/>
            <w:shd w:val="clear" w:color="auto" w:fill="FFFFFF"/>
          </w:rPr>
          <w:t xml:space="preserve"> Constitution of a Panel</w:t>
        </w:r>
      </w:ins>
      <w:r w:rsidR="00106B21">
        <w:rPr>
          <w:noProof/>
        </w:rPr>
        <w:tab/>
      </w:r>
      <w:del w:id="536" w:author="Brian Hunt" w:date="2011-11-06T14:48:00Z">
        <w:r>
          <w:rPr>
            <w:noProof/>
          </w:rPr>
          <w:fldChar w:fldCharType="begin"/>
        </w:r>
        <w:r w:rsidR="00272FCB">
          <w:rPr>
            <w:noProof/>
          </w:rPr>
          <w:delInstrText xml:space="preserve"> PAGEREF _Toc179127636 \h </w:delInstrText>
        </w:r>
        <w:r>
          <w:rPr>
            <w:noProof/>
          </w:rPr>
        </w:r>
        <w:r>
          <w:rPr>
            <w:noProof/>
          </w:rPr>
          <w:fldChar w:fldCharType="separate"/>
        </w:r>
        <w:r w:rsidR="00272FCB">
          <w:rPr>
            <w:noProof/>
          </w:rPr>
          <w:delText>18</w:delText>
        </w:r>
        <w:r>
          <w:rPr>
            <w:noProof/>
          </w:rPr>
          <w:fldChar w:fldCharType="end"/>
        </w:r>
      </w:del>
      <w:ins w:id="537" w:author="Brian Hunt" w:date="2011-11-06T14:48:00Z">
        <w:r>
          <w:rPr>
            <w:noProof/>
          </w:rPr>
          <w:fldChar w:fldCharType="begin"/>
        </w:r>
        <w:r w:rsidR="00106B21">
          <w:rPr>
            <w:noProof/>
          </w:rPr>
          <w:instrText xml:space="preserve"> PAGEREF _Toc182209979 \h </w:instrText>
        </w:r>
      </w:ins>
      <w:r>
        <w:rPr>
          <w:noProof/>
        </w:rPr>
      </w:r>
      <w:ins w:id="538" w:author="Brian Hunt" w:date="2011-11-06T14:48:00Z">
        <w:r>
          <w:rPr>
            <w:noProof/>
          </w:rPr>
          <w:fldChar w:fldCharType="separate"/>
        </w:r>
        <w:r w:rsidR="00106B21">
          <w:rPr>
            <w:noProof/>
          </w:rPr>
          <w:t>27</w:t>
        </w:r>
        <w:r>
          <w:rPr>
            <w:noProof/>
          </w:rPr>
          <w:fldChar w:fldCharType="end"/>
        </w:r>
      </w:ins>
    </w:p>
    <w:p w:rsidR="00272FCB" w:rsidRDefault="00504574">
      <w:pPr>
        <w:pStyle w:val="TOC2"/>
        <w:tabs>
          <w:tab w:val="right" w:leader="dot" w:pos="8630"/>
        </w:tabs>
        <w:rPr>
          <w:del w:id="539" w:author="Brian Hunt" w:date="2011-11-06T14:48:00Z"/>
          <w:rFonts w:cstheme="minorBidi"/>
          <w:noProof/>
          <w:sz w:val="24"/>
          <w:szCs w:val="24"/>
          <w:lang w:eastAsia="ja-JP"/>
        </w:rPr>
      </w:pPr>
      <w:r w:rsidRPr="00504574">
        <w:rPr>
          <w:rPrChange w:id="540" w:author="Brian Hunt" w:date="2011-11-06T14:48:00Z">
            <w:rPr>
              <w:color w:val="0000FF"/>
              <w:u w:val="single"/>
            </w:rPr>
          </w:rPrChange>
        </w:rPr>
        <w:t xml:space="preserve">Article </w:t>
      </w:r>
      <w:del w:id="541" w:author="Brian Hunt" w:date="2011-11-06T14:48:00Z">
        <w:r w:rsidR="00272FCB" w:rsidRPr="00AF0964">
          <w:rPr>
            <w:rFonts w:ascii="Times New Roman" w:hAnsi="Times New Roman"/>
            <w:noProof/>
          </w:rPr>
          <w:delText>44   –</w:delText>
        </w:r>
        <w:r w:rsidR="00272FCB">
          <w:rPr>
            <w:noProof/>
          </w:rPr>
          <w:delText xml:space="preserve"> Judicial investigations</w:delText>
        </w:r>
      </w:del>
      <w:ins w:id="542" w:author="Brian Hunt" w:date="2011-11-06T14:48:00Z">
        <w:r w:rsidR="00106B21">
          <w:rPr>
            <w:noProof/>
          </w:rPr>
          <w:t>2 –</w:t>
        </w:r>
        <w:r w:rsidR="00106B21" w:rsidRPr="00F67A33">
          <w:rPr>
            <w:noProof/>
            <w:shd w:val="clear" w:color="auto" w:fill="FFFFFF"/>
          </w:rPr>
          <w:t xml:space="preserve"> Decision</w:t>
        </w:r>
      </w:ins>
      <w:r w:rsidR="00106B21">
        <w:rPr>
          <w:noProof/>
        </w:rPr>
        <w:tab/>
      </w:r>
      <w:del w:id="543" w:author="Brian Hunt" w:date="2011-11-06T14:48:00Z">
        <w:r>
          <w:rPr>
            <w:noProof/>
          </w:rPr>
          <w:fldChar w:fldCharType="begin"/>
        </w:r>
        <w:r w:rsidR="00272FCB">
          <w:rPr>
            <w:noProof/>
          </w:rPr>
          <w:delInstrText xml:space="preserve"> PAGEREF _Toc179127637 \h </w:delInstrText>
        </w:r>
        <w:r>
          <w:rPr>
            <w:noProof/>
          </w:rPr>
        </w:r>
        <w:r>
          <w:rPr>
            <w:noProof/>
          </w:rPr>
          <w:fldChar w:fldCharType="separate"/>
        </w:r>
        <w:r w:rsidR="00272FCB">
          <w:rPr>
            <w:noProof/>
          </w:rPr>
          <w:delText>18</w:delText>
        </w:r>
        <w:r>
          <w:rPr>
            <w:noProof/>
          </w:rPr>
          <w:fldChar w:fldCharType="end"/>
        </w:r>
      </w:del>
    </w:p>
    <w:p w:rsidR="00000000" w:rsidRDefault="00272FCB">
      <w:pPr>
        <w:pStyle w:val="TOC3"/>
        <w:tabs>
          <w:tab w:val="right" w:leader="dot" w:pos="8630"/>
        </w:tabs>
        <w:rPr>
          <w:b/>
          <w:rPrChange w:id="544" w:author="Brian Hunt" w:date="2011-11-06T14:48:00Z">
            <w:rPr>
              <w:rFonts w:asciiTheme="minorHAnsi" w:hAnsiTheme="minorHAnsi"/>
              <w:b w:val="0"/>
              <w:color w:val="auto"/>
            </w:rPr>
          </w:rPrChange>
        </w:rPr>
        <w:pPrChange w:id="545" w:author="Brian Hunt" w:date="2011-11-06T14:48:00Z">
          <w:pPr>
            <w:pStyle w:val="TOC1"/>
            <w:tabs>
              <w:tab w:val="left" w:pos="1336"/>
              <w:tab w:val="right" w:leader="dot" w:pos="8630"/>
            </w:tabs>
          </w:pPr>
        </w:pPrChange>
      </w:pPr>
      <w:del w:id="546" w:author="Brian Hunt" w:date="2011-11-06T14:48:00Z">
        <w:r>
          <w:rPr>
            <w:noProof/>
          </w:rPr>
          <w:delText>Section 11.</w:delText>
        </w:r>
        <w:r>
          <w:rPr>
            <w:rFonts w:cstheme="minorBidi"/>
            <w:noProof/>
            <w:lang w:eastAsia="ja-JP"/>
          </w:rPr>
          <w:tab/>
        </w:r>
        <w:r>
          <w:rPr>
            <w:noProof/>
          </w:rPr>
          <w:delText>Appeals</w:delText>
        </w:r>
        <w:r>
          <w:rPr>
            <w:noProof/>
          </w:rPr>
          <w:tab/>
        </w:r>
        <w:r w:rsidR="00504574">
          <w:rPr>
            <w:noProof/>
          </w:rPr>
          <w:fldChar w:fldCharType="begin"/>
        </w:r>
        <w:r>
          <w:rPr>
            <w:noProof/>
          </w:rPr>
          <w:delInstrText xml:space="preserve"> PAGEREF _Toc179127638 \h </w:delInstrText>
        </w:r>
        <w:r w:rsidR="00504574">
          <w:rPr>
            <w:noProof/>
          </w:rPr>
        </w:r>
        <w:r w:rsidR="00504574">
          <w:rPr>
            <w:noProof/>
          </w:rPr>
          <w:fldChar w:fldCharType="separate"/>
        </w:r>
        <w:r>
          <w:rPr>
            <w:noProof/>
          </w:rPr>
          <w:delText>18</w:delText>
        </w:r>
        <w:r w:rsidR="00504574">
          <w:rPr>
            <w:noProof/>
          </w:rPr>
          <w:fldChar w:fldCharType="end"/>
        </w:r>
      </w:del>
      <w:ins w:id="547" w:author="Brian Hunt" w:date="2011-11-06T14:48:00Z">
        <w:r w:rsidR="00504574">
          <w:rPr>
            <w:noProof/>
          </w:rPr>
          <w:fldChar w:fldCharType="begin"/>
        </w:r>
        <w:r w:rsidR="00106B21">
          <w:rPr>
            <w:noProof/>
          </w:rPr>
          <w:instrText xml:space="preserve"> PAGEREF _Toc182209980 \h </w:instrText>
        </w:r>
      </w:ins>
      <w:r w:rsidR="00504574">
        <w:rPr>
          <w:noProof/>
        </w:rPr>
      </w:r>
      <w:ins w:id="548" w:author="Brian Hunt" w:date="2011-11-06T14:48:00Z">
        <w:r w:rsidR="00504574">
          <w:rPr>
            <w:noProof/>
          </w:rPr>
          <w:fldChar w:fldCharType="separate"/>
        </w:r>
        <w:r w:rsidR="00106B21">
          <w:rPr>
            <w:noProof/>
          </w:rPr>
          <w:t>27</w:t>
        </w:r>
        <w:r w:rsidR="00504574">
          <w:rPr>
            <w:noProof/>
          </w:rPr>
          <w:fldChar w:fldCharType="end"/>
        </w:r>
      </w:ins>
    </w:p>
    <w:p w:rsidR="00106B21" w:rsidRDefault="00504574">
      <w:pPr>
        <w:pStyle w:val="TOC3"/>
        <w:tabs>
          <w:tab w:val="right" w:leader="dot" w:pos="8630"/>
        </w:tabs>
        <w:rPr>
          <w:ins w:id="549" w:author="Brian Hunt" w:date="2011-11-06T14:48:00Z"/>
          <w:rFonts w:cstheme="minorBidi"/>
          <w:i w:val="0"/>
          <w:noProof/>
          <w:sz w:val="24"/>
          <w:szCs w:val="24"/>
          <w:lang w:eastAsia="ja-JP"/>
        </w:rPr>
      </w:pPr>
      <w:r w:rsidRPr="00504574">
        <w:rPr>
          <w:rPrChange w:id="550" w:author="Brian Hunt" w:date="2011-11-06T14:48:00Z">
            <w:rPr>
              <w:rFonts w:ascii="Times New Roman" w:hAnsi="Times New Roman"/>
              <w:color w:val="0000FF"/>
              <w:u w:val="single"/>
            </w:rPr>
          </w:rPrChange>
        </w:rPr>
        <w:lastRenderedPageBreak/>
        <w:t xml:space="preserve">Article </w:t>
      </w:r>
      <w:del w:id="551" w:author="Brian Hunt" w:date="2011-11-06T14:48:00Z">
        <w:r w:rsidR="00272FCB" w:rsidRPr="00AF0964">
          <w:rPr>
            <w:rFonts w:ascii="Times New Roman" w:hAnsi="Times New Roman"/>
            <w:noProof/>
          </w:rPr>
          <w:delText>45   –</w:delText>
        </w:r>
        <w:r w:rsidR="00272FCB">
          <w:rPr>
            <w:noProof/>
          </w:rPr>
          <w:delText xml:space="preserve"> Rights</w:delText>
        </w:r>
      </w:del>
      <w:ins w:id="552" w:author="Brian Hunt" w:date="2011-11-06T14:48:00Z">
        <w:r w:rsidR="00106B21">
          <w:rPr>
            <w:noProof/>
          </w:rPr>
          <w:t>3 –</w:t>
        </w:r>
        <w:r w:rsidR="00106B21" w:rsidRPr="00F67A33">
          <w:rPr>
            <w:noProof/>
            <w:shd w:val="clear" w:color="auto" w:fill="FFFFFF"/>
          </w:rPr>
          <w:t xml:space="preserve"> Requirements for a decision</w:t>
        </w:r>
        <w:r w:rsidR="00106B21">
          <w:rPr>
            <w:noProof/>
          </w:rPr>
          <w:tab/>
        </w:r>
        <w:r>
          <w:rPr>
            <w:noProof/>
          </w:rPr>
          <w:fldChar w:fldCharType="begin"/>
        </w:r>
        <w:r w:rsidR="00106B21">
          <w:rPr>
            <w:noProof/>
          </w:rPr>
          <w:instrText xml:space="preserve"> PAGEREF _Toc182209981 \h </w:instrText>
        </w:r>
      </w:ins>
      <w:r>
        <w:rPr>
          <w:noProof/>
        </w:rPr>
      </w:r>
      <w:ins w:id="553" w:author="Brian Hunt" w:date="2011-11-06T14:48:00Z">
        <w:r>
          <w:rPr>
            <w:noProof/>
          </w:rPr>
          <w:fldChar w:fldCharType="separate"/>
        </w:r>
        <w:r w:rsidR="00106B21">
          <w:rPr>
            <w:noProof/>
          </w:rPr>
          <w:t>27</w:t>
        </w:r>
        <w:r>
          <w:rPr>
            <w:noProof/>
          </w:rPr>
          <w:fldChar w:fldCharType="end"/>
        </w:r>
      </w:ins>
    </w:p>
    <w:p w:rsidR="00106B21" w:rsidRDefault="00106B21">
      <w:pPr>
        <w:pStyle w:val="TOC3"/>
        <w:tabs>
          <w:tab w:val="right" w:leader="dot" w:pos="8630"/>
        </w:tabs>
        <w:rPr>
          <w:ins w:id="554" w:author="Brian Hunt" w:date="2011-11-06T14:48:00Z"/>
          <w:rFonts w:cstheme="minorBidi"/>
          <w:i w:val="0"/>
          <w:noProof/>
          <w:sz w:val="24"/>
          <w:szCs w:val="24"/>
          <w:lang w:eastAsia="ja-JP"/>
        </w:rPr>
      </w:pPr>
      <w:ins w:id="555" w:author="Brian Hunt" w:date="2011-11-06T14:48:00Z">
        <w:r>
          <w:rPr>
            <w:noProof/>
          </w:rPr>
          <w:t>Article 4 –</w:t>
        </w:r>
        <w:r w:rsidRPr="00F67A33">
          <w:rPr>
            <w:noProof/>
            <w:shd w:val="clear" w:color="auto" w:fill="FFFFFF"/>
          </w:rPr>
          <w:t xml:space="preserve"> Assumption of Powers of Pre-Hearing</w:t>
        </w:r>
      </w:ins>
      <w:r>
        <w:rPr>
          <w:noProof/>
        </w:rPr>
        <w:tab/>
      </w:r>
      <w:del w:id="556" w:author="Brian Hunt" w:date="2011-11-06T14:48:00Z">
        <w:r w:rsidR="00504574">
          <w:rPr>
            <w:noProof/>
          </w:rPr>
          <w:fldChar w:fldCharType="begin"/>
        </w:r>
        <w:r w:rsidR="00272FCB">
          <w:rPr>
            <w:noProof/>
          </w:rPr>
          <w:delInstrText xml:space="preserve"> PAGEREF _Toc179127639 \h </w:delInstrText>
        </w:r>
        <w:r w:rsidR="00504574">
          <w:rPr>
            <w:noProof/>
          </w:rPr>
        </w:r>
        <w:r w:rsidR="00504574">
          <w:rPr>
            <w:noProof/>
          </w:rPr>
          <w:fldChar w:fldCharType="separate"/>
        </w:r>
        <w:r w:rsidR="00272FCB">
          <w:rPr>
            <w:noProof/>
          </w:rPr>
          <w:delText>18</w:delText>
        </w:r>
        <w:r w:rsidR="00504574">
          <w:rPr>
            <w:noProof/>
          </w:rPr>
          <w:fldChar w:fldCharType="end"/>
        </w:r>
      </w:del>
      <w:ins w:id="557" w:author="Brian Hunt" w:date="2011-11-06T14:48:00Z">
        <w:r w:rsidR="00504574">
          <w:rPr>
            <w:noProof/>
          </w:rPr>
          <w:fldChar w:fldCharType="begin"/>
        </w:r>
        <w:r>
          <w:rPr>
            <w:noProof/>
          </w:rPr>
          <w:instrText xml:space="preserve"> PAGEREF _Toc182209982 \h </w:instrText>
        </w:r>
      </w:ins>
      <w:r w:rsidR="00504574">
        <w:rPr>
          <w:noProof/>
        </w:rPr>
      </w:r>
      <w:ins w:id="558" w:author="Brian Hunt" w:date="2011-11-06T14:48:00Z">
        <w:r w:rsidR="00504574">
          <w:rPr>
            <w:noProof/>
          </w:rPr>
          <w:fldChar w:fldCharType="separate"/>
        </w:r>
        <w:r>
          <w:rPr>
            <w:noProof/>
          </w:rPr>
          <w:t>28</w:t>
        </w:r>
        <w:r w:rsidR="00504574">
          <w:rPr>
            <w:noProof/>
          </w:rPr>
          <w:fldChar w:fldCharType="end"/>
        </w:r>
      </w:ins>
    </w:p>
    <w:p w:rsidR="00106B21" w:rsidRDefault="00106B21">
      <w:pPr>
        <w:pStyle w:val="TOC2"/>
        <w:tabs>
          <w:tab w:val="right" w:leader="dot" w:pos="8630"/>
        </w:tabs>
        <w:rPr>
          <w:ins w:id="559" w:author="Brian Hunt" w:date="2011-11-06T14:48:00Z"/>
          <w:rFonts w:cstheme="minorBidi"/>
          <w:noProof/>
          <w:sz w:val="24"/>
          <w:szCs w:val="24"/>
          <w:lang w:eastAsia="ja-JP"/>
        </w:rPr>
      </w:pPr>
      <w:ins w:id="560" w:author="Brian Hunt" w:date="2011-11-06T14:48:00Z">
        <w:r w:rsidRPr="00F67A33">
          <w:rPr>
            <w:noProof/>
          </w:rPr>
          <w:t>Part 7.</w:t>
        </w:r>
        <w:r>
          <w:rPr>
            <w:noProof/>
          </w:rPr>
          <w:t xml:space="preserve"> Appeal</w:t>
        </w:r>
        <w:r>
          <w:rPr>
            <w:noProof/>
          </w:rPr>
          <w:tab/>
        </w:r>
        <w:r w:rsidR="00504574">
          <w:rPr>
            <w:noProof/>
          </w:rPr>
          <w:fldChar w:fldCharType="begin"/>
        </w:r>
        <w:r>
          <w:rPr>
            <w:noProof/>
          </w:rPr>
          <w:instrText xml:space="preserve"> PAGEREF _Toc182209983 \h </w:instrText>
        </w:r>
      </w:ins>
      <w:r w:rsidR="00504574">
        <w:rPr>
          <w:noProof/>
        </w:rPr>
      </w:r>
      <w:ins w:id="561" w:author="Brian Hunt" w:date="2011-11-06T14:48:00Z">
        <w:r w:rsidR="00504574">
          <w:rPr>
            <w:noProof/>
          </w:rPr>
          <w:fldChar w:fldCharType="separate"/>
        </w:r>
        <w:r>
          <w:rPr>
            <w:noProof/>
          </w:rPr>
          <w:t>28</w:t>
        </w:r>
        <w:r w:rsidR="00504574">
          <w:rPr>
            <w:noProof/>
          </w:rPr>
          <w:fldChar w:fldCharType="end"/>
        </w:r>
      </w:ins>
    </w:p>
    <w:p w:rsidR="00106B21" w:rsidRDefault="00106B21">
      <w:pPr>
        <w:pStyle w:val="TOC2"/>
        <w:tabs>
          <w:tab w:val="right" w:leader="dot" w:pos="8630"/>
        </w:tabs>
        <w:rPr>
          <w:ins w:id="562" w:author="Brian Hunt" w:date="2011-11-06T14:48:00Z"/>
          <w:rFonts w:cstheme="minorBidi"/>
          <w:noProof/>
          <w:sz w:val="24"/>
          <w:szCs w:val="24"/>
          <w:lang w:eastAsia="ja-JP"/>
        </w:rPr>
      </w:pPr>
      <w:ins w:id="563" w:author="Brian Hunt" w:date="2011-11-06T14:48:00Z">
        <w:r w:rsidRPr="00F67A33">
          <w:rPr>
            <w:noProof/>
          </w:rPr>
          <w:t>Part 8.</w:t>
        </w:r>
        <w:r>
          <w:rPr>
            <w:noProof/>
          </w:rPr>
          <w:t xml:space="preserve"> Enforcement</w:t>
        </w:r>
        <w:r>
          <w:rPr>
            <w:noProof/>
          </w:rPr>
          <w:tab/>
        </w:r>
        <w:r w:rsidR="00504574">
          <w:rPr>
            <w:noProof/>
          </w:rPr>
          <w:fldChar w:fldCharType="begin"/>
        </w:r>
        <w:r>
          <w:rPr>
            <w:noProof/>
          </w:rPr>
          <w:instrText xml:space="preserve"> PAGEREF _Toc182209984 \h </w:instrText>
        </w:r>
      </w:ins>
      <w:r w:rsidR="00504574">
        <w:rPr>
          <w:noProof/>
        </w:rPr>
      </w:r>
      <w:ins w:id="564" w:author="Brian Hunt" w:date="2011-11-06T14:48:00Z">
        <w:r w:rsidR="00504574">
          <w:rPr>
            <w:noProof/>
          </w:rPr>
          <w:fldChar w:fldCharType="separate"/>
        </w:r>
        <w:r>
          <w:rPr>
            <w:noProof/>
          </w:rPr>
          <w:t>28</w:t>
        </w:r>
        <w:r w:rsidR="00504574">
          <w:rPr>
            <w:noProof/>
          </w:rPr>
          <w:fldChar w:fldCharType="end"/>
        </w:r>
      </w:ins>
    </w:p>
    <w:p w:rsidR="00106B21" w:rsidRDefault="00106B21">
      <w:pPr>
        <w:pStyle w:val="TOC1"/>
        <w:tabs>
          <w:tab w:val="left" w:pos="1275"/>
          <w:tab w:val="right" w:leader="dot" w:pos="8630"/>
        </w:tabs>
        <w:rPr>
          <w:ins w:id="565" w:author="Brian Hunt" w:date="2011-11-06T14:48:00Z"/>
          <w:rFonts w:asciiTheme="minorHAnsi" w:hAnsiTheme="minorHAnsi" w:cstheme="minorBidi"/>
          <w:b w:val="0"/>
          <w:noProof/>
          <w:color w:val="auto"/>
          <w:lang w:eastAsia="ja-JP"/>
        </w:rPr>
      </w:pPr>
      <w:ins w:id="566" w:author="Brian Hunt" w:date="2011-11-06T14:48:00Z">
        <w:r>
          <w:rPr>
            <w:noProof/>
          </w:rPr>
          <w:t>Chapter 3:</w:t>
        </w:r>
        <w:r>
          <w:rPr>
            <w:rFonts w:asciiTheme="minorHAnsi" w:hAnsiTheme="minorHAnsi" w:cstheme="minorBidi"/>
            <w:b w:val="0"/>
            <w:noProof/>
            <w:color w:val="auto"/>
            <w:lang w:eastAsia="ja-JP"/>
          </w:rPr>
          <w:tab/>
        </w:r>
        <w:r w:rsidRPr="00F67A33">
          <w:rPr>
            <w:noProof/>
            <w:shd w:val="clear" w:color="auto" w:fill="FFFFFF"/>
          </w:rPr>
          <w:t>Administration</w:t>
        </w:r>
        <w:r>
          <w:rPr>
            <w:noProof/>
          </w:rPr>
          <w:tab/>
        </w:r>
        <w:r w:rsidR="00504574">
          <w:rPr>
            <w:noProof/>
          </w:rPr>
          <w:fldChar w:fldCharType="begin"/>
        </w:r>
        <w:r>
          <w:rPr>
            <w:noProof/>
          </w:rPr>
          <w:instrText xml:space="preserve"> PAGEREF _Toc182209985 \h </w:instrText>
        </w:r>
      </w:ins>
      <w:r w:rsidR="00504574">
        <w:rPr>
          <w:noProof/>
        </w:rPr>
      </w:r>
      <w:ins w:id="567" w:author="Brian Hunt" w:date="2011-11-06T14:48:00Z">
        <w:r w:rsidR="00504574">
          <w:rPr>
            <w:noProof/>
          </w:rPr>
          <w:fldChar w:fldCharType="separate"/>
        </w:r>
        <w:r>
          <w:rPr>
            <w:noProof/>
          </w:rPr>
          <w:t>29</w:t>
        </w:r>
        <w:r w:rsidR="00504574">
          <w:rPr>
            <w:noProof/>
          </w:rPr>
          <w:fldChar w:fldCharType="end"/>
        </w:r>
      </w:ins>
    </w:p>
    <w:p w:rsidR="00106B21" w:rsidRDefault="00106B21">
      <w:pPr>
        <w:pStyle w:val="TOC2"/>
        <w:tabs>
          <w:tab w:val="right" w:leader="dot" w:pos="8630"/>
        </w:tabs>
        <w:rPr>
          <w:ins w:id="568" w:author="Brian Hunt" w:date="2011-11-06T14:48:00Z"/>
          <w:rFonts w:cstheme="minorBidi"/>
          <w:noProof/>
          <w:sz w:val="24"/>
          <w:szCs w:val="24"/>
          <w:lang w:eastAsia="ja-JP"/>
        </w:rPr>
      </w:pPr>
      <w:ins w:id="569" w:author="Brian Hunt" w:date="2011-11-06T14:48:00Z">
        <w:r w:rsidRPr="00F67A33">
          <w:rPr>
            <w:noProof/>
          </w:rPr>
          <w:t>Part 1.</w:t>
        </w:r>
        <w:r>
          <w:rPr>
            <w:noProof/>
          </w:rPr>
          <w:t xml:space="preserve"> Administration of </w:t>
        </w:r>
      </w:ins>
      <w:r w:rsidR="00664DDC">
        <w:rPr>
          <w:noProof/>
        </w:rPr>
        <w:t>tribunal</w:t>
      </w:r>
      <w:ins w:id="570" w:author="Brian Hunt" w:date="2011-11-06T14:48:00Z">
        <w:r>
          <w:rPr>
            <w:noProof/>
          </w:rPr>
          <w:tab/>
        </w:r>
        <w:r w:rsidR="00504574">
          <w:rPr>
            <w:noProof/>
          </w:rPr>
          <w:fldChar w:fldCharType="begin"/>
        </w:r>
        <w:r>
          <w:rPr>
            <w:noProof/>
          </w:rPr>
          <w:instrText xml:space="preserve"> PAGEREF _Toc182209986 \h </w:instrText>
        </w:r>
      </w:ins>
      <w:r w:rsidR="00504574">
        <w:rPr>
          <w:noProof/>
        </w:rPr>
      </w:r>
      <w:ins w:id="571" w:author="Brian Hunt" w:date="2011-11-06T14:48:00Z">
        <w:r w:rsidR="00504574">
          <w:rPr>
            <w:noProof/>
          </w:rPr>
          <w:fldChar w:fldCharType="separate"/>
        </w:r>
        <w:r>
          <w:rPr>
            <w:noProof/>
          </w:rPr>
          <w:t>29</w:t>
        </w:r>
        <w:r w:rsidR="00504574">
          <w:rPr>
            <w:noProof/>
          </w:rPr>
          <w:fldChar w:fldCharType="end"/>
        </w:r>
      </w:ins>
    </w:p>
    <w:p w:rsidR="00106B21" w:rsidRDefault="00106B21">
      <w:pPr>
        <w:pStyle w:val="TOC2"/>
        <w:tabs>
          <w:tab w:val="right" w:leader="dot" w:pos="8630"/>
        </w:tabs>
        <w:rPr>
          <w:ins w:id="572" w:author="Brian Hunt" w:date="2011-11-06T14:48:00Z"/>
          <w:rFonts w:cstheme="minorBidi"/>
          <w:noProof/>
          <w:sz w:val="24"/>
          <w:szCs w:val="24"/>
          <w:lang w:eastAsia="ja-JP"/>
        </w:rPr>
      </w:pPr>
      <w:ins w:id="573" w:author="Brian Hunt" w:date="2011-11-06T14:48:00Z">
        <w:r w:rsidRPr="00F67A33">
          <w:rPr>
            <w:noProof/>
          </w:rPr>
          <w:t>Part 2.</w:t>
        </w:r>
        <w:r>
          <w:rPr>
            <w:noProof/>
          </w:rPr>
          <w:t xml:space="preserve"> Funding</w:t>
        </w:r>
        <w:r>
          <w:rPr>
            <w:noProof/>
          </w:rPr>
          <w:tab/>
        </w:r>
        <w:r w:rsidR="00504574">
          <w:rPr>
            <w:noProof/>
          </w:rPr>
          <w:fldChar w:fldCharType="begin"/>
        </w:r>
        <w:r>
          <w:rPr>
            <w:noProof/>
          </w:rPr>
          <w:instrText xml:space="preserve"> PAGEREF _Toc182209987 \h </w:instrText>
        </w:r>
      </w:ins>
      <w:r w:rsidR="00504574">
        <w:rPr>
          <w:noProof/>
        </w:rPr>
      </w:r>
      <w:ins w:id="574" w:author="Brian Hunt" w:date="2011-11-06T14:48:00Z">
        <w:r w:rsidR="00504574">
          <w:rPr>
            <w:noProof/>
          </w:rPr>
          <w:fldChar w:fldCharType="separate"/>
        </w:r>
        <w:r>
          <w:rPr>
            <w:noProof/>
          </w:rPr>
          <w:t>29</w:t>
        </w:r>
        <w:r w:rsidR="00504574">
          <w:rPr>
            <w:noProof/>
          </w:rPr>
          <w:fldChar w:fldCharType="end"/>
        </w:r>
      </w:ins>
    </w:p>
    <w:p w:rsidR="00106B21" w:rsidRDefault="00106B21">
      <w:pPr>
        <w:pStyle w:val="TOC2"/>
        <w:tabs>
          <w:tab w:val="right" w:leader="dot" w:pos="8630"/>
        </w:tabs>
        <w:rPr>
          <w:rFonts w:cstheme="minorBidi"/>
          <w:noProof/>
          <w:sz w:val="24"/>
          <w:szCs w:val="24"/>
          <w:lang w:eastAsia="ja-JP"/>
        </w:rPr>
      </w:pPr>
      <w:ins w:id="575" w:author="Brian Hunt" w:date="2011-11-06T14:48:00Z">
        <w:r w:rsidRPr="00F67A33">
          <w:rPr>
            <w:noProof/>
          </w:rPr>
          <w:t>Part 3.</w:t>
        </w:r>
        <w:r>
          <w:rPr>
            <w:noProof/>
          </w:rPr>
          <w:t xml:space="preserve"> Final clauses</w:t>
        </w:r>
        <w:r>
          <w:rPr>
            <w:noProof/>
          </w:rPr>
          <w:tab/>
        </w:r>
        <w:r w:rsidR="00504574">
          <w:rPr>
            <w:noProof/>
          </w:rPr>
          <w:fldChar w:fldCharType="begin"/>
        </w:r>
        <w:r>
          <w:rPr>
            <w:noProof/>
          </w:rPr>
          <w:instrText xml:space="preserve"> PAGEREF _Toc182209988 \h </w:instrText>
        </w:r>
      </w:ins>
      <w:r w:rsidR="00504574">
        <w:rPr>
          <w:noProof/>
        </w:rPr>
      </w:r>
      <w:ins w:id="576" w:author="Brian Hunt" w:date="2011-11-06T14:48:00Z">
        <w:r w:rsidR="00504574">
          <w:rPr>
            <w:noProof/>
          </w:rPr>
          <w:fldChar w:fldCharType="separate"/>
        </w:r>
        <w:r>
          <w:rPr>
            <w:noProof/>
          </w:rPr>
          <w:t>29</w:t>
        </w:r>
        <w:r w:rsidR="00504574">
          <w:rPr>
            <w:noProof/>
          </w:rPr>
          <w:fldChar w:fldCharType="end"/>
        </w:r>
      </w:ins>
    </w:p>
    <w:p w:rsidR="003D1B01" w:rsidRDefault="00504574" w:rsidP="007F4128">
      <w:pPr>
        <w:pStyle w:val="ArticleCommentary"/>
        <w:rPr>
          <w:del w:id="577" w:author="Brian Hunt" w:date="2011-11-06T14:48:00Z"/>
        </w:rPr>
        <w:sectPr w:rsidR="003D1B01" w:rsidSect="001552DE">
          <w:pgSz w:w="12240" w:h="15840"/>
          <w:pgMar w:top="1440" w:right="1800" w:bottom="1440" w:left="1800" w:header="720" w:footer="720" w:gutter="0"/>
          <w:pgNumType w:fmt="lowerRoman" w:start="1"/>
          <w:cols w:space="720"/>
        </w:sectPr>
      </w:pPr>
      <w:r w:rsidRPr="00504574">
        <w:rPr>
          <w:rFonts w:asciiTheme="minorHAnsi" w:hAnsiTheme="minorHAnsi"/>
          <w:color w:val="000000" w:themeColor="text1"/>
          <w:shd w:val="clear" w:color="auto" w:fill="FFFFFF"/>
          <w:rPrChange w:id="578" w:author="Brian Hunt" w:date="2011-11-06T14:48:00Z">
            <w:rPr>
              <w:b/>
              <w:sz w:val="22"/>
              <w:szCs w:val="22"/>
              <w:u w:val="single"/>
              <w:lang w:val="en-GB"/>
            </w:rPr>
          </w:rPrChange>
        </w:rPr>
        <w:fldChar w:fldCharType="end"/>
      </w:r>
      <w:del w:id="579" w:author="Brian Hunt" w:date="2011-11-06T14:48:00Z">
        <w:r w:rsidR="007F4128">
          <w:br w:type="page"/>
        </w:r>
      </w:del>
    </w:p>
    <w:p w:rsidR="008717AE" w:rsidRPr="00497EC6" w:rsidRDefault="008717AE" w:rsidP="007335F3">
      <w:pPr>
        <w:spacing w:line="276" w:lineRule="auto"/>
        <w:rPr>
          <w:ins w:id="580" w:author="Brian Hunt" w:date="2011-11-06T14:48:00Z"/>
          <w:rFonts w:asciiTheme="minorHAnsi" w:eastAsia="Times New Roman" w:hAnsiTheme="minorHAnsi" w:cs="Arial"/>
          <w:color w:val="000000" w:themeColor="text1"/>
          <w:shd w:val="clear" w:color="auto" w:fill="FFFFFF"/>
        </w:rPr>
      </w:pPr>
    </w:p>
    <w:p w:rsidR="00152DD9" w:rsidRDefault="00152DD9">
      <w:pPr>
        <w:rPr>
          <w:ins w:id="581" w:author="Brian Hunt" w:date="2011-11-06T14:48:00Z"/>
          <w:rFonts w:asciiTheme="minorHAnsi" w:eastAsia="Times New Roman" w:hAnsiTheme="minorHAnsi" w:cs="Arial"/>
          <w:color w:val="000000" w:themeColor="text1"/>
          <w:shd w:val="clear" w:color="auto" w:fill="FFFFFF"/>
        </w:rPr>
      </w:pPr>
      <w:ins w:id="582" w:author="Brian Hunt" w:date="2011-11-06T14:48:00Z">
        <w:r>
          <w:rPr>
            <w:rFonts w:asciiTheme="minorHAnsi" w:eastAsia="Times New Roman" w:hAnsiTheme="minorHAnsi" w:cs="Arial"/>
            <w:color w:val="000000" w:themeColor="text1"/>
            <w:shd w:val="clear" w:color="auto" w:fill="FFFFFF"/>
          </w:rPr>
          <w:br w:type="page"/>
        </w:r>
      </w:ins>
    </w:p>
    <w:p w:rsidR="008717AE" w:rsidRPr="00497EC6" w:rsidRDefault="008717AE" w:rsidP="007335F3">
      <w:pPr>
        <w:spacing w:line="276" w:lineRule="auto"/>
        <w:rPr>
          <w:ins w:id="583" w:author="Brian Hunt" w:date="2011-11-06T14:48:00Z"/>
          <w:rFonts w:asciiTheme="minorHAnsi" w:eastAsia="Times New Roman" w:hAnsiTheme="minorHAnsi" w:cs="Arial"/>
          <w:color w:val="000000" w:themeColor="text1"/>
          <w:shd w:val="clear" w:color="auto" w:fill="FFFFFF"/>
        </w:rPr>
      </w:pPr>
    </w:p>
    <w:p w:rsidR="008717AE" w:rsidRPr="00497EC6" w:rsidRDefault="008717AE" w:rsidP="007335F3">
      <w:pPr>
        <w:spacing w:line="276" w:lineRule="auto"/>
        <w:rPr>
          <w:ins w:id="584" w:author="Brian Hunt" w:date="2011-11-06T14:48:00Z"/>
          <w:rFonts w:asciiTheme="minorHAnsi" w:eastAsia="Times New Roman" w:hAnsiTheme="minorHAnsi" w:cs="Arial"/>
          <w:color w:val="000000" w:themeColor="text1"/>
          <w:shd w:val="clear" w:color="auto" w:fill="FFFFFF"/>
        </w:rPr>
      </w:pPr>
    </w:p>
    <w:p w:rsidR="008717AE" w:rsidRPr="00497EC6" w:rsidRDefault="008717AE" w:rsidP="007335F3">
      <w:pPr>
        <w:spacing w:line="276" w:lineRule="auto"/>
        <w:rPr>
          <w:ins w:id="585" w:author="Brian Hunt" w:date="2011-11-06T14:48:00Z"/>
          <w:rFonts w:asciiTheme="minorHAnsi" w:eastAsia="Times New Roman" w:hAnsiTheme="minorHAnsi" w:cs="Arial"/>
          <w:b/>
          <w:color w:val="000000" w:themeColor="text1"/>
          <w:shd w:val="clear" w:color="auto" w:fill="FFFFFF"/>
        </w:rPr>
      </w:pPr>
    </w:p>
    <w:p w:rsidR="00890CA5" w:rsidRDefault="00504574" w:rsidP="007335F3">
      <w:pPr>
        <w:spacing w:line="276" w:lineRule="auto"/>
        <w:rPr>
          <w:ins w:id="586" w:author="Brian Hunt" w:date="2011-11-06T14:48:00Z"/>
          <w:rFonts w:asciiTheme="minorHAnsi" w:eastAsia="Times New Roman" w:hAnsiTheme="minorHAnsi" w:cs="Arial"/>
          <w:b/>
          <w:color w:val="000000" w:themeColor="text1"/>
          <w:shd w:val="clear" w:color="auto" w:fill="FFFFFF"/>
        </w:rPr>
      </w:pPr>
      <w:bookmarkStart w:id="587" w:name="_Toc179127583"/>
      <w:r w:rsidRPr="00504574">
        <w:rPr>
          <w:rFonts w:asciiTheme="minorHAnsi" w:hAnsiTheme="minorHAnsi"/>
          <w:b/>
          <w:color w:val="000000" w:themeColor="text1"/>
          <w:shd w:val="clear" w:color="auto" w:fill="FFFFFF"/>
          <w:rPrChange w:id="588" w:author="Brian Hunt" w:date="2011-11-06T14:48:00Z">
            <w:rPr>
              <w:color w:val="0000FF"/>
              <w:u w:val="single"/>
            </w:rPr>
          </w:rPrChange>
        </w:rPr>
        <w:t>Introduction</w:t>
      </w:r>
      <w:bookmarkEnd w:id="587"/>
    </w:p>
    <w:p w:rsidR="00890CA5" w:rsidRDefault="00890CA5" w:rsidP="00890CA5">
      <w:pPr>
        <w:rPr>
          <w:ins w:id="589" w:author="Brian Hunt" w:date="2011-11-06T14:48:00Z"/>
          <w:shd w:val="clear" w:color="auto" w:fill="FFFFFF"/>
        </w:rPr>
      </w:pPr>
      <w:ins w:id="590" w:author="Brian Hunt" w:date="2011-11-06T14:48:00Z">
        <w:r>
          <w:rPr>
            <w:shd w:val="clear" w:color="auto" w:fill="FFFFFF"/>
          </w:rPr>
          <w:t xml:space="preserve">This Treaty establishes the International Tribunal for State Financial Administration (ITSFA).  </w:t>
        </w:r>
        <w:commentRangeStart w:id="591"/>
        <w:r>
          <w:rPr>
            <w:shd w:val="clear" w:color="auto" w:fill="FFFFFF"/>
          </w:rPr>
          <w:t>This Treaty builds upon t</w:t>
        </w:r>
        <w:r w:rsidRPr="00497EC6">
          <w:t xml:space="preserve">he </w:t>
        </w:r>
        <w:r w:rsidR="009E2BFA">
          <w:t>options put forward by t</w:t>
        </w:r>
        <w:r w:rsidR="009E2BFA" w:rsidRPr="009E2BFA">
          <w:t>he Sovereign Insolvency Study Group</w:t>
        </w:r>
        <w:r w:rsidR="009E2BFA">
          <w:t>’s paper</w:t>
        </w:r>
        <w:r w:rsidR="009E2BFA" w:rsidRPr="009E2BFA">
          <w:t xml:space="preserve"> ‘State insolvency: options for the way forward’ in International Law Association Report of the Seventy–Fourth Conference (The Hague 2010) (International Law Association, London 2011) 978 (Interim Report)</w:t>
        </w:r>
        <w:r>
          <w:t>.</w:t>
        </w:r>
        <w:commentRangeEnd w:id="591"/>
        <w:r w:rsidR="009E2BFA">
          <w:rPr>
            <w:rStyle w:val="CommentReference"/>
          </w:rPr>
          <w:commentReference w:id="591"/>
        </w:r>
      </w:ins>
    </w:p>
    <w:p w:rsidR="00890CA5" w:rsidRDefault="00890CA5" w:rsidP="00890CA5">
      <w:pPr>
        <w:rPr>
          <w:ins w:id="592" w:author="Brian Hunt" w:date="2011-11-06T14:48:00Z"/>
          <w:shd w:val="clear" w:color="auto" w:fill="FFFFFF"/>
        </w:rPr>
      </w:pPr>
    </w:p>
    <w:p w:rsidR="00890CA5" w:rsidRDefault="00890CA5" w:rsidP="00890CA5">
      <w:pPr>
        <w:rPr>
          <w:ins w:id="593" w:author="Brian Hunt" w:date="2011-11-06T14:48:00Z"/>
          <w:shd w:val="clear" w:color="auto" w:fill="FFFFFF"/>
        </w:rPr>
      </w:pPr>
      <w:ins w:id="594" w:author="Brian Hunt" w:date="2011-11-06T14:48:00Z">
        <w:r>
          <w:rPr>
            <w:shd w:val="clear" w:color="auto" w:fill="FFFFFF"/>
          </w:rPr>
          <w:t>ITSFA provides facilities for mediation and trial of disputes between signatory states and its creditors.</w:t>
        </w:r>
      </w:ins>
    </w:p>
    <w:p w:rsidR="00890CA5" w:rsidRDefault="00890CA5" w:rsidP="00890CA5">
      <w:pPr>
        <w:rPr>
          <w:ins w:id="595" w:author="Brian Hunt" w:date="2011-11-06T14:48:00Z"/>
          <w:shd w:val="clear" w:color="auto" w:fill="FFFFFF"/>
        </w:rPr>
      </w:pPr>
    </w:p>
    <w:p w:rsidR="00890CA5" w:rsidRDefault="00890CA5" w:rsidP="00890CA5">
      <w:pPr>
        <w:rPr>
          <w:ins w:id="596" w:author="Brian Hunt" w:date="2011-11-06T14:48:00Z"/>
          <w:shd w:val="clear" w:color="auto" w:fill="FFFFFF"/>
        </w:rPr>
      </w:pPr>
      <w:ins w:id="597" w:author="Brian Hunt" w:date="2011-11-06T14:48:00Z">
        <w:r>
          <w:rPr>
            <w:shd w:val="clear" w:color="auto" w:fill="FFFFFF"/>
          </w:rPr>
          <w:t xml:space="preserve">The ITSFA Regulations and Rules comprise Administration and Financial Regulations; Rules of Procedure for Mediation; Rules of Procedure for Trial; </w:t>
        </w:r>
        <w:r w:rsidR="00846A29">
          <w:rPr>
            <w:shd w:val="clear" w:color="auto" w:fill="FFFFFF"/>
          </w:rPr>
          <w:t>and the Living Wills of each signatory state.</w:t>
        </w:r>
      </w:ins>
    </w:p>
    <w:p w:rsidR="00000000" w:rsidRDefault="00DB6204">
      <w:pPr>
        <w:spacing w:line="276" w:lineRule="auto"/>
        <w:rPr>
          <w:rFonts w:asciiTheme="minorHAnsi" w:hAnsiTheme="minorHAnsi"/>
          <w:color w:val="000000" w:themeColor="text1"/>
          <w:shd w:val="clear" w:color="auto" w:fill="FFFFFF"/>
          <w:rPrChange w:id="598" w:author="Brian Hunt" w:date="2011-11-06T14:48:00Z">
            <w:rPr/>
          </w:rPrChange>
        </w:rPr>
        <w:pPrChange w:id="599" w:author="Brian Hunt" w:date="2011-11-06T14:48:00Z">
          <w:pPr>
            <w:pStyle w:val="Heading1"/>
          </w:pPr>
        </w:pPrChange>
      </w:pPr>
    </w:p>
    <w:p w:rsidR="00000000" w:rsidRDefault="00504574">
      <w:pPr>
        <w:spacing w:line="276" w:lineRule="auto"/>
        <w:rPr>
          <w:rFonts w:asciiTheme="minorHAnsi" w:hAnsiTheme="minorHAnsi"/>
          <w:color w:val="000000" w:themeColor="text1"/>
          <w:rPrChange w:id="600" w:author="Brian Hunt" w:date="2011-11-06T14:48:00Z">
            <w:rPr/>
          </w:rPrChange>
        </w:rPr>
        <w:pPrChange w:id="601" w:author="Brian Hunt" w:date="2011-11-06T14:48:00Z">
          <w:pPr>
            <w:pStyle w:val="Heading2"/>
          </w:pPr>
        </w:pPrChange>
      </w:pPr>
      <w:bookmarkStart w:id="602" w:name="_Toc179127584"/>
      <w:r w:rsidRPr="00504574">
        <w:rPr>
          <w:rFonts w:asciiTheme="minorHAnsi" w:hAnsiTheme="minorHAnsi"/>
          <w:b/>
          <w:color w:val="000000" w:themeColor="text1"/>
          <w:shd w:val="clear" w:color="auto" w:fill="FFFFFF"/>
          <w:rPrChange w:id="603" w:author="Brian Hunt" w:date="2011-11-06T14:48:00Z">
            <w:rPr>
              <w:b w:val="0"/>
              <w:bCs w:val="0"/>
              <w:color w:val="0000FF"/>
              <w:sz w:val="28"/>
              <w:szCs w:val="28"/>
              <w:u w:val="single"/>
              <w:shd w:val="clear" w:color="auto" w:fill="FFFFFF"/>
            </w:rPr>
          </w:rPrChange>
        </w:rPr>
        <w:t>Preamble</w:t>
      </w:r>
      <w:bookmarkEnd w:id="602"/>
    </w:p>
    <w:p w:rsidR="008717AE" w:rsidRPr="00497EC6" w:rsidRDefault="008717AE" w:rsidP="00347A6E">
      <w:pPr>
        <w:pStyle w:val="ArticleCommentary"/>
      </w:pPr>
      <w:r w:rsidRPr="00497EC6">
        <w:t xml:space="preserve">The preamble describes the purposes of this Convention, and is an integral part thereof. </w:t>
      </w:r>
    </w:p>
    <w:p w:rsidR="00000000" w:rsidRDefault="008717AE">
      <w:pPr>
        <w:pPrChange w:id="604" w:author="Brian Hunt" w:date="2011-11-06T14:48:00Z">
          <w:pPr>
            <w:pStyle w:val="Preamble"/>
          </w:pPr>
        </w:pPrChange>
      </w:pPr>
      <w:r w:rsidRPr="00497EC6">
        <w:t>The States Parties to this Convention,</w:t>
      </w:r>
    </w:p>
    <w:p w:rsidR="00913AAE" w:rsidRPr="00EE6460" w:rsidRDefault="00913AAE" w:rsidP="00913AAE">
      <w:pPr>
        <w:pStyle w:val="ArticleCommentary"/>
        <w:rPr>
          <w:ins w:id="605" w:author="Brian Hunt" w:date="2011-11-06T14:48:00Z"/>
        </w:rPr>
      </w:pPr>
      <w:ins w:id="606" w:author="Brian Hunt" w:date="2011-11-06T14:48:00Z">
        <w:r w:rsidRPr="00EE6460">
          <w:t xml:space="preserve">The </w:t>
        </w:r>
        <w:r>
          <w:t xml:space="preserve">following </w:t>
        </w:r>
        <w:r w:rsidRPr="00EE6460">
          <w:t xml:space="preserve">leads us to the conclusion that a </w:t>
        </w:r>
        <w:r>
          <w:t>Tribunal</w:t>
        </w:r>
        <w:r w:rsidRPr="00EE6460">
          <w:t xml:space="preserve"> for resolving disputes in </w:t>
        </w:r>
        <w:r>
          <w:t>state</w:t>
        </w:r>
        <w:r w:rsidRPr="00EE6460">
          <w:t xml:space="preserve"> bankruptcy</w:t>
        </w:r>
        <w:r w:rsidR="00141287">
          <w:t>-like proceedings</w:t>
        </w:r>
        <w:r w:rsidRPr="00EE6460">
          <w:t xml:space="preserve"> is in the interests of global society.</w:t>
        </w:r>
      </w:ins>
    </w:p>
    <w:p w:rsidR="00000000" w:rsidRDefault="00504574">
      <w:pPr>
        <w:pPrChange w:id="607" w:author="Brian Hunt" w:date="2011-11-06T14:48:00Z">
          <w:pPr>
            <w:pStyle w:val="Preamble"/>
          </w:pPr>
        </w:pPrChange>
      </w:pPr>
      <w:r w:rsidRPr="00504574">
        <w:rPr>
          <w:b/>
          <w:rPrChange w:id="608" w:author="Brian Hunt" w:date="2011-11-06T14:48:00Z">
            <w:rPr>
              <w:b w:val="0"/>
              <w:i/>
              <w:color w:val="0000FF"/>
              <w:u w:val="single"/>
              <w:shd w:val="clear" w:color="auto" w:fill="FFFFFF"/>
            </w:rPr>
          </w:rPrChange>
        </w:rPr>
        <w:t xml:space="preserve">Acknowledge </w:t>
      </w:r>
      <w:r w:rsidR="008717AE" w:rsidRPr="00497EC6">
        <w:t>that all states potentially run the risk of insolvency, and that such risk requires techniques for resolution should such eventuality materialize;</w:t>
      </w:r>
    </w:p>
    <w:p w:rsidR="008717AE" w:rsidRPr="00497EC6" w:rsidRDefault="008717AE" w:rsidP="00347A6E">
      <w:pPr>
        <w:pStyle w:val="ArticleCommentary"/>
      </w:pPr>
      <w:r w:rsidRPr="00497EC6">
        <w:t xml:space="preserve">The above text is meant to express the acknowledgment that </w:t>
      </w:r>
      <w:del w:id="609" w:author="Brian Hunt" w:date="2011-11-06T14:48:00Z">
        <w:r w:rsidR="007F4128">
          <w:delText>sovereign</w:delText>
        </w:r>
      </w:del>
      <w:ins w:id="610" w:author="Brian Hunt" w:date="2011-11-06T14:48:00Z">
        <w:r w:rsidR="004F2D5F">
          <w:t>state</w:t>
        </w:r>
      </w:ins>
      <w:r w:rsidRPr="00497EC6">
        <w:t xml:space="preserve"> insolvency is a perennial problem, which may arise with or without fault on behalf of debtors or creditors, and may affect states in any region of the world. </w:t>
      </w:r>
    </w:p>
    <w:p w:rsidR="008717AE" w:rsidRDefault="00504574" w:rsidP="007335F3">
      <w:pPr>
        <w:spacing w:line="276" w:lineRule="auto"/>
        <w:rPr>
          <w:ins w:id="611" w:author="Brian Hunt" w:date="2011-11-06T14:48:00Z"/>
          <w:rFonts w:asciiTheme="minorHAnsi" w:hAnsiTheme="minorHAnsi"/>
          <w:color w:val="000000" w:themeColor="text1"/>
        </w:rPr>
      </w:pPr>
      <w:r w:rsidRPr="00504574">
        <w:rPr>
          <w:rFonts w:asciiTheme="minorHAnsi" w:hAnsiTheme="minorHAnsi"/>
          <w:b/>
          <w:color w:val="000000" w:themeColor="text1"/>
          <w:rPrChange w:id="612" w:author="Brian Hunt" w:date="2011-11-06T14:48:00Z">
            <w:rPr>
              <w:color w:val="0000FF"/>
              <w:u w:val="single"/>
            </w:rPr>
          </w:rPrChange>
        </w:rPr>
        <w:t xml:space="preserve">Mindful </w:t>
      </w:r>
      <w:ins w:id="613" w:author="Brian Hunt" w:date="2011-11-06T14:48:00Z">
        <w:r w:rsidR="008B5695" w:rsidRPr="008B5695">
          <w:rPr>
            <w:rFonts w:asciiTheme="minorHAnsi" w:hAnsiTheme="minorHAnsi"/>
            <w:color w:val="000000" w:themeColor="text1"/>
          </w:rPr>
          <w:t xml:space="preserve">of the </w:t>
        </w:r>
        <w:r w:rsidR="008B5695">
          <w:rPr>
            <w:rFonts w:asciiTheme="minorHAnsi" w:hAnsiTheme="minorHAnsi"/>
            <w:color w:val="000000" w:themeColor="text1"/>
          </w:rPr>
          <w:t xml:space="preserve">uncertainty and costs </w:t>
        </w:r>
      </w:ins>
      <w:r w:rsidRPr="00504574">
        <w:rPr>
          <w:rFonts w:asciiTheme="minorHAnsi" w:hAnsiTheme="minorHAnsi"/>
          <w:color w:val="000000" w:themeColor="text1"/>
          <w:rPrChange w:id="614" w:author="Brian Hunt" w:date="2011-11-06T14:48:00Z">
            <w:rPr>
              <w:color w:val="0000FF"/>
              <w:u w:val="single"/>
            </w:rPr>
          </w:rPrChange>
        </w:rPr>
        <w:t xml:space="preserve">that </w:t>
      </w:r>
      <w:del w:id="615" w:author="Brian Hunt" w:date="2011-11-06T14:48:00Z">
        <w:r w:rsidR="002F2FFE">
          <w:delText>t</w:delText>
        </w:r>
        <w:r w:rsidR="004F7A39">
          <w:delText>he cost of avoiding default</w:delText>
        </w:r>
        <w:r w:rsidR="00620351">
          <w:delText>, or</w:delText>
        </w:r>
      </w:del>
      <w:ins w:id="616" w:author="Brian Hunt" w:date="2011-11-06T14:48:00Z">
        <w:r w:rsidR="008B5695">
          <w:rPr>
            <w:rFonts w:asciiTheme="minorHAnsi" w:hAnsiTheme="minorHAnsi"/>
            <w:color w:val="000000" w:themeColor="text1"/>
          </w:rPr>
          <w:t>are associated with delaying a resolution between a state debtor and its creditors;</w:t>
        </w:r>
      </w:ins>
    </w:p>
    <w:p w:rsidR="008F3F63" w:rsidRPr="00497EC6" w:rsidRDefault="0054678A" w:rsidP="00E9148D">
      <w:pPr>
        <w:pStyle w:val="ArticleCommentary"/>
      </w:pPr>
      <w:ins w:id="617" w:author="Brian Hunt" w:date="2011-11-06T14:48:00Z">
        <w:r>
          <w:t>This is a restatement</w:t>
        </w:r>
      </w:ins>
      <w:r>
        <w:t xml:space="preserve"> of </w:t>
      </w:r>
      <w:del w:id="618" w:author="Brian Hunt" w:date="2011-11-06T14:48:00Z">
        <w:r w:rsidR="00620351">
          <w:delText xml:space="preserve">a disorderly default, </w:delText>
        </w:r>
        <w:r w:rsidR="002F2FFE">
          <w:delText xml:space="preserve">are likely </w:delText>
        </w:r>
        <w:r w:rsidR="00620351">
          <w:delText>exceed those</w:delText>
        </w:r>
      </w:del>
      <w:ins w:id="619" w:author="Brian Hunt" w:date="2011-11-06T14:48:00Z">
        <w:r>
          <w:t xml:space="preserve">“justice delayed is justice denied”, a legal maxim </w:t>
        </w:r>
        <w:r w:rsidR="00F07812">
          <w:t xml:space="preserve">that is perhaps </w:t>
        </w:r>
        <w:r>
          <w:t xml:space="preserve">particularly acute in </w:t>
        </w:r>
        <w:r w:rsidR="00F07812">
          <w:t>cases</w:t>
        </w:r>
      </w:ins>
      <w:r w:rsidR="00F07812">
        <w:t xml:space="preserve"> of </w:t>
      </w:r>
      <w:del w:id="620" w:author="Brian Hunt" w:date="2011-11-06T14:48:00Z">
        <w:r w:rsidR="00620351">
          <w:delText xml:space="preserve">an orderly default under this </w:delText>
        </w:r>
        <w:r w:rsidR="002F2FFE">
          <w:delText>Treaty.</w:delText>
        </w:r>
        <w:r w:rsidR="00620351">
          <w:delText xml:space="preserve"> </w:delText>
        </w:r>
      </w:del>
      <w:ins w:id="621" w:author="Brian Hunt" w:date="2011-11-06T14:48:00Z">
        <w:r w:rsidR="00F07812">
          <w:t>insolvency.</w:t>
        </w:r>
      </w:ins>
    </w:p>
    <w:p w:rsidR="00000000" w:rsidRDefault="00504574">
      <w:pPr>
        <w:spacing w:line="276" w:lineRule="auto"/>
        <w:rPr>
          <w:rFonts w:asciiTheme="minorHAnsi" w:hAnsiTheme="minorHAnsi"/>
          <w:color w:val="000000" w:themeColor="text1"/>
          <w:rPrChange w:id="622" w:author="Brian Hunt" w:date="2011-11-06T14:48:00Z">
            <w:rPr/>
          </w:rPrChange>
        </w:rPr>
        <w:pPrChange w:id="623" w:author="Brian Hunt" w:date="2011-11-06T14:48:00Z">
          <w:pPr>
            <w:pStyle w:val="Preamble"/>
          </w:pPr>
        </w:pPrChange>
      </w:pPr>
      <w:r w:rsidRPr="00504574">
        <w:rPr>
          <w:rFonts w:asciiTheme="minorHAnsi" w:hAnsiTheme="minorHAnsi"/>
          <w:b/>
          <w:color w:val="000000" w:themeColor="text1"/>
          <w:rPrChange w:id="624" w:author="Brian Hunt" w:date="2011-11-06T14:48:00Z">
            <w:rPr>
              <w:b w:val="0"/>
              <w:i/>
              <w:color w:val="0000FF"/>
              <w:u w:val="single"/>
              <w:shd w:val="clear" w:color="auto" w:fill="FFFFFF"/>
            </w:rPr>
          </w:rPrChange>
        </w:rPr>
        <w:t>Recognize</w:t>
      </w:r>
      <w:r w:rsidRPr="00504574">
        <w:rPr>
          <w:rFonts w:asciiTheme="minorHAnsi" w:hAnsiTheme="minorHAnsi"/>
          <w:i/>
          <w:color w:val="000000" w:themeColor="text1"/>
          <w:rPrChange w:id="625" w:author="Brian Hunt" w:date="2011-11-06T14:48:00Z">
            <w:rPr>
              <w:b w:val="0"/>
              <w:i/>
              <w:color w:val="0000FF"/>
              <w:u w:val="single"/>
              <w:shd w:val="clear" w:color="auto" w:fill="FFFFFF"/>
            </w:rPr>
          </w:rPrChange>
        </w:rPr>
        <w:t xml:space="preserve"> </w:t>
      </w:r>
      <w:r w:rsidRPr="00504574">
        <w:rPr>
          <w:rFonts w:asciiTheme="minorHAnsi" w:hAnsiTheme="minorHAnsi"/>
          <w:color w:val="000000" w:themeColor="text1"/>
          <w:rPrChange w:id="626" w:author="Brian Hunt" w:date="2011-11-06T14:48:00Z">
            <w:rPr>
              <w:b w:val="0"/>
              <w:color w:val="0000FF"/>
              <w:u w:val="single"/>
              <w:shd w:val="clear" w:color="auto" w:fill="FFFFFF"/>
            </w:rPr>
          </w:rPrChange>
        </w:rPr>
        <w:t>that structured process and a final binding determination of disputes between debtor states and their creditors</w:t>
      </w:r>
      <w:del w:id="627" w:author="Brian Hunt" w:date="2011-11-06T14:48:00Z">
        <w:r w:rsidR="002B3884" w:rsidRPr="009F66A9">
          <w:delText xml:space="preserve"> </w:delText>
        </w:r>
        <w:r w:rsidR="0056333A" w:rsidRPr="009F66A9">
          <w:delText>reduces</w:delText>
        </w:r>
      </w:del>
      <w:r w:rsidRPr="00504574">
        <w:rPr>
          <w:rFonts w:asciiTheme="minorHAnsi" w:hAnsiTheme="minorHAnsi"/>
          <w:color w:val="000000" w:themeColor="text1"/>
          <w:rPrChange w:id="628" w:author="Brian Hunt" w:date="2011-11-06T14:48:00Z">
            <w:rPr>
              <w:b w:val="0"/>
              <w:color w:val="0000FF"/>
              <w:u w:val="single"/>
              <w:shd w:val="clear" w:color="auto" w:fill="FFFFFF"/>
            </w:rPr>
          </w:rPrChange>
        </w:rPr>
        <w:t>:</w:t>
      </w:r>
    </w:p>
    <w:p w:rsidR="00000000" w:rsidRDefault="008717AE">
      <w:pPr>
        <w:pStyle w:val="Preamble"/>
        <w:numPr>
          <w:ilvl w:val="0"/>
          <w:numId w:val="2"/>
        </w:numPr>
        <w:pPrChange w:id="629" w:author="Brian Hunt" w:date="2011-11-06T14:48:00Z">
          <w:pPr>
            <w:pStyle w:val="Preamble"/>
          </w:pPr>
        </w:pPrChange>
      </w:pPr>
      <w:ins w:id="630" w:author="Brian Hunt" w:date="2011-11-06T14:48:00Z">
        <w:r w:rsidRPr="009E2BFA">
          <w:t xml:space="preserve">Reduces </w:t>
        </w:r>
      </w:ins>
      <w:r w:rsidRPr="009E2BFA">
        <w:t xml:space="preserve">harm to states in financial </w:t>
      </w:r>
      <w:del w:id="631" w:author="Brian Hunt" w:date="2011-11-06T14:48:00Z">
        <w:r w:rsidR="00044058" w:rsidRPr="009F66A9">
          <w:delText>turmoil</w:delText>
        </w:r>
        <w:r w:rsidR="007F4128">
          <w:delText>, and</w:delText>
        </w:r>
      </w:del>
      <w:ins w:id="632" w:author="Brian Hunt" w:date="2011-11-06T14:48:00Z">
        <w:r w:rsidRPr="009E2BFA">
          <w:t>distress,</w:t>
        </w:r>
      </w:ins>
      <w:r w:rsidRPr="009E2BFA">
        <w:t xml:space="preserve"> their constituents, </w:t>
      </w:r>
      <w:del w:id="633" w:author="Brian Hunt" w:date="2011-11-06T14:48:00Z">
        <w:r w:rsidR="00597F58">
          <w:delText>include</w:delText>
        </w:r>
        <w:r w:rsidR="00490CEA">
          <w:delText xml:space="preserve">ing, </w:delText>
        </w:r>
        <w:r w:rsidR="00597F58">
          <w:delText>but not limited to</w:delText>
        </w:r>
      </w:del>
      <w:ins w:id="634" w:author="Brian Hunt" w:date="2011-11-06T14:48:00Z">
        <w:r w:rsidRPr="009E2BFA">
          <w:t>other states and creditors of the states, including</w:t>
        </w:r>
      </w:ins>
      <w:r w:rsidRPr="009E2BFA">
        <w:t>:</w:t>
      </w:r>
    </w:p>
    <w:p w:rsidR="00000000" w:rsidRDefault="008717AE">
      <w:pPr>
        <w:pStyle w:val="Preamble"/>
        <w:numPr>
          <w:ilvl w:val="1"/>
          <w:numId w:val="2"/>
        </w:numPr>
        <w:pPrChange w:id="635" w:author="Brian Hunt" w:date="2011-11-06T14:48:00Z">
          <w:pPr>
            <w:pStyle w:val="Preamble"/>
          </w:pPr>
        </w:pPrChange>
      </w:pPr>
      <w:commentRangeStart w:id="636"/>
      <w:r w:rsidRPr="009E2BFA">
        <w:lastRenderedPageBreak/>
        <w:t>loss of confidence by creditors and investors;</w:t>
      </w:r>
    </w:p>
    <w:p w:rsidR="00597F58" w:rsidRDefault="00597F58" w:rsidP="00D20F12">
      <w:pPr>
        <w:pStyle w:val="Preamble"/>
        <w:rPr>
          <w:del w:id="637" w:author="Brian Hunt" w:date="2011-11-06T14:48:00Z"/>
        </w:rPr>
      </w:pPr>
      <w:del w:id="638" w:author="Brian Hunt" w:date="2011-11-06T14:48:00Z">
        <w:r>
          <w:delText>loss of confidence by citizens and businesses;</w:delText>
        </w:r>
      </w:del>
    </w:p>
    <w:commentRangeEnd w:id="636"/>
    <w:p w:rsidR="00000000" w:rsidRDefault="00490CEA">
      <w:pPr>
        <w:pStyle w:val="Preamble"/>
        <w:numPr>
          <w:ilvl w:val="1"/>
          <w:numId w:val="2"/>
        </w:numPr>
        <w:pPrChange w:id="639" w:author="Brian Hunt" w:date="2011-11-06T14:48:00Z">
          <w:pPr>
            <w:pStyle w:val="Preamble"/>
          </w:pPr>
        </w:pPrChange>
      </w:pPr>
      <w:del w:id="640" w:author="Brian Hunt" w:date="2011-11-06T14:48:00Z">
        <w:r>
          <w:rPr>
            <w:rStyle w:val="CommentReference"/>
            <w:b w:val="0"/>
          </w:rPr>
          <w:commentReference w:id="636"/>
        </w:r>
      </w:del>
      <w:r w:rsidR="008717AE" w:rsidRPr="009E2BFA">
        <w:t>resentment, political dissent, and civil disorder;</w:t>
      </w:r>
    </w:p>
    <w:p w:rsidR="00000000" w:rsidRDefault="008717AE">
      <w:pPr>
        <w:pStyle w:val="Preamble"/>
        <w:numPr>
          <w:ilvl w:val="1"/>
          <w:numId w:val="2"/>
        </w:numPr>
        <w:pPrChange w:id="641" w:author="Brian Hunt" w:date="2011-11-06T14:48:00Z">
          <w:pPr>
            <w:pStyle w:val="Preamble"/>
          </w:pPr>
        </w:pPrChange>
      </w:pPr>
      <w:r w:rsidRPr="009E2BFA">
        <w:t>a forced and haphazard reduction in essential services;</w:t>
      </w:r>
    </w:p>
    <w:p w:rsidR="00000000" w:rsidRDefault="008717AE">
      <w:pPr>
        <w:pStyle w:val="Preamble"/>
        <w:numPr>
          <w:ilvl w:val="1"/>
          <w:numId w:val="2"/>
        </w:numPr>
        <w:pPrChange w:id="642" w:author="Brian Hunt" w:date="2011-11-06T14:48:00Z">
          <w:pPr>
            <w:pStyle w:val="Preamble"/>
          </w:pPr>
        </w:pPrChange>
      </w:pPr>
      <w:r w:rsidRPr="009E2BFA">
        <w:t>loss of infrastructure</w:t>
      </w:r>
      <w:del w:id="643" w:author="Brian Hunt" w:date="2011-11-06T14:48:00Z">
        <w:r w:rsidR="00597F58">
          <w:delText>.</w:delText>
        </w:r>
      </w:del>
      <w:ins w:id="644" w:author="Brian Hunt" w:date="2011-11-06T14:48:00Z">
        <w:r w:rsidRPr="009E2BFA">
          <w:t xml:space="preserve"> to wastage and civil unrest;</w:t>
        </w:r>
      </w:ins>
    </w:p>
    <w:p w:rsidR="007F4128" w:rsidRPr="009F66A9" w:rsidRDefault="007F4128" w:rsidP="007F4128">
      <w:pPr>
        <w:pStyle w:val="ArticleCommentary"/>
        <w:rPr>
          <w:del w:id="645" w:author="Brian Hunt" w:date="2011-11-06T14:48:00Z"/>
        </w:rPr>
      </w:pPr>
      <w:commentRangeStart w:id="646"/>
      <w:del w:id="647" w:author="Brian Hunt" w:date="2011-11-06T14:48:00Z">
        <w:r>
          <w:delText>The bankruptcy regime shall encourage expediency, certainty, finality, a principled resolution;</w:delText>
        </w:r>
        <w:commentRangeEnd w:id="646"/>
        <w:r w:rsidR="00490CEA">
          <w:rPr>
            <w:rStyle w:val="CommentReference"/>
            <w:rFonts w:ascii="Times New Roman" w:hAnsi="Times New Roman"/>
            <w:color w:val="auto"/>
          </w:rPr>
          <w:commentReference w:id="646"/>
        </w:r>
      </w:del>
    </w:p>
    <w:p w:rsidR="00000000" w:rsidRDefault="008717AE">
      <w:pPr>
        <w:pStyle w:val="Preamble"/>
        <w:numPr>
          <w:ilvl w:val="1"/>
          <w:numId w:val="2"/>
        </w:numPr>
        <w:pPrChange w:id="648" w:author="Brian Hunt" w:date="2011-11-06T14:48:00Z">
          <w:pPr>
            <w:pStyle w:val="Preamble"/>
          </w:pPr>
        </w:pPrChange>
      </w:pPr>
      <w:ins w:id="649" w:author="Brian Hunt" w:date="2011-11-06T14:48:00Z">
        <w:r w:rsidRPr="009E2BFA">
          <w:t xml:space="preserve">the </w:t>
        </w:r>
      </w:ins>
      <w:r w:rsidRPr="009E2BFA">
        <w:t>risk of contagion</w:t>
      </w:r>
      <w:del w:id="650" w:author="Brian Hunt" w:date="2011-11-06T14:48:00Z">
        <w:r w:rsidR="00044058" w:rsidRPr="009F66A9">
          <w:delText>;</w:delText>
        </w:r>
      </w:del>
    </w:p>
    <w:p w:rsidR="008717AE" w:rsidRPr="009E2BFA" w:rsidRDefault="008717AE" w:rsidP="00347A6E">
      <w:pPr>
        <w:pStyle w:val="ArticleCommentary"/>
      </w:pPr>
      <w:commentRangeStart w:id="651"/>
      <w:r w:rsidRPr="009E2BFA">
        <w:t>The bankruptcy regime shall limit the time in which states remain insolvent, which reduces the time in which fear, uncertainty and doubt may spread; the regime shall also provide a baseline for negotiation that may be applied to states in similar financial situations.</w:t>
      </w:r>
      <w:commentRangeEnd w:id="651"/>
      <w:r w:rsidR="00490CEA">
        <w:rPr>
          <w:rStyle w:val="CommentReference"/>
          <w:rFonts w:ascii="Times New Roman" w:hAnsi="Times New Roman"/>
          <w:color w:val="auto"/>
        </w:rPr>
        <w:commentReference w:id="651"/>
      </w:r>
    </w:p>
    <w:p w:rsidR="00000000" w:rsidRDefault="00597F58">
      <w:pPr>
        <w:pStyle w:val="Preamble"/>
        <w:numPr>
          <w:ilvl w:val="1"/>
          <w:numId w:val="2"/>
        </w:numPr>
        <w:pPrChange w:id="652" w:author="Brian Hunt" w:date="2011-11-06T14:48:00Z">
          <w:pPr>
            <w:pStyle w:val="Preamble"/>
          </w:pPr>
        </w:pPrChange>
      </w:pPr>
      <w:del w:id="653" w:author="Brian Hunt" w:date="2011-11-06T14:48:00Z">
        <w:r>
          <w:delText>the</w:delText>
        </w:r>
      </w:del>
      <w:ins w:id="654" w:author="Brian Hunt" w:date="2011-11-06T14:48:00Z">
        <w:r w:rsidR="008717AE" w:rsidRPr="009E2BFA">
          <w:t>The</w:t>
        </w:r>
      </w:ins>
      <w:r w:rsidR="008717AE" w:rsidRPr="009E2BFA">
        <w:t xml:space="preserve"> aggregate loss to creditors;</w:t>
      </w:r>
    </w:p>
    <w:p w:rsidR="007F4128" w:rsidRPr="009F66A9" w:rsidRDefault="007F4128" w:rsidP="007F4128">
      <w:pPr>
        <w:pStyle w:val="ArticleCommentary"/>
        <w:rPr>
          <w:del w:id="655" w:author="Brian Hunt" w:date="2011-11-06T14:48:00Z"/>
        </w:rPr>
      </w:pPr>
      <w:del w:id="656" w:author="Brian Hunt" w:date="2011-11-06T14:48:00Z">
        <w:r>
          <w:delText>Losses to creditors are reduced where a</w:delText>
        </w:r>
        <w:r w:rsidR="00490CEA">
          <w:delText>n economy</w:delText>
        </w:r>
        <w:r>
          <w:delText xml:space="preserve"> recover</w:delText>
        </w:r>
        <w:r w:rsidR="00490CEA">
          <w:delText>s</w:delText>
        </w:r>
        <w:r>
          <w:delText xml:space="preserve"> quickly, and the costs and uncertainty are reduced. </w:delText>
        </w:r>
        <w:r w:rsidR="00490CEA">
          <w:rPr>
            <w:rStyle w:val="CommentReference"/>
            <w:rFonts w:ascii="Times New Roman" w:hAnsi="Times New Roman"/>
            <w:color w:val="auto"/>
          </w:rPr>
          <w:commentReference w:id="657"/>
        </w:r>
      </w:del>
    </w:p>
    <w:p w:rsidR="008717AE" w:rsidRPr="009E2BFA" w:rsidRDefault="00213EC7" w:rsidP="00347A6E">
      <w:pPr>
        <w:pStyle w:val="ArticleCommentary"/>
        <w:rPr>
          <w:ins w:id="658" w:author="Brian Hunt" w:date="2011-11-06T14:48:00Z"/>
        </w:rPr>
      </w:pPr>
      <w:ins w:id="659" w:author="Brian Hunt" w:date="2011-11-06T14:48:00Z">
        <w:r>
          <w:t>Delay in a resolution increases uncertainty and may have a negative effect on the aggregate losses to creditors, particular if contagion spreads and civil unrest undermines existing infrastructure.</w:t>
        </w:r>
      </w:ins>
    </w:p>
    <w:p w:rsidR="008717AE" w:rsidRPr="009E2BFA" w:rsidRDefault="008717AE" w:rsidP="0031028F">
      <w:pPr>
        <w:pStyle w:val="Preamble"/>
        <w:numPr>
          <w:ilvl w:val="1"/>
          <w:numId w:val="2"/>
        </w:numPr>
        <w:rPr>
          <w:ins w:id="660" w:author="Brian Hunt" w:date="2011-11-06T14:48:00Z"/>
        </w:rPr>
      </w:pPr>
      <w:ins w:id="661" w:author="Brian Hunt" w:date="2011-11-06T14:48:00Z">
        <w:r w:rsidRPr="009E2BFA">
          <w:t xml:space="preserve">The possibility of </w:t>
        </w:r>
        <w:r w:rsidR="008F3F63" w:rsidRPr="009E2BFA">
          <w:t>retributive</w:t>
        </w:r>
        <w:r w:rsidRPr="009E2BFA">
          <w:t xml:space="preserve"> or vindictive actions by creditors;</w:t>
        </w:r>
      </w:ins>
    </w:p>
    <w:p w:rsidR="008717AE" w:rsidRPr="009E2BFA" w:rsidRDefault="008717AE" w:rsidP="00347A6E">
      <w:pPr>
        <w:pStyle w:val="ArticleCommentary"/>
        <w:rPr>
          <w:ins w:id="662" w:author="Brian Hunt" w:date="2011-11-06T14:48:00Z"/>
        </w:rPr>
      </w:pPr>
      <w:ins w:id="663" w:author="Brian Hunt" w:date="2011-11-06T14:48:00Z">
        <w:r w:rsidRPr="009E2BFA">
          <w:t xml:space="preserve">Under the UN Charter, and the earlier the Drago-Porter Convention, </w:t>
        </w:r>
        <w:r w:rsidR="004F2D5F">
          <w:t>state</w:t>
        </w:r>
        <w:r w:rsidRPr="009E2BFA">
          <w:t xml:space="preserve"> defaults can only be settled by peaceful means, which rule is furthered by this Treaty.</w:t>
        </w:r>
      </w:ins>
    </w:p>
    <w:p w:rsidR="008717AE" w:rsidRPr="009E2BFA" w:rsidRDefault="008717AE" w:rsidP="0031028F">
      <w:pPr>
        <w:pStyle w:val="Preamble"/>
        <w:numPr>
          <w:ilvl w:val="0"/>
          <w:numId w:val="2"/>
        </w:numPr>
        <w:rPr>
          <w:ins w:id="664" w:author="Brian Hunt" w:date="2011-11-06T14:48:00Z"/>
        </w:rPr>
      </w:pPr>
      <w:ins w:id="665" w:author="Brian Hunt" w:date="2011-11-06T14:48:00Z">
        <w:r w:rsidRPr="009E2BFA">
          <w:t xml:space="preserve">Increases the confidence of citizens, businesses, </w:t>
        </w:r>
        <w:proofErr w:type="spellStart"/>
        <w:r w:rsidRPr="009E2BFA">
          <w:t>neighbours</w:t>
        </w:r>
        <w:proofErr w:type="spellEnd"/>
        <w:r w:rsidRPr="009E2BFA">
          <w:t xml:space="preserve"> and creditors in the financial capabilities of the state and the financial system;</w:t>
        </w:r>
      </w:ins>
    </w:p>
    <w:p w:rsidR="008F3F63" w:rsidRPr="009E2BFA" w:rsidRDefault="008F3F63" w:rsidP="00347A6E">
      <w:pPr>
        <w:pStyle w:val="ArticleCommentary"/>
        <w:rPr>
          <w:ins w:id="666" w:author="Brian Hunt" w:date="2011-11-06T14:48:00Z"/>
        </w:rPr>
      </w:pPr>
      <w:ins w:id="667" w:author="Brian Hunt" w:date="2011-11-06T14:48:00Z">
        <w:r w:rsidRPr="009E2BFA">
          <w:t>Confidence is really the currency of financial stability, at least in a fiat system. Preserving that confidence, within the state to a limited degree, across financial markets underpins one of the most valuable contributions of a structured regime such as the one this treaty proposes.</w:t>
        </w:r>
      </w:ins>
    </w:p>
    <w:p w:rsidR="00000000" w:rsidRDefault="008F3F63">
      <w:pPr>
        <w:pStyle w:val="Preamble"/>
        <w:numPr>
          <w:ilvl w:val="0"/>
          <w:numId w:val="2"/>
        </w:numPr>
        <w:pPrChange w:id="668" w:author="Brian Hunt" w:date="2011-11-06T14:48:00Z">
          <w:pPr>
            <w:pStyle w:val="Preamble"/>
          </w:pPr>
        </w:pPrChange>
      </w:pPr>
      <w:ins w:id="669" w:author="Brian Hunt" w:date="2011-11-06T14:48:00Z">
        <w:r w:rsidRPr="009E2BFA">
          <w:t xml:space="preserve">Provides an impartial and independent forum for a hearing of the positions of parties, and a </w:t>
        </w:r>
      </w:ins>
      <w:r w:rsidRPr="009E2BFA">
        <w:t>unequal treatment as between creditors</w:t>
      </w:r>
      <w:del w:id="670" w:author="Brian Hunt" w:date="2011-11-06T14:48:00Z">
        <w:r w:rsidR="0056333A" w:rsidRPr="009F66A9">
          <w:delText>;</w:delText>
        </w:r>
      </w:del>
    </w:p>
    <w:p w:rsidR="008717AE" w:rsidRPr="0000782B" w:rsidRDefault="008717AE" w:rsidP="00347A6E">
      <w:pPr>
        <w:pStyle w:val="ArticleCommentary"/>
      </w:pPr>
      <w:r w:rsidRPr="009E2BFA">
        <w:t>At present some creditors can be preferentially repaid, and there is the potential for unequal treatment</w:t>
      </w:r>
      <w:del w:id="671" w:author="Brian Hunt" w:date="2011-11-06T14:48:00Z">
        <w:r w:rsidR="00F84873">
          <w:delText xml:space="preserve"> </w:delText>
        </w:r>
        <w:r w:rsidR="007F4128">
          <w:delText xml:space="preserve"> </w:delText>
        </w:r>
      </w:del>
      <w:r w:rsidRPr="009E2BFA">
        <w:t>, as between creditors, and as between different states in similar situations. Unequal treatment undermines confidence in the debt restructuring process and international governance.</w:t>
      </w:r>
      <w:r w:rsidRPr="0000782B">
        <w:t xml:space="preserve"> </w:t>
      </w:r>
    </w:p>
    <w:p w:rsidR="000053C3" w:rsidRDefault="00D93E6C" w:rsidP="00D20F12">
      <w:pPr>
        <w:pStyle w:val="Preamble"/>
        <w:rPr>
          <w:del w:id="672" w:author="Brian Hunt" w:date="2011-11-06T14:48:00Z"/>
        </w:rPr>
      </w:pPr>
      <w:commentRangeStart w:id="673"/>
      <w:del w:id="674" w:author="Brian Hunt" w:date="2011-11-06T14:48:00Z">
        <w:r>
          <w:delText>the possibility of violence</w:delText>
        </w:r>
        <w:r w:rsidR="000053C3">
          <w:delText xml:space="preserve"> </w:delText>
        </w:r>
        <w:r>
          <w:delText>arising</w:delText>
        </w:r>
        <w:r w:rsidR="00597F58">
          <w:delText xml:space="preserve"> to enforce </w:delText>
        </w:r>
        <w:r w:rsidR="000053C3">
          <w:delText>unpaid debts</w:delText>
        </w:r>
        <w:r w:rsidR="00597F58">
          <w:delText xml:space="preserve"> or vindictively</w:delText>
        </w:r>
        <w:r w:rsidR="000053C3">
          <w:delText>.</w:delText>
        </w:r>
      </w:del>
    </w:p>
    <w:p w:rsidR="007F4128" w:rsidRPr="009F66A9" w:rsidRDefault="007F4128" w:rsidP="007F4128">
      <w:pPr>
        <w:pStyle w:val="ArticleCommentary"/>
        <w:rPr>
          <w:del w:id="675" w:author="Brian Hunt" w:date="2011-11-06T14:48:00Z"/>
        </w:rPr>
      </w:pPr>
      <w:del w:id="676" w:author="Brian Hunt" w:date="2011-11-06T14:48:00Z">
        <w:r>
          <w:delText xml:space="preserve">Since around the time of the Drago doctrine violence has been deterred as a mechanism for enforcing debts, but </w:delText>
        </w:r>
      </w:del>
    </w:p>
    <w:commentRangeEnd w:id="673"/>
    <w:p w:rsidR="00000000" w:rsidRDefault="00F84873">
      <w:pPr>
        <w:spacing w:line="276" w:lineRule="auto"/>
        <w:rPr>
          <w:rFonts w:asciiTheme="minorHAnsi" w:hAnsiTheme="minorHAnsi"/>
          <w:color w:val="000000" w:themeColor="text1"/>
          <w:rPrChange w:id="677" w:author="Brian Hunt" w:date="2011-11-06T14:48:00Z">
            <w:rPr/>
          </w:rPrChange>
        </w:rPr>
        <w:pPrChange w:id="678" w:author="Brian Hunt" w:date="2011-11-06T14:48:00Z">
          <w:pPr>
            <w:pStyle w:val="Preamble"/>
          </w:pPr>
        </w:pPrChange>
      </w:pPr>
      <w:del w:id="679" w:author="Brian Hunt" w:date="2011-11-06T14:48:00Z">
        <w:r>
          <w:rPr>
            <w:rStyle w:val="CommentReference"/>
          </w:rPr>
          <w:commentReference w:id="673"/>
        </w:r>
      </w:del>
      <w:r w:rsidR="00504574" w:rsidRPr="00504574">
        <w:rPr>
          <w:rFonts w:asciiTheme="minorHAnsi" w:hAnsiTheme="minorHAnsi"/>
          <w:b/>
          <w:color w:val="000000" w:themeColor="text1"/>
          <w:rPrChange w:id="680" w:author="Brian Hunt" w:date="2011-11-06T14:48:00Z">
            <w:rPr>
              <w:b w:val="0"/>
              <w:i/>
              <w:color w:val="0000FF"/>
              <w:u w:val="single"/>
              <w:shd w:val="clear" w:color="auto" w:fill="FFFFFF"/>
            </w:rPr>
          </w:rPrChange>
        </w:rPr>
        <w:t>Understand</w:t>
      </w:r>
      <w:r w:rsidR="00504574" w:rsidRPr="00504574">
        <w:rPr>
          <w:rFonts w:asciiTheme="minorHAnsi" w:hAnsiTheme="minorHAnsi"/>
          <w:i/>
          <w:color w:val="000000" w:themeColor="text1"/>
          <w:rPrChange w:id="681" w:author="Brian Hunt" w:date="2011-11-06T14:48:00Z">
            <w:rPr>
              <w:b w:val="0"/>
              <w:i/>
              <w:color w:val="0000FF"/>
              <w:u w:val="single"/>
              <w:shd w:val="clear" w:color="auto" w:fill="FFFFFF"/>
            </w:rPr>
          </w:rPrChange>
        </w:rPr>
        <w:t xml:space="preserve"> </w:t>
      </w:r>
      <w:r w:rsidR="00504574" w:rsidRPr="00504574">
        <w:rPr>
          <w:rFonts w:asciiTheme="minorHAnsi" w:hAnsiTheme="minorHAnsi"/>
          <w:color w:val="000000" w:themeColor="text1"/>
          <w:rPrChange w:id="682" w:author="Brian Hunt" w:date="2011-11-06T14:48:00Z">
            <w:rPr>
              <w:b w:val="0"/>
              <w:color w:val="0000FF"/>
              <w:u w:val="single"/>
              <w:shd w:val="clear" w:color="auto" w:fill="FFFFFF"/>
            </w:rPr>
          </w:rPrChange>
        </w:rPr>
        <w:t xml:space="preserve">that the </w:t>
      </w:r>
      <w:commentRangeStart w:id="683"/>
      <w:commentRangeStart w:id="684"/>
      <w:commentRangeStart w:id="685"/>
      <w:r w:rsidR="00504574" w:rsidRPr="00504574">
        <w:rPr>
          <w:rFonts w:asciiTheme="minorHAnsi" w:hAnsiTheme="minorHAnsi"/>
          <w:color w:val="000000" w:themeColor="text1"/>
          <w:rPrChange w:id="686" w:author="Brian Hunt" w:date="2011-11-06T14:48:00Z">
            <w:rPr>
              <w:b w:val="0"/>
              <w:color w:val="0000FF"/>
              <w:u w:val="single"/>
              <w:shd w:val="clear" w:color="auto" w:fill="FFFFFF"/>
            </w:rPr>
          </w:rPrChange>
        </w:rPr>
        <w:t xml:space="preserve">principles of </w:t>
      </w:r>
      <w:commentRangeEnd w:id="683"/>
      <w:r w:rsidR="00504574" w:rsidRPr="00504574">
        <w:rPr>
          <w:rFonts w:asciiTheme="minorHAnsi" w:hAnsiTheme="minorHAnsi"/>
          <w:color w:val="000000" w:themeColor="text1"/>
          <w:rPrChange w:id="687" w:author="Brian Hunt" w:date="2011-11-06T14:48:00Z">
            <w:rPr>
              <w:b w:val="0"/>
              <w:color w:val="0000FF"/>
              <w:u w:val="single"/>
              <w:shd w:val="clear" w:color="auto" w:fill="FFFFFF"/>
            </w:rPr>
          </w:rPrChange>
        </w:rPr>
        <w:t xml:space="preserve">insolvency </w:t>
      </w:r>
      <w:commentRangeEnd w:id="684"/>
      <w:r w:rsidR="008717AE" w:rsidRPr="00497EC6">
        <w:rPr>
          <w:rStyle w:val="CommentReference"/>
          <w:rFonts w:asciiTheme="minorHAnsi" w:hAnsiTheme="minorHAnsi"/>
          <w:b/>
          <w:color w:val="000000" w:themeColor="text1"/>
          <w:sz w:val="24"/>
          <w:szCs w:val="24"/>
        </w:rPr>
        <w:commentReference w:id="683"/>
      </w:r>
      <w:commentRangeEnd w:id="685"/>
      <w:r>
        <w:rPr>
          <w:rStyle w:val="CommentReference"/>
        </w:rPr>
        <w:commentReference w:id="684"/>
      </w:r>
      <w:r w:rsidR="008717AE" w:rsidRPr="00497EC6">
        <w:rPr>
          <w:rStyle w:val="CommentReference"/>
          <w:rFonts w:asciiTheme="minorHAnsi" w:hAnsiTheme="minorHAnsi"/>
          <w:b/>
          <w:color w:val="000000" w:themeColor="text1"/>
          <w:sz w:val="24"/>
          <w:szCs w:val="24"/>
        </w:rPr>
        <w:commentReference w:id="685"/>
      </w:r>
      <w:r w:rsidR="00504574" w:rsidRPr="00504574">
        <w:rPr>
          <w:rFonts w:asciiTheme="minorHAnsi" w:hAnsiTheme="minorHAnsi"/>
          <w:color w:val="000000" w:themeColor="text1"/>
          <w:rPrChange w:id="688" w:author="Brian Hunt" w:date="2011-11-06T14:48:00Z">
            <w:rPr>
              <w:b w:val="0"/>
              <w:color w:val="0000FF"/>
              <w:u w:val="single"/>
              <w:shd w:val="clear" w:color="auto" w:fill="FFFFFF"/>
            </w:rPr>
          </w:rPrChange>
        </w:rPr>
        <w:t xml:space="preserve">have been incorporated into the laws of almost all states for individuals and corporations as bankruptcy regimes, and the </w:t>
      </w:r>
      <w:r w:rsidR="00504574" w:rsidRPr="00504574">
        <w:rPr>
          <w:rFonts w:asciiTheme="minorHAnsi" w:hAnsiTheme="minorHAnsi"/>
          <w:color w:val="000000" w:themeColor="text1"/>
          <w:rPrChange w:id="689" w:author="Brian Hunt" w:date="2011-11-06T14:48:00Z">
            <w:rPr>
              <w:b w:val="0"/>
              <w:color w:val="0000FF"/>
              <w:u w:val="single"/>
              <w:shd w:val="clear" w:color="auto" w:fill="FFFFFF"/>
            </w:rPr>
          </w:rPrChange>
        </w:rPr>
        <w:lastRenderedPageBreak/>
        <w:t xml:space="preserve">principles of insolvency may be applied to states, </w:t>
      </w:r>
      <w:r w:rsidR="00504574" w:rsidRPr="00504574">
        <w:rPr>
          <w:rFonts w:asciiTheme="minorHAnsi" w:hAnsiTheme="minorHAnsi"/>
          <w:i/>
          <w:color w:val="000000" w:themeColor="text1"/>
          <w:rPrChange w:id="690" w:author="Brian Hunt" w:date="2011-11-06T14:48:00Z">
            <w:rPr>
              <w:b w:val="0"/>
              <w:i/>
              <w:color w:val="0000FF"/>
              <w:u w:val="single"/>
              <w:shd w:val="clear" w:color="auto" w:fill="FFFFFF"/>
            </w:rPr>
          </w:rPrChange>
        </w:rPr>
        <w:t xml:space="preserve">mutatis mutandis, </w:t>
      </w:r>
      <w:r w:rsidR="00504574" w:rsidRPr="00504574">
        <w:rPr>
          <w:rFonts w:asciiTheme="minorHAnsi" w:hAnsiTheme="minorHAnsi"/>
          <w:color w:val="000000" w:themeColor="text1"/>
          <w:rPrChange w:id="691" w:author="Brian Hunt" w:date="2011-11-06T14:48:00Z">
            <w:rPr>
              <w:b w:val="0"/>
              <w:color w:val="0000FF"/>
              <w:u w:val="single"/>
              <w:shd w:val="clear" w:color="auto" w:fill="FFFFFF"/>
            </w:rPr>
          </w:rPrChange>
        </w:rPr>
        <w:t xml:space="preserve">to form a </w:t>
      </w:r>
      <w:del w:id="692" w:author="Brian Hunt" w:date="2011-11-06T14:48:00Z">
        <w:r w:rsidR="00E7130A" w:rsidRPr="009F66A9">
          <w:delText>sovereign bankruptcy regime</w:delText>
        </w:r>
      </w:del>
      <w:ins w:id="693" w:author="Brian Hunt" w:date="2011-11-06T14:48:00Z">
        <w:r w:rsidR="004F2D5F">
          <w:rPr>
            <w:rFonts w:asciiTheme="minorHAnsi" w:hAnsiTheme="minorHAnsi"/>
            <w:color w:val="000000" w:themeColor="text1"/>
          </w:rPr>
          <w:t>regime to facilitate organized resolutions to state insolvencies</w:t>
        </w:r>
      </w:ins>
      <w:r w:rsidR="00504574" w:rsidRPr="00504574">
        <w:rPr>
          <w:rFonts w:asciiTheme="minorHAnsi" w:hAnsiTheme="minorHAnsi"/>
          <w:color w:val="000000" w:themeColor="text1"/>
          <w:rPrChange w:id="694" w:author="Brian Hunt" w:date="2011-11-06T14:48:00Z">
            <w:rPr>
              <w:b w:val="0"/>
              <w:color w:val="0000FF"/>
              <w:u w:val="single"/>
              <w:shd w:val="clear" w:color="auto" w:fill="FFFFFF"/>
            </w:rPr>
          </w:rPrChange>
        </w:rPr>
        <w:t>;</w:t>
      </w:r>
    </w:p>
    <w:p w:rsidR="008717AE" w:rsidRPr="00EE6460" w:rsidRDefault="008717AE" w:rsidP="00347A6E">
      <w:pPr>
        <w:pStyle w:val="ArticleCommentary"/>
      </w:pPr>
      <w:r w:rsidRPr="00EE6460">
        <w:t xml:space="preserve">Insolvency and bankruptcy has achieved significant success for individuals and corporations in domestic law, and elements of such </w:t>
      </w:r>
      <w:del w:id="695" w:author="Brian Hunt" w:date="2011-11-06T14:48:00Z">
        <w:r w:rsidR="00E7130A">
          <w:delText xml:space="preserve"> </w:delText>
        </w:r>
      </w:del>
      <w:r w:rsidRPr="00EE6460">
        <w:t>regimes can be extrapolated to states.</w:t>
      </w:r>
    </w:p>
    <w:p w:rsidR="00000000" w:rsidRDefault="00504574">
      <w:pPr>
        <w:spacing w:line="276" w:lineRule="auto"/>
        <w:rPr>
          <w:rFonts w:asciiTheme="minorHAnsi" w:hAnsiTheme="minorHAnsi"/>
          <w:color w:val="000000" w:themeColor="text1"/>
          <w:rPrChange w:id="696" w:author="Brian Hunt" w:date="2011-11-06T14:48:00Z">
            <w:rPr/>
          </w:rPrChange>
        </w:rPr>
        <w:pPrChange w:id="697" w:author="Brian Hunt" w:date="2011-11-06T14:48:00Z">
          <w:pPr>
            <w:pStyle w:val="Preamble"/>
          </w:pPr>
        </w:pPrChange>
      </w:pPr>
      <w:r w:rsidRPr="00504574">
        <w:rPr>
          <w:rFonts w:asciiTheme="minorHAnsi" w:hAnsiTheme="minorHAnsi"/>
          <w:b/>
          <w:color w:val="000000" w:themeColor="text1"/>
          <w:rPrChange w:id="698" w:author="Brian Hunt" w:date="2011-11-06T14:48:00Z">
            <w:rPr>
              <w:b w:val="0"/>
              <w:i/>
              <w:color w:val="0000FF"/>
              <w:u w:val="single"/>
              <w:shd w:val="clear" w:color="auto" w:fill="FFFFFF"/>
            </w:rPr>
          </w:rPrChange>
        </w:rPr>
        <w:t>Accept that</w:t>
      </w:r>
      <w:r w:rsidRPr="00504574">
        <w:rPr>
          <w:rFonts w:asciiTheme="minorHAnsi" w:hAnsiTheme="minorHAnsi"/>
          <w:i/>
          <w:color w:val="000000" w:themeColor="text1"/>
          <w:rPrChange w:id="699" w:author="Brian Hunt" w:date="2011-11-06T14:48:00Z">
            <w:rPr>
              <w:b w:val="0"/>
              <w:i/>
              <w:color w:val="0000FF"/>
              <w:u w:val="single"/>
              <w:shd w:val="clear" w:color="auto" w:fill="FFFFFF"/>
            </w:rPr>
          </w:rPrChange>
        </w:rPr>
        <w:t xml:space="preserve"> </w:t>
      </w:r>
      <w:r w:rsidRPr="00504574">
        <w:rPr>
          <w:rFonts w:asciiTheme="minorHAnsi" w:hAnsiTheme="minorHAnsi"/>
          <w:color w:val="000000" w:themeColor="text1"/>
          <w:rPrChange w:id="700" w:author="Brian Hunt" w:date="2011-11-06T14:48:00Z">
            <w:rPr>
              <w:b w:val="0"/>
              <w:color w:val="0000FF"/>
              <w:u w:val="single"/>
              <w:shd w:val="clear" w:color="auto" w:fill="FFFFFF"/>
            </w:rPr>
          </w:rPrChange>
        </w:rPr>
        <w:t xml:space="preserve">uniform principles may require </w:t>
      </w:r>
      <w:del w:id="701" w:author="Brian Hunt" w:date="2011-11-06T14:48:00Z">
        <w:r w:rsidR="00F84873">
          <w:delText>to be tailored</w:delText>
        </w:r>
      </w:del>
      <w:ins w:id="702" w:author="Brian Hunt" w:date="2011-11-06T14:48:00Z">
        <w:r w:rsidR="008717AE" w:rsidRPr="00497EC6">
          <w:rPr>
            <w:rFonts w:asciiTheme="minorHAnsi" w:hAnsiTheme="minorHAnsi"/>
            <w:color w:val="000000" w:themeColor="text1"/>
          </w:rPr>
          <w:t>tailoring</w:t>
        </w:r>
      </w:ins>
      <w:r w:rsidRPr="00504574">
        <w:rPr>
          <w:rFonts w:asciiTheme="minorHAnsi" w:hAnsiTheme="minorHAnsi"/>
          <w:color w:val="000000" w:themeColor="text1"/>
          <w:rPrChange w:id="703" w:author="Brian Hunt" w:date="2011-11-06T14:48:00Z">
            <w:rPr>
              <w:b w:val="0"/>
              <w:color w:val="0000FF"/>
              <w:u w:val="single"/>
              <w:shd w:val="clear" w:color="auto" w:fill="FFFFFF"/>
            </w:rPr>
          </w:rPrChange>
        </w:rPr>
        <w:t xml:space="preserve"> to the individual circumstances of each state;</w:t>
      </w:r>
    </w:p>
    <w:p w:rsidR="008717AE" w:rsidRPr="00497EC6" w:rsidRDefault="008717AE" w:rsidP="00347A6E">
      <w:pPr>
        <w:pStyle w:val="ArticleCommentary"/>
      </w:pPr>
      <w:r w:rsidRPr="00497EC6">
        <w:t xml:space="preserve">This is the reason why this Treaty relies on Model Rules as default rules, which for the most part may be modified by the living will published by each state, or grouping of states, as the case may be. </w:t>
      </w:r>
    </w:p>
    <w:p w:rsidR="008717AE" w:rsidRPr="009E2BFA" w:rsidRDefault="00504574" w:rsidP="007335F3">
      <w:pPr>
        <w:spacing w:line="276" w:lineRule="auto"/>
        <w:rPr>
          <w:ins w:id="704" w:author="Brian Hunt" w:date="2011-11-06T14:48:00Z"/>
          <w:rFonts w:asciiTheme="minorHAnsi" w:hAnsiTheme="minorHAnsi"/>
          <w:color w:val="000000" w:themeColor="text1"/>
        </w:rPr>
      </w:pPr>
      <w:r w:rsidRPr="00504574">
        <w:rPr>
          <w:rFonts w:asciiTheme="minorHAnsi" w:hAnsiTheme="minorHAnsi"/>
          <w:b/>
          <w:color w:val="000000" w:themeColor="text1"/>
          <w:rPrChange w:id="705" w:author="Brian Hunt" w:date="2011-11-06T14:48:00Z">
            <w:rPr>
              <w:i/>
              <w:color w:val="0000FF"/>
              <w:u w:val="single"/>
            </w:rPr>
          </w:rPrChange>
        </w:rPr>
        <w:t xml:space="preserve">Agree </w:t>
      </w:r>
      <w:del w:id="706" w:author="Brian Hunt" w:date="2011-11-06T14:48:00Z">
        <w:r w:rsidR="000053C3">
          <w:delText>to</w:delText>
        </w:r>
      </w:del>
      <w:ins w:id="707" w:author="Brian Hunt" w:date="2011-11-06T14:48:00Z">
        <w:r w:rsidR="008F3F63" w:rsidRPr="00497EC6">
          <w:rPr>
            <w:rFonts w:asciiTheme="minorHAnsi" w:hAnsiTheme="minorHAnsi"/>
            <w:color w:val="000000" w:themeColor="text1"/>
          </w:rPr>
          <w:t>upon</w:t>
        </w:r>
      </w:ins>
      <w:r w:rsidRPr="00504574">
        <w:rPr>
          <w:rFonts w:asciiTheme="minorHAnsi" w:hAnsiTheme="minorHAnsi"/>
          <w:color w:val="000000" w:themeColor="text1"/>
          <w:rPrChange w:id="708" w:author="Brian Hunt" w:date="2011-11-06T14:48:00Z">
            <w:rPr>
              <w:color w:val="0000FF"/>
              <w:u w:val="single"/>
            </w:rPr>
          </w:rPrChange>
        </w:rPr>
        <w:t xml:space="preserve"> the following</w:t>
      </w:r>
      <w:del w:id="709" w:author="Brian Hunt" w:date="2011-11-06T14:48:00Z">
        <w:r w:rsidR="000053C3">
          <w:delText xml:space="preserve"> </w:delText>
        </w:r>
        <w:r w:rsidR="006615C6">
          <w:delText>Treaty</w:delText>
        </w:r>
      </w:del>
      <w:ins w:id="710" w:author="Brian Hunt" w:date="2011-11-06T14:48:00Z">
        <w:r w:rsidR="008F3F63" w:rsidRPr="00497EC6">
          <w:rPr>
            <w:rFonts w:asciiTheme="minorHAnsi" w:hAnsiTheme="minorHAnsi"/>
            <w:color w:val="000000" w:themeColor="text1"/>
          </w:rPr>
          <w:t>:</w:t>
        </w:r>
      </w:ins>
    </w:p>
    <w:p w:rsidR="008228BA" w:rsidRPr="008B5695" w:rsidRDefault="008228BA" w:rsidP="00347A6E">
      <w:pPr>
        <w:pStyle w:val="ArticleCommentary"/>
        <w:rPr>
          <w:ins w:id="711" w:author="Brian Hunt" w:date="2011-11-06T14:48:00Z"/>
          <w:rFonts w:ascii="Candara" w:hAnsi="Candara"/>
          <w:shd w:val="clear" w:color="auto" w:fill="FFFFFF"/>
        </w:rPr>
      </w:pPr>
      <w:ins w:id="712" w:author="Brian Hunt" w:date="2011-11-06T14:48:00Z">
        <w:r w:rsidRPr="00497EC6">
          <w:rPr>
            <w:shd w:val="clear" w:color="auto" w:fill="FFFFFF"/>
          </w:rPr>
          <w:t xml:space="preserve">The preamble to this treaty is </w:t>
        </w:r>
        <w:r w:rsidR="00CA4F41" w:rsidRPr="00497EC6">
          <w:rPr>
            <w:shd w:val="clear" w:color="auto" w:fill="FFFFFF"/>
          </w:rPr>
          <w:t>modelled</w:t>
        </w:r>
        <w:r w:rsidRPr="00497EC6">
          <w:rPr>
            <w:shd w:val="clear" w:color="auto" w:fill="FFFFFF"/>
          </w:rPr>
          <w:t xml:space="preserve"> on the preambles of the ICC, ITLOS and ICSID.</w:t>
        </w:r>
      </w:ins>
    </w:p>
    <w:p w:rsidR="007242B6" w:rsidRDefault="00AD1721" w:rsidP="00395824">
      <w:pPr>
        <w:pStyle w:val="Heading1"/>
        <w:rPr>
          <w:ins w:id="713" w:author="Brian Hunt" w:date="2011-11-06T14:48:00Z"/>
          <w:shd w:val="clear" w:color="auto" w:fill="FFFFFF"/>
        </w:rPr>
      </w:pPr>
      <w:bookmarkStart w:id="714" w:name="_Toc182209935"/>
      <w:ins w:id="715" w:author="Brian Hunt" w:date="2011-11-06T14:48:00Z">
        <w:r w:rsidRPr="00497EC6">
          <w:rPr>
            <w:shd w:val="clear" w:color="auto" w:fill="FFFFFF"/>
          </w:rPr>
          <w:lastRenderedPageBreak/>
          <w:t>Establishment of a Tribunal</w:t>
        </w:r>
        <w:bookmarkEnd w:id="714"/>
      </w:ins>
    </w:p>
    <w:p w:rsidR="00000000" w:rsidRDefault="00347A6E">
      <w:pPr>
        <w:pStyle w:val="ArticleCommentary"/>
        <w:pPrChange w:id="716" w:author="Brian Hunt" w:date="2011-11-06T14:48:00Z">
          <w:pPr>
            <w:pStyle w:val="Preamble"/>
          </w:pPr>
        </w:pPrChange>
      </w:pPr>
      <w:ins w:id="717" w:author="Brian Hunt" w:date="2011-11-06T14:48:00Z">
        <w:r>
          <w:t xml:space="preserve">This chapter encompasses </w:t>
        </w:r>
        <w:r w:rsidR="00CD5389">
          <w:t>the essential elements</w:t>
        </w:r>
      </w:ins>
      <w:r w:rsidR="00CD5389">
        <w:t xml:space="preserve"> to </w:t>
      </w:r>
      <w:del w:id="718" w:author="Brian Hunt" w:date="2011-11-06T14:48:00Z">
        <w:r w:rsidR="000053C3">
          <w:delText>create</w:delText>
        </w:r>
      </w:del>
      <w:ins w:id="719" w:author="Brian Hunt" w:date="2011-11-06T14:48:00Z">
        <w:r w:rsidR="00CD5389">
          <w:t>creating</w:t>
        </w:r>
      </w:ins>
      <w:r w:rsidR="00CD5389">
        <w:t xml:space="preserve"> the </w:t>
      </w:r>
      <w:del w:id="720" w:author="Brian Hunt" w:date="2011-11-06T14:48:00Z">
        <w:r w:rsidR="000F1A59">
          <w:delText>S</w:delText>
        </w:r>
        <w:r w:rsidR="002B3884" w:rsidRPr="009F66A9">
          <w:delText xml:space="preserve">overeign </w:delText>
        </w:r>
        <w:r w:rsidR="000F1A59">
          <w:delText>B</w:delText>
        </w:r>
        <w:r w:rsidR="002B3884" w:rsidRPr="009F66A9">
          <w:delText>ankruptcy</w:delText>
        </w:r>
      </w:del>
      <w:ins w:id="721" w:author="Brian Hunt" w:date="2011-11-06T14:48:00Z">
        <w:r w:rsidR="00CD5389">
          <w:t>Tribunal – constitution of the</w:t>
        </w:r>
      </w:ins>
      <w:r w:rsidR="00CD5389">
        <w:t xml:space="preserve"> </w:t>
      </w:r>
      <w:r w:rsidR="00664DDC">
        <w:t>Tribunal</w:t>
      </w:r>
      <w:r w:rsidR="006615C6">
        <w:rPr>
          <w:rStyle w:val="CommentReference"/>
          <w:rFonts w:ascii="Times New Roman" w:hAnsi="Times New Roman"/>
          <w:color w:val="auto"/>
        </w:rPr>
        <w:commentReference w:id="722"/>
      </w:r>
      <w:ins w:id="723" w:author="Brian Hunt" w:date="2011-11-06T14:48:00Z">
        <w:r w:rsidR="00CD5389">
          <w:t>, jurisdiction, etc</w:t>
        </w:r>
      </w:ins>
      <w:r w:rsidR="00CD5389">
        <w:t>.</w:t>
      </w:r>
    </w:p>
    <w:p w:rsidR="007335F3" w:rsidRPr="00497EC6" w:rsidRDefault="00903950" w:rsidP="00845501">
      <w:pPr>
        <w:pStyle w:val="Heading2"/>
        <w:rPr>
          <w:ins w:id="724" w:author="Brian Hunt" w:date="2011-11-06T14:48:00Z"/>
        </w:rPr>
      </w:pPr>
      <w:bookmarkStart w:id="725" w:name="_Toc182209936"/>
      <w:commentRangeStart w:id="726"/>
      <w:r>
        <w:t xml:space="preserve">The </w:t>
      </w:r>
      <w:del w:id="727" w:author="Brian Hunt" w:date="2011-11-06T14:48:00Z">
        <w:r w:rsidR="000F1A59">
          <w:delText>foregoing leads us to</w:delText>
        </w:r>
      </w:del>
      <w:ins w:id="728" w:author="Brian Hunt" w:date="2011-11-06T14:48:00Z">
        <w:r>
          <w:t>Tribunal</w:t>
        </w:r>
        <w:bookmarkEnd w:id="725"/>
      </w:ins>
    </w:p>
    <w:p w:rsidR="007335F3" w:rsidRPr="00497EC6" w:rsidRDefault="007335F3" w:rsidP="00347A6E">
      <w:pPr>
        <w:pStyle w:val="ArticleCommentary"/>
        <w:rPr>
          <w:ins w:id="729" w:author="Brian Hunt" w:date="2011-11-06T14:48:00Z"/>
          <w:rFonts w:eastAsia="Times New Roman" w:cs="Arial"/>
          <w:color w:val="000000" w:themeColor="text1"/>
          <w:shd w:val="clear" w:color="auto" w:fill="FFFFFF"/>
        </w:rPr>
      </w:pPr>
      <w:ins w:id="730" w:author="Brian Hunt" w:date="2011-11-06T14:48:00Z">
        <w:r w:rsidRPr="00497EC6">
          <w:t>T</w:t>
        </w:r>
        <w:r w:rsidR="009E2BFA">
          <w:t>his part deals answers</w:t>
        </w:r>
      </w:ins>
      <w:r w:rsidR="009E2BFA">
        <w:t xml:space="preserve"> the </w:t>
      </w:r>
      <w:del w:id="731" w:author="Brian Hunt" w:date="2011-11-06T14:48:00Z">
        <w:r w:rsidR="000F1A59">
          <w:delText>conclusion that a</w:delText>
        </w:r>
        <w:r w:rsidR="00E7130A">
          <w:delText xml:space="preserve"> Court</w:delText>
        </w:r>
      </w:del>
      <w:ins w:id="732" w:author="Brian Hunt" w:date="2011-11-06T14:48:00Z">
        <w:r w:rsidR="009E2BFA">
          <w:t>question “what is the tribunal?”</w:t>
        </w:r>
      </w:ins>
    </w:p>
    <w:p w:rsidR="008228BA" w:rsidRPr="00497EC6" w:rsidRDefault="00903950" w:rsidP="00395824">
      <w:pPr>
        <w:pStyle w:val="Heading3"/>
        <w:rPr>
          <w:ins w:id="733" w:author="Brian Hunt" w:date="2011-11-06T14:48:00Z"/>
          <w:shd w:val="clear" w:color="auto" w:fill="FFFFFF"/>
        </w:rPr>
      </w:pPr>
      <w:bookmarkStart w:id="734" w:name="_Toc182209937"/>
      <w:ins w:id="735" w:author="Brian Hunt" w:date="2011-11-06T14:48:00Z">
        <w:r>
          <w:rPr>
            <w:shd w:val="clear" w:color="auto" w:fill="FFFFFF"/>
          </w:rPr>
          <w:t>Establishment</w:t>
        </w:r>
        <w:bookmarkEnd w:id="734"/>
      </w:ins>
    </w:p>
    <w:p w:rsidR="00E7130A" w:rsidRPr="009F66A9" w:rsidRDefault="00B05C25" w:rsidP="00E7130A">
      <w:pPr>
        <w:pStyle w:val="ArticleCommentary"/>
        <w:rPr>
          <w:del w:id="736" w:author="Brian Hunt" w:date="2011-11-06T14:48:00Z"/>
        </w:rPr>
      </w:pPr>
      <w:ins w:id="737" w:author="Brian Hunt" w:date="2011-11-06T14:48:00Z">
        <w:r w:rsidRPr="00445CFF">
          <w:t xml:space="preserve">The </w:t>
        </w:r>
        <w:r w:rsidR="00445CFF">
          <w:t>International Tribunal</w:t>
        </w:r>
      </w:ins>
      <w:r w:rsidR="00445CFF">
        <w:t xml:space="preserve"> for </w:t>
      </w:r>
      <w:del w:id="738" w:author="Brian Hunt" w:date="2011-11-06T14:48:00Z">
        <w:r w:rsidR="00E7130A">
          <w:delText xml:space="preserve">resolving disputes </w:delText>
        </w:r>
      </w:del>
      <w:ins w:id="739" w:author="Brian Hunt" w:date="2011-11-06T14:48:00Z">
        <w:r w:rsidR="00445CFF">
          <w:t>State Financial Administration</w:t>
        </w:r>
        <w:r w:rsidR="00AD1721" w:rsidRPr="00445CFF">
          <w:t xml:space="preserve"> (</w:t>
        </w:r>
        <w:r w:rsidR="00445CFF">
          <w:t xml:space="preserve">referred to </w:t>
        </w:r>
      </w:ins>
      <w:r w:rsidR="00445CFF">
        <w:t xml:space="preserve">in </w:t>
      </w:r>
      <w:del w:id="740" w:author="Brian Hunt" w:date="2011-11-06T14:48:00Z">
        <w:r w:rsidR="00E7130A">
          <w:delText>sovereign bankruptcy</w:delText>
        </w:r>
        <w:r w:rsidR="000F1A59">
          <w:delText xml:space="preserve"> is in the interests of global society</w:delText>
        </w:r>
        <w:r w:rsidR="00E7130A">
          <w:delText>.</w:delText>
        </w:r>
        <w:commentRangeEnd w:id="726"/>
        <w:r w:rsidR="00BB07C5">
          <w:rPr>
            <w:rStyle w:val="CommentReference"/>
            <w:rFonts w:ascii="Times New Roman" w:hAnsi="Times New Roman"/>
            <w:color w:val="auto"/>
          </w:rPr>
          <w:commentReference w:id="726"/>
        </w:r>
      </w:del>
    </w:p>
    <w:p w:rsidR="00B1266A" w:rsidRDefault="00B1266A" w:rsidP="000B081C">
      <w:pPr>
        <w:pStyle w:val="Heading2"/>
        <w:numPr>
          <w:ilvl w:val="1"/>
          <w:numId w:val="27"/>
        </w:numPr>
        <w:spacing w:before="200" w:after="0"/>
        <w:jc w:val="center"/>
        <w:rPr>
          <w:del w:id="741" w:author="Brian Hunt" w:date="2011-11-06T14:48:00Z"/>
        </w:rPr>
      </w:pPr>
      <w:bookmarkStart w:id="742" w:name="_Toc179127585"/>
      <w:del w:id="743" w:author="Brian Hunt" w:date="2011-11-06T14:48:00Z">
        <w:r w:rsidRPr="005C3E99">
          <w:delText>General</w:delText>
        </w:r>
        <w:r w:rsidRPr="00B1266A">
          <w:delText xml:space="preserve"> Provisions</w:delText>
        </w:r>
        <w:bookmarkEnd w:id="742"/>
      </w:del>
    </w:p>
    <w:p w:rsidR="00E7130A" w:rsidRPr="00E7130A" w:rsidRDefault="00E7130A" w:rsidP="00E7130A">
      <w:pPr>
        <w:pStyle w:val="ArticleCommentary"/>
        <w:rPr>
          <w:del w:id="744" w:author="Brian Hunt" w:date="2011-11-06T14:48:00Z"/>
        </w:rPr>
      </w:pPr>
      <w:del w:id="745" w:author="Brian Hunt" w:date="2011-11-06T14:48:00Z">
        <w:r>
          <w:delText>The general provisions set out basics of the Court, such</w:delText>
        </w:r>
      </w:del>
      <w:ins w:id="746" w:author="Brian Hunt" w:date="2011-11-06T14:48:00Z">
        <w:r w:rsidR="00445CFF">
          <w:t>this document</w:t>
        </w:r>
      </w:ins>
      <w:r w:rsidR="00445CFF">
        <w:t xml:space="preserve"> as </w:t>
      </w:r>
      <w:del w:id="747" w:author="Brian Hunt" w:date="2011-11-06T14:48:00Z">
        <w:r>
          <w:delText xml:space="preserve">naming, and </w:delText>
        </w:r>
        <w:r w:rsidR="004F7A39">
          <w:delText>citations</w:delText>
        </w:r>
        <w:r>
          <w:delText>.</w:delText>
        </w:r>
      </w:del>
    </w:p>
    <w:p w:rsidR="00000000" w:rsidRDefault="00B1266A">
      <w:pPr>
        <w:pStyle w:val="ListParagraph"/>
        <w:numPr>
          <w:ilvl w:val="0"/>
          <w:numId w:val="7"/>
        </w:numPr>
        <w:rPr>
          <w:rPrChange w:id="748" w:author="Brian Hunt" w:date="2011-11-06T14:48:00Z">
            <w:rPr>
              <w:rFonts w:ascii="Times" w:hAnsi="Times"/>
              <w:sz w:val="27"/>
            </w:rPr>
          </w:rPrChange>
        </w:rPr>
        <w:pPrChange w:id="749" w:author="Brian Hunt" w:date="2011-11-06T14:48:00Z">
          <w:pPr>
            <w:pStyle w:val="Article"/>
          </w:pPr>
        </w:pPrChange>
      </w:pPr>
      <w:del w:id="750" w:author="Brian Hunt" w:date="2011-11-06T14:48:00Z">
        <w:r w:rsidRPr="00B1266A">
          <w:delText>The Sovereign Bankruptcy Court</w:delText>
        </w:r>
      </w:del>
      <w:ins w:id="751" w:author="Brian Hunt" w:date="2011-11-06T14:48:00Z">
        <w:r w:rsidR="00AD1721" w:rsidRPr="00445CFF">
          <w:t>the Tribunal)</w:t>
        </w:r>
      </w:ins>
      <w:r w:rsidR="00445CFF">
        <w:t xml:space="preserve"> is constituted</w:t>
      </w:r>
      <w:del w:id="752" w:author="Brian Hunt" w:date="2011-11-06T14:48:00Z">
        <w:r w:rsidRPr="00B1266A">
          <w:delText xml:space="preserve"> and shall function accordance with the provisions of this </w:delText>
        </w:r>
        <w:r w:rsidR="006615C6">
          <w:delText>Treaty</w:delText>
        </w:r>
        <w:r w:rsidRPr="00B1266A">
          <w:delText xml:space="preserve">, </w:delText>
        </w:r>
        <w:r w:rsidR="006615C6">
          <w:delText xml:space="preserve">, the Model Rules, the living will if set out by the concerned </w:delText>
        </w:r>
        <w:r w:rsidR="00962047">
          <w:delText>State</w:delText>
        </w:r>
        <w:commentRangeStart w:id="753"/>
        <w:r w:rsidR="00962047">
          <w:delText>, and Directions of the Chief Judge</w:delText>
        </w:r>
        <w:r>
          <w:delText>.</w:delText>
        </w:r>
        <w:commentRangeEnd w:id="753"/>
        <w:r w:rsidR="006615C6">
          <w:rPr>
            <w:rStyle w:val="CommentReference"/>
          </w:rPr>
          <w:commentReference w:id="753"/>
        </w:r>
      </w:del>
      <w:ins w:id="754" w:author="Brian Hunt" w:date="2011-11-06T14:48:00Z">
        <w:r w:rsidR="00445CFF">
          <w:t>.</w:t>
        </w:r>
      </w:ins>
    </w:p>
    <w:p w:rsidR="0061460A" w:rsidRPr="00445CFF" w:rsidRDefault="00445CFF" w:rsidP="00E61BC8">
      <w:pPr>
        <w:pStyle w:val="ListParagraph"/>
        <w:numPr>
          <w:ilvl w:val="0"/>
          <w:numId w:val="7"/>
        </w:numPr>
        <w:rPr>
          <w:ins w:id="755" w:author="Brian Hunt" w:date="2011-11-06T14:48:00Z"/>
        </w:rPr>
      </w:pPr>
      <w:ins w:id="756" w:author="Brian Hunt" w:date="2011-11-06T14:48:00Z">
        <w:r>
          <w:t>The purpose of the Tribunal shall be to provide a system for states in periods of financial distress to resolve disputes with their creditors.</w:t>
        </w:r>
      </w:ins>
    </w:p>
    <w:p w:rsidR="00000000" w:rsidRDefault="00504574">
      <w:pPr>
        <w:pStyle w:val="ArticleCommentary"/>
        <w:rPr>
          <w:shd w:val="clear" w:color="auto" w:fill="FFFFFF"/>
          <w:rPrChange w:id="757" w:author="Brian Hunt" w:date="2011-11-06T14:48:00Z">
            <w:rPr/>
          </w:rPrChange>
        </w:rPr>
        <w:pPrChange w:id="758" w:author="Brian Hunt" w:date="2011-11-06T14:48:00Z">
          <w:pPr>
            <w:pStyle w:val="ArticleCommentary"/>
            <w:ind w:left="720" w:hanging="153"/>
          </w:pPr>
        </w:pPrChange>
      </w:pPr>
      <w:r w:rsidRPr="00504574">
        <w:rPr>
          <w:shd w:val="clear" w:color="auto" w:fill="FFFFFF"/>
          <w:rPrChange w:id="759" w:author="Brian Hunt" w:date="2011-11-06T14:48:00Z">
            <w:rPr>
              <w:color w:val="0000FF"/>
              <w:u w:val="single"/>
            </w:rPr>
          </w:rPrChange>
        </w:rPr>
        <w:t xml:space="preserve">The above is </w:t>
      </w:r>
      <w:del w:id="760" w:author="Brian Hunt" w:date="2011-11-06T14:48:00Z">
        <w:r w:rsidR="00451CDD">
          <w:delText>modeled on</w:delText>
        </w:r>
      </w:del>
      <w:ins w:id="761" w:author="Brian Hunt" w:date="2011-11-06T14:48:00Z">
        <w:r w:rsidR="0061460A">
          <w:rPr>
            <w:shd w:val="clear" w:color="auto" w:fill="FFFFFF"/>
          </w:rPr>
          <w:t>drawn from</w:t>
        </w:r>
      </w:ins>
      <w:r w:rsidRPr="00504574">
        <w:rPr>
          <w:shd w:val="clear" w:color="auto" w:fill="FFFFFF"/>
          <w:rPrChange w:id="762" w:author="Brian Hunt" w:date="2011-11-06T14:48:00Z">
            <w:rPr>
              <w:color w:val="0000FF"/>
              <w:u w:val="single"/>
            </w:rPr>
          </w:rPrChange>
        </w:rPr>
        <w:t xml:space="preserve"> the ICJ Statute</w:t>
      </w:r>
      <w:del w:id="763" w:author="Brian Hunt" w:date="2011-11-06T14:48:00Z">
        <w:r w:rsidR="00451CDD">
          <w:delText xml:space="preserve"> and</w:delText>
        </w:r>
      </w:del>
      <w:ins w:id="764" w:author="Brian Hunt" w:date="2011-11-06T14:48:00Z">
        <w:r w:rsidR="0061460A">
          <w:rPr>
            <w:shd w:val="clear" w:color="auto" w:fill="FFFFFF"/>
          </w:rPr>
          <w:t>,</w:t>
        </w:r>
      </w:ins>
      <w:r w:rsidRPr="00504574">
        <w:rPr>
          <w:shd w:val="clear" w:color="auto" w:fill="FFFFFF"/>
          <w:rPrChange w:id="765" w:author="Brian Hunt" w:date="2011-11-06T14:48:00Z">
            <w:rPr>
              <w:color w:val="0000FF"/>
              <w:u w:val="single"/>
            </w:rPr>
          </w:rPrChange>
        </w:rPr>
        <w:t xml:space="preserve"> UNCLOS</w:t>
      </w:r>
      <w:ins w:id="766" w:author="Brian Hunt" w:date="2011-11-06T14:48:00Z">
        <w:r w:rsidR="0061460A">
          <w:rPr>
            <w:shd w:val="clear" w:color="auto" w:fill="FFFFFF"/>
          </w:rPr>
          <w:t xml:space="preserve"> and ICSID</w:t>
        </w:r>
      </w:ins>
      <w:r w:rsidRPr="00504574">
        <w:rPr>
          <w:shd w:val="clear" w:color="auto" w:fill="FFFFFF"/>
          <w:rPrChange w:id="767" w:author="Brian Hunt" w:date="2011-11-06T14:48:00Z">
            <w:rPr>
              <w:color w:val="0000FF"/>
              <w:u w:val="single"/>
            </w:rPr>
          </w:rPrChange>
        </w:rPr>
        <w:t>.</w:t>
      </w:r>
    </w:p>
    <w:p w:rsidR="000B081C" w:rsidRDefault="00B1266A" w:rsidP="00D20F12">
      <w:pPr>
        <w:pStyle w:val="Article"/>
        <w:rPr>
          <w:del w:id="768" w:author="Brian Hunt" w:date="2011-11-06T14:48:00Z"/>
        </w:rPr>
      </w:pPr>
      <w:commentRangeStart w:id="769"/>
      <w:del w:id="770" w:author="Brian Hunt" w:date="2011-11-06T14:48:00Z">
        <w:r>
          <w:delText xml:space="preserve">This Statute may be cited as </w:delText>
        </w:r>
      </w:del>
      <w:ins w:id="771" w:author="Brian Hunt" w:date="2011-11-06T14:48:00Z">
        <w:r w:rsidR="00445CFF">
          <w:t xml:space="preserve">Note </w:t>
        </w:r>
      </w:ins>
      <w:r w:rsidR="00504574" w:rsidRPr="00504574">
        <w:rPr>
          <w:rPrChange w:id="772" w:author="Brian Hunt" w:date="2011-11-06T14:48:00Z">
            <w:rPr>
              <w:color w:val="0000FF"/>
              <w:u w:val="single"/>
              <w:shd w:val="clear" w:color="auto" w:fill="FFFFFF"/>
            </w:rPr>
          </w:rPrChange>
        </w:rPr>
        <w:t xml:space="preserve">the </w:t>
      </w:r>
      <w:del w:id="773" w:author="Brian Hunt" w:date="2011-11-06T14:48:00Z">
        <w:r>
          <w:delText>“</w:delText>
        </w:r>
        <w:r w:rsidRPr="000A5B1C">
          <w:rPr>
            <w:i/>
          </w:rPr>
          <w:delText>Sovereign Bankruptcy Statute</w:delText>
        </w:r>
        <w:r w:rsidR="000B081C">
          <w:rPr>
            <w:i/>
          </w:rPr>
          <w:delText>, …</w:delText>
        </w:r>
        <w:r>
          <w:delText>”.</w:delText>
        </w:r>
        <w:commentRangeEnd w:id="769"/>
        <w:r w:rsidR="006615C6">
          <w:rPr>
            <w:rStyle w:val="CommentReference"/>
          </w:rPr>
          <w:commentReference w:id="769"/>
        </w:r>
      </w:del>
    </w:p>
    <w:p w:rsidR="00E7130A" w:rsidRDefault="00E7130A" w:rsidP="00E7130A">
      <w:pPr>
        <w:pStyle w:val="ArticleCommentary"/>
        <w:rPr>
          <w:del w:id="774" w:author="Brian Hunt" w:date="2011-11-06T14:48:00Z"/>
        </w:rPr>
      </w:pPr>
      <w:del w:id="775" w:author="Brian Hunt" w:date="2011-11-06T14:48:00Z">
        <w:r>
          <w:delText>This is a convenience provision that shall permit easy reference.</w:delText>
        </w:r>
      </w:del>
    </w:p>
    <w:p w:rsidR="00B1266A" w:rsidRPr="00E7130A" w:rsidRDefault="00B1266A" w:rsidP="00D20F12">
      <w:pPr>
        <w:pStyle w:val="Article"/>
        <w:rPr>
          <w:del w:id="776" w:author="Brian Hunt" w:date="2011-11-06T14:48:00Z"/>
          <w:b/>
          <w:bCs/>
        </w:rPr>
      </w:pPr>
      <w:del w:id="777" w:author="Brian Hunt" w:date="2011-11-06T14:48:00Z">
        <w:r>
          <w:delText xml:space="preserve">The </w:delText>
        </w:r>
        <w:r w:rsidR="006615C6">
          <w:delText>individual r</w:delText>
        </w:r>
        <w:r>
          <w:delText>ules</w:delText>
        </w:r>
      </w:del>
      <w:ins w:id="778" w:author="Brian Hunt" w:date="2011-11-06T14:48:00Z">
        <w:r w:rsidR="00445CFF">
          <w:t>use</w:t>
        </w:r>
      </w:ins>
      <w:r w:rsidR="00504574" w:rsidRPr="00504574">
        <w:rPr>
          <w:rPrChange w:id="779" w:author="Brian Hunt" w:date="2011-11-06T14:48:00Z">
            <w:rPr>
              <w:color w:val="0000FF"/>
              <w:u w:val="single"/>
              <w:shd w:val="clear" w:color="auto" w:fill="FFFFFF"/>
            </w:rPr>
          </w:rPrChange>
        </w:rPr>
        <w:t xml:space="preserve"> of </w:t>
      </w:r>
      <w:del w:id="780" w:author="Brian Hunt" w:date="2011-11-06T14:48:00Z">
        <w:r>
          <w:delText xml:space="preserve">a </w:delText>
        </w:r>
        <w:r w:rsidR="006615C6">
          <w:delText xml:space="preserve">member states for its own </w:delText>
        </w:r>
      </w:del>
      <w:ins w:id="781" w:author="Brian Hunt" w:date="2011-11-06T14:48:00Z">
        <w:r w:rsidR="00445CFF">
          <w:t>“</w:t>
        </w:r>
        <w:r w:rsidR="00445CFF" w:rsidRPr="00445CFF">
          <w:rPr>
            <w:i/>
          </w:rPr>
          <w:t>periods</w:t>
        </w:r>
        <w:r w:rsidR="00445CFF">
          <w:t xml:space="preserve"> of </w:t>
        </w:r>
      </w:ins>
      <w:r w:rsidR="00504574" w:rsidRPr="00504574">
        <w:rPr>
          <w:rPrChange w:id="782" w:author="Brian Hunt" w:date="2011-11-06T14:48:00Z">
            <w:rPr>
              <w:color w:val="0000FF"/>
              <w:u w:val="single"/>
              <w:shd w:val="clear" w:color="auto" w:fill="FFFFFF"/>
            </w:rPr>
          </w:rPrChange>
        </w:rPr>
        <w:t>financial distress</w:t>
      </w:r>
      <w:del w:id="783" w:author="Brian Hunt" w:date="2011-11-06T14:48:00Z">
        <w:r w:rsidR="006615C6">
          <w:delText xml:space="preserve">  </w:delText>
        </w:r>
        <w:r w:rsidR="0026373A">
          <w:delText xml:space="preserve"> to </w:delText>
        </w:r>
      </w:del>
      <w:ins w:id="784" w:author="Brian Hunt" w:date="2011-11-06T14:48:00Z">
        <w:r w:rsidR="00445CFF">
          <w:t xml:space="preserve">” – </w:t>
        </w:r>
        <w:r w:rsidR="00445CFF" w:rsidRPr="00445CFF">
          <w:rPr>
            <w:i/>
          </w:rPr>
          <w:t>periods</w:t>
        </w:r>
        <w:r w:rsidR="00445CFF">
          <w:t xml:space="preserve"> is emphasized because as </w:t>
        </w:r>
      </w:ins>
      <w:r w:rsidR="00504574" w:rsidRPr="00504574">
        <w:rPr>
          <w:rPrChange w:id="785" w:author="Brian Hunt" w:date="2011-11-06T14:48:00Z">
            <w:rPr>
              <w:color w:val="0000FF"/>
              <w:u w:val="single"/>
              <w:shd w:val="clear" w:color="auto" w:fill="FFFFFF"/>
            </w:rPr>
          </w:rPrChange>
        </w:rPr>
        <w:t xml:space="preserve">this </w:t>
      </w:r>
      <w:del w:id="786" w:author="Brian Hunt" w:date="2011-11-06T14:48:00Z">
        <w:r w:rsidR="0026373A">
          <w:delText>Convention</w:delText>
        </w:r>
        <w:r>
          <w:delText xml:space="preserve"> may be cited as the “</w:delText>
        </w:r>
        <w:r w:rsidR="006615C6">
          <w:rPr>
            <w:i/>
          </w:rPr>
          <w:delText>Living Will of</w:delText>
        </w:r>
        <w:r w:rsidRPr="000A5B1C">
          <w:rPr>
            <w:i/>
          </w:rPr>
          <w:delText xml:space="preserve"> </w:delText>
        </w:r>
        <w:r w:rsidRPr="000A5B1C">
          <w:rPr>
            <w:b/>
            <w:bCs/>
            <w:i/>
          </w:rPr>
          <w:delText>«</w:delText>
        </w:r>
        <w:r w:rsidR="006615C6">
          <w:rPr>
            <w:bCs/>
            <w:i/>
          </w:rPr>
          <w:delText>Member State</w:delText>
        </w:r>
        <w:r w:rsidRPr="000A5B1C">
          <w:rPr>
            <w:b/>
            <w:bCs/>
            <w:i/>
          </w:rPr>
          <w:delText>»</w:delText>
        </w:r>
        <w:r w:rsidRPr="00B1266A">
          <w:rPr>
            <w:i/>
          </w:rPr>
          <w:delText>,</w:delText>
        </w:r>
        <w:r w:rsidR="000A5B1C">
          <w:rPr>
            <w:i/>
          </w:rPr>
          <w:delText xml:space="preserve"> as </w:delText>
        </w:r>
        <w:r w:rsidR="000A5B1C" w:rsidRPr="000A5B1C">
          <w:rPr>
            <w:i/>
          </w:rPr>
          <w:delText>amended</w:delText>
        </w:r>
        <w:r w:rsidR="000A5B1C">
          <w:rPr>
            <w:i/>
          </w:rPr>
          <w:delText xml:space="preserve"> on </w:delText>
        </w:r>
        <w:r w:rsidR="000A5B1C" w:rsidRPr="003778F1">
          <w:rPr>
            <w:bCs/>
            <w:i/>
          </w:rPr>
          <w:delText>«date of latest amendment»</w:delText>
        </w:r>
        <w:r>
          <w:delText>”.</w:delText>
        </w:r>
      </w:del>
    </w:p>
    <w:p w:rsidR="00B05C25" w:rsidRPr="00445CFF" w:rsidRDefault="00E7130A" w:rsidP="00445CFF">
      <w:pPr>
        <w:pStyle w:val="ArticleCommentary"/>
        <w:rPr>
          <w:shd w:val="clear" w:color="auto" w:fill="FFFFFF"/>
          <w:rPrChange w:id="787" w:author="Brian Hunt" w:date="2011-11-06T14:48:00Z">
            <w:rPr/>
          </w:rPrChange>
        </w:rPr>
      </w:pPr>
      <w:del w:id="788" w:author="Brian Hunt" w:date="2011-11-06T14:48:00Z">
        <w:r>
          <w:delText>This</w:delText>
        </w:r>
      </w:del>
      <w:ins w:id="789" w:author="Brian Hunt" w:date="2011-11-06T14:48:00Z">
        <w:r w:rsidR="00445CFF">
          <w:rPr>
            <w:shd w:val="clear" w:color="auto" w:fill="FFFFFF"/>
          </w:rPr>
          <w:t>treaty</w:t>
        </w:r>
      </w:ins>
      <w:r w:rsidR="00504574" w:rsidRPr="00504574">
        <w:rPr>
          <w:shd w:val="clear" w:color="auto" w:fill="FFFFFF"/>
          <w:rPrChange w:id="790" w:author="Brian Hunt" w:date="2011-11-06T14:48:00Z">
            <w:rPr>
              <w:color w:val="0000FF"/>
              <w:u w:val="single"/>
            </w:rPr>
          </w:rPrChange>
        </w:rPr>
        <w:t xml:space="preserve"> is </w:t>
      </w:r>
      <w:del w:id="791" w:author="Brian Hunt" w:date="2011-11-06T14:48:00Z">
        <w:r>
          <w:delText>also a convenience provision, that shall permit ease of reference</w:delText>
        </w:r>
      </w:del>
      <w:ins w:id="792" w:author="Brian Hunt" w:date="2011-11-06T14:48:00Z">
        <w:r w:rsidR="00445CFF">
          <w:rPr>
            <w:shd w:val="clear" w:color="auto" w:fill="FFFFFF"/>
          </w:rPr>
          <w:t xml:space="preserve">not </w:t>
        </w:r>
        <w:r w:rsidR="00141287">
          <w:rPr>
            <w:shd w:val="clear" w:color="auto" w:fill="FFFFFF"/>
          </w:rPr>
          <w:t>intended</w:t>
        </w:r>
        <w:r w:rsidR="00445CFF">
          <w:rPr>
            <w:shd w:val="clear" w:color="auto" w:fill="FFFFFF"/>
          </w:rPr>
          <w:t xml:space="preserve"> to address profligacy</w:t>
        </w:r>
      </w:ins>
      <w:r w:rsidR="00504574" w:rsidRPr="00504574">
        <w:rPr>
          <w:shd w:val="clear" w:color="auto" w:fill="FFFFFF"/>
          <w:rPrChange w:id="793" w:author="Brian Hunt" w:date="2011-11-06T14:48:00Z">
            <w:rPr>
              <w:color w:val="0000FF"/>
              <w:u w:val="single"/>
            </w:rPr>
          </w:rPrChange>
        </w:rPr>
        <w:t>.</w:t>
      </w:r>
    </w:p>
    <w:p w:rsidR="00AD1721" w:rsidRPr="00497EC6" w:rsidRDefault="00AD1721" w:rsidP="00231DFF">
      <w:pPr>
        <w:pStyle w:val="Heading3"/>
        <w:rPr>
          <w:ins w:id="794" w:author="Brian Hunt" w:date="2011-11-06T14:48:00Z"/>
          <w:shd w:val="clear" w:color="auto" w:fill="FFFFFF"/>
        </w:rPr>
      </w:pPr>
      <w:bookmarkStart w:id="795" w:name="_Toc182209938"/>
      <w:ins w:id="796" w:author="Brian Hunt" w:date="2011-11-06T14:48:00Z">
        <w:r w:rsidRPr="00497EC6">
          <w:rPr>
            <w:shd w:val="clear" w:color="auto" w:fill="FFFFFF"/>
          </w:rPr>
          <w:t>Definitions</w:t>
        </w:r>
        <w:bookmarkEnd w:id="795"/>
      </w:ins>
    </w:p>
    <w:p w:rsidR="00000000" w:rsidRDefault="00504574">
      <w:pPr>
        <w:spacing w:line="276" w:lineRule="auto"/>
        <w:rPr>
          <w:rFonts w:asciiTheme="minorHAnsi" w:hAnsiTheme="minorHAnsi"/>
          <w:color w:val="000000" w:themeColor="text1"/>
          <w:rPrChange w:id="797" w:author="Brian Hunt" w:date="2011-11-06T14:48:00Z">
            <w:rPr/>
          </w:rPrChange>
        </w:rPr>
        <w:pPrChange w:id="798" w:author="Brian Hunt" w:date="2011-11-06T14:48:00Z">
          <w:pPr>
            <w:pStyle w:val="Article"/>
          </w:pPr>
        </w:pPrChange>
      </w:pPr>
      <w:r w:rsidRPr="00504574">
        <w:rPr>
          <w:rFonts w:asciiTheme="minorHAnsi" w:hAnsiTheme="minorHAnsi"/>
          <w:color w:val="000000" w:themeColor="text1"/>
          <w:shd w:val="clear" w:color="auto" w:fill="FFFFFF"/>
          <w:rPrChange w:id="799" w:author="Brian Hunt" w:date="2011-11-06T14:48:00Z">
            <w:rPr>
              <w:color w:val="0000FF"/>
              <w:u w:val="single"/>
              <w:shd w:val="clear" w:color="auto" w:fill="FFFFFF"/>
            </w:rPr>
          </w:rPrChange>
        </w:rPr>
        <w:t>In this Treaty, applicable Rules and Directions, unless the context requires otherwise,</w:t>
      </w:r>
    </w:p>
    <w:p w:rsidR="00A33387" w:rsidRDefault="00A33387" w:rsidP="00C4679A">
      <w:pPr>
        <w:pStyle w:val="Article"/>
        <w:ind w:left="720"/>
        <w:rPr>
          <w:del w:id="800" w:author="Brian Hunt" w:date="2011-11-06T14:48:00Z"/>
        </w:rPr>
      </w:pPr>
    </w:p>
    <w:p w:rsidR="00B82806" w:rsidRPr="00B82806" w:rsidRDefault="00A33387" w:rsidP="00445CFF">
      <w:pPr>
        <w:pStyle w:val="ArticleCommentary"/>
        <w:rPr>
          <w:ins w:id="801" w:author="Brian Hunt" w:date="2011-11-06T14:48:00Z"/>
          <w:shd w:val="clear" w:color="auto" w:fill="FFFFFF"/>
        </w:rPr>
      </w:pPr>
      <w:commentRangeStart w:id="802"/>
      <w:del w:id="803" w:author="Brian Hunt" w:date="2011-11-06T14:48:00Z">
        <w:r>
          <w:delText xml:space="preserve">“Bankrupt” </w:delText>
        </w:r>
        <w:commentRangeEnd w:id="802"/>
        <w:r w:rsidR="00184170">
          <w:rPr>
            <w:rStyle w:val="CommentReference"/>
            <w:rFonts w:ascii="Times New Roman" w:hAnsi="Times New Roman"/>
            <w:color w:val="auto"/>
          </w:rPr>
          <w:commentReference w:id="802"/>
        </w:r>
      </w:del>
      <w:ins w:id="804" w:author="Brian Hunt" w:date="2011-11-06T14:48:00Z">
        <w:r w:rsidR="00B82806">
          <w:rPr>
            <w:shd w:val="clear" w:color="auto" w:fill="FFFFFF"/>
          </w:rPr>
          <w:t>Some of the following definitions are derived from domestic insolvency regimes (</w:t>
        </w:r>
        <w:proofErr w:type="spellStart"/>
        <w:r w:rsidR="00445CFF">
          <w:rPr>
            <w:shd w:val="clear" w:color="auto" w:fill="FFFFFF"/>
          </w:rPr>
          <w:t>eg</w:t>
        </w:r>
        <w:proofErr w:type="spellEnd"/>
        <w:r w:rsidR="00445CFF">
          <w:rPr>
            <w:shd w:val="clear" w:color="auto" w:fill="FFFFFF"/>
          </w:rPr>
          <w:t xml:space="preserve"> </w:t>
        </w:r>
        <w:r w:rsidR="00B82806">
          <w:rPr>
            <w:shd w:val="clear" w:color="auto" w:fill="FFFFFF"/>
          </w:rPr>
          <w:t>Canada’s BIA and CCAA in particular)</w:t>
        </w:r>
      </w:ins>
    </w:p>
    <w:p w:rsidR="003358DF" w:rsidRDefault="003358DF" w:rsidP="007335F3">
      <w:pPr>
        <w:spacing w:line="276" w:lineRule="auto"/>
        <w:rPr>
          <w:ins w:id="805" w:author="Brian Hunt" w:date="2011-11-06T14:48:00Z"/>
          <w:rFonts w:asciiTheme="minorHAnsi" w:eastAsia="Times New Roman" w:hAnsiTheme="minorHAnsi" w:cs="Arial"/>
          <w:color w:val="000000" w:themeColor="text1"/>
          <w:shd w:val="clear" w:color="auto" w:fill="FFFFFF"/>
        </w:rPr>
      </w:pPr>
      <w:ins w:id="806" w:author="Brian Hunt" w:date="2011-11-06T14:48:00Z">
        <w:r>
          <w:rPr>
            <w:rFonts w:asciiTheme="minorHAnsi" w:eastAsia="Times New Roman" w:hAnsiTheme="minorHAnsi" w:cs="Arial"/>
            <w:color w:val="000000" w:themeColor="text1"/>
            <w:shd w:val="clear" w:color="auto" w:fill="FFFFFF"/>
          </w:rPr>
          <w:t xml:space="preserve">“Administration” </w:t>
        </w:r>
      </w:ins>
      <w:r w:rsidR="00504574" w:rsidRPr="00504574">
        <w:rPr>
          <w:rFonts w:asciiTheme="minorHAnsi" w:hAnsiTheme="minorHAnsi"/>
          <w:color w:val="000000" w:themeColor="text1"/>
          <w:shd w:val="clear" w:color="auto" w:fill="FFFFFF"/>
          <w:rPrChange w:id="807" w:author="Brian Hunt" w:date="2011-11-06T14:48:00Z">
            <w:rPr>
              <w:color w:val="0000FF"/>
              <w:u w:val="single"/>
            </w:rPr>
          </w:rPrChange>
        </w:rPr>
        <w:t xml:space="preserve">refers to </w:t>
      </w:r>
      <w:ins w:id="808" w:author="Brian Hunt" w:date="2011-11-06T14:48:00Z">
        <w:r>
          <w:rPr>
            <w:rFonts w:asciiTheme="minorHAnsi" w:eastAsia="Times New Roman" w:hAnsiTheme="minorHAnsi" w:cs="Arial"/>
            <w:color w:val="000000" w:themeColor="text1"/>
            <w:shd w:val="clear" w:color="auto" w:fill="FFFFFF"/>
          </w:rPr>
          <w:t>the process of the Tribunal commenced as of the date of Declaration and ending on the date</w:t>
        </w:r>
        <w:r w:rsidR="00B94D74">
          <w:rPr>
            <w:rFonts w:asciiTheme="minorHAnsi" w:eastAsia="Times New Roman" w:hAnsiTheme="minorHAnsi" w:cs="Arial"/>
            <w:color w:val="000000" w:themeColor="text1"/>
            <w:shd w:val="clear" w:color="auto" w:fill="FFFFFF"/>
          </w:rPr>
          <w:t xml:space="preserve"> </w:t>
        </w:r>
        <w:r>
          <w:rPr>
            <w:rFonts w:asciiTheme="minorHAnsi" w:eastAsia="Times New Roman" w:hAnsiTheme="minorHAnsi" w:cs="Arial"/>
            <w:color w:val="000000" w:themeColor="text1"/>
            <w:shd w:val="clear" w:color="auto" w:fill="FFFFFF"/>
          </w:rPr>
          <w:t xml:space="preserve">of a </w:t>
        </w:r>
        <w:r w:rsidR="00B94D74">
          <w:rPr>
            <w:rFonts w:asciiTheme="minorHAnsi" w:eastAsia="Times New Roman" w:hAnsiTheme="minorHAnsi" w:cs="Arial"/>
            <w:color w:val="000000" w:themeColor="text1"/>
            <w:shd w:val="clear" w:color="auto" w:fill="FFFFFF"/>
          </w:rPr>
          <w:t>judgment</w:t>
        </w:r>
        <w:r>
          <w:rPr>
            <w:rFonts w:asciiTheme="minorHAnsi" w:eastAsia="Times New Roman" w:hAnsiTheme="minorHAnsi" w:cs="Arial"/>
            <w:color w:val="000000" w:themeColor="text1"/>
            <w:shd w:val="clear" w:color="auto" w:fill="FFFFFF"/>
          </w:rPr>
          <w:t xml:space="preserve"> that has not been appealed within the prescribed period for appealing the </w:t>
        </w:r>
        <w:r w:rsidR="00B94D74">
          <w:rPr>
            <w:rFonts w:asciiTheme="minorHAnsi" w:eastAsia="Times New Roman" w:hAnsiTheme="minorHAnsi" w:cs="Arial"/>
            <w:color w:val="000000" w:themeColor="text1"/>
            <w:shd w:val="clear" w:color="auto" w:fill="FFFFFF"/>
          </w:rPr>
          <w:t>judgment</w:t>
        </w:r>
        <w:r>
          <w:rPr>
            <w:rFonts w:asciiTheme="minorHAnsi" w:eastAsia="Times New Roman" w:hAnsiTheme="minorHAnsi" w:cs="Arial"/>
            <w:color w:val="000000" w:themeColor="text1"/>
            <w:shd w:val="clear" w:color="auto" w:fill="FFFFFF"/>
          </w:rPr>
          <w:t>.</w:t>
        </w:r>
      </w:ins>
    </w:p>
    <w:p w:rsidR="003358DF" w:rsidRDefault="003358DF" w:rsidP="007335F3">
      <w:pPr>
        <w:spacing w:line="276" w:lineRule="auto"/>
        <w:rPr>
          <w:ins w:id="809" w:author="Brian Hunt" w:date="2011-11-06T14:48:00Z"/>
          <w:rFonts w:asciiTheme="minorHAnsi" w:eastAsia="Times New Roman" w:hAnsiTheme="minorHAnsi" w:cs="Arial"/>
          <w:color w:val="000000" w:themeColor="text1"/>
          <w:shd w:val="clear" w:color="auto" w:fill="FFFFFF"/>
        </w:rPr>
      </w:pPr>
    </w:p>
    <w:p w:rsidR="00000000" w:rsidRDefault="00AD1721">
      <w:pPr>
        <w:spacing w:line="276" w:lineRule="auto"/>
        <w:rPr>
          <w:rFonts w:asciiTheme="minorHAnsi" w:hAnsiTheme="minorHAnsi"/>
          <w:color w:val="000000" w:themeColor="text1"/>
          <w:rPrChange w:id="810" w:author="Brian Hunt" w:date="2011-11-06T14:48:00Z">
            <w:rPr/>
          </w:rPrChange>
        </w:rPr>
        <w:pPrChange w:id="811" w:author="Brian Hunt" w:date="2011-11-06T14:48:00Z">
          <w:pPr>
            <w:pStyle w:val="Article"/>
          </w:pPr>
        </w:pPrChange>
      </w:pPr>
      <w:ins w:id="812" w:author="Brian Hunt" w:date="2011-11-06T14:48:00Z">
        <w:r w:rsidRPr="00497EC6">
          <w:rPr>
            <w:rFonts w:asciiTheme="minorHAnsi" w:eastAsia="Times New Roman" w:hAnsiTheme="minorHAnsi" w:cs="Arial"/>
            <w:color w:val="000000" w:themeColor="text1"/>
            <w:shd w:val="clear" w:color="auto" w:fill="FFFFFF"/>
          </w:rPr>
          <w:t>“</w:t>
        </w:r>
        <w:r w:rsidR="00497EC6" w:rsidRPr="00497EC6">
          <w:rPr>
            <w:rFonts w:asciiTheme="minorHAnsi" w:eastAsia="Times New Roman" w:hAnsiTheme="minorHAnsi" w:cs="Arial"/>
            <w:color w:val="000000" w:themeColor="text1"/>
            <w:shd w:val="clear" w:color="auto" w:fill="FFFFFF"/>
          </w:rPr>
          <w:t>Debtor</w:t>
        </w:r>
        <w:r w:rsidRPr="00497EC6">
          <w:rPr>
            <w:rFonts w:asciiTheme="minorHAnsi" w:eastAsia="Times New Roman" w:hAnsiTheme="minorHAnsi" w:cs="Arial"/>
            <w:color w:val="000000" w:themeColor="text1"/>
            <w:shd w:val="clear" w:color="auto" w:fill="FFFFFF"/>
          </w:rPr>
          <w:t>”</w:t>
        </w:r>
        <w:r w:rsidR="0001158D">
          <w:rPr>
            <w:rFonts w:asciiTheme="minorHAnsi" w:eastAsia="Times New Roman" w:hAnsiTheme="minorHAnsi" w:cs="Arial"/>
            <w:color w:val="000000" w:themeColor="text1"/>
            <w:shd w:val="clear" w:color="auto" w:fill="FFFFFF"/>
          </w:rPr>
          <w:t xml:space="preserve"> and “Debtor State”</w:t>
        </w:r>
        <w:r w:rsidRPr="00497EC6">
          <w:rPr>
            <w:rFonts w:asciiTheme="minorHAnsi" w:eastAsia="Times New Roman" w:hAnsiTheme="minorHAnsi" w:cs="Arial"/>
            <w:color w:val="000000" w:themeColor="text1"/>
            <w:shd w:val="clear" w:color="auto" w:fill="FFFFFF"/>
          </w:rPr>
          <w:t xml:space="preserve"> refers to </w:t>
        </w:r>
      </w:ins>
      <w:r w:rsidR="00504574" w:rsidRPr="00504574">
        <w:rPr>
          <w:rFonts w:asciiTheme="minorHAnsi" w:hAnsiTheme="minorHAnsi"/>
          <w:color w:val="000000" w:themeColor="text1"/>
          <w:shd w:val="clear" w:color="auto" w:fill="FFFFFF"/>
          <w:rPrChange w:id="813" w:author="Brian Hunt" w:date="2011-11-06T14:48:00Z">
            <w:rPr>
              <w:color w:val="0000FF"/>
              <w:u w:val="single"/>
              <w:shd w:val="clear" w:color="auto" w:fill="FFFFFF"/>
            </w:rPr>
          </w:rPrChange>
        </w:rPr>
        <w:t>a state that has filed a Declaration;</w:t>
      </w:r>
    </w:p>
    <w:p w:rsidR="00497EC6" w:rsidRPr="00497EC6" w:rsidRDefault="00F4317B" w:rsidP="007335F3">
      <w:pPr>
        <w:spacing w:line="276" w:lineRule="auto"/>
        <w:rPr>
          <w:ins w:id="814" w:author="Brian Hunt" w:date="2011-11-06T14:48:00Z"/>
          <w:rFonts w:asciiTheme="minorHAnsi" w:eastAsia="Times New Roman" w:hAnsiTheme="minorHAnsi" w:cs="Arial"/>
          <w:color w:val="000000" w:themeColor="text1"/>
          <w:shd w:val="clear" w:color="auto" w:fill="FFFFFF"/>
        </w:rPr>
      </w:pPr>
      <w:del w:id="815" w:author="Brian Hunt" w:date="2011-11-06T14:48:00Z">
        <w:r>
          <w:delText>“Court</w:delText>
        </w:r>
      </w:del>
    </w:p>
    <w:p w:rsidR="00000000" w:rsidRDefault="00AD1721">
      <w:pPr>
        <w:spacing w:line="276" w:lineRule="auto"/>
        <w:rPr>
          <w:rFonts w:asciiTheme="minorHAnsi" w:hAnsiTheme="minorHAnsi"/>
          <w:color w:val="000000" w:themeColor="text1"/>
          <w:rPrChange w:id="816" w:author="Brian Hunt" w:date="2011-11-06T14:48:00Z">
            <w:rPr/>
          </w:rPrChange>
        </w:rPr>
        <w:pPrChange w:id="817" w:author="Brian Hunt" w:date="2011-11-06T14:48:00Z">
          <w:pPr>
            <w:pStyle w:val="Article"/>
          </w:pPr>
        </w:pPrChange>
      </w:pPr>
      <w:ins w:id="818" w:author="Brian Hunt" w:date="2011-11-06T14:48:00Z">
        <w:r w:rsidRPr="00497EC6">
          <w:rPr>
            <w:rFonts w:asciiTheme="minorHAnsi" w:eastAsia="Times New Roman" w:hAnsiTheme="minorHAnsi" w:cs="Arial"/>
            <w:color w:val="000000" w:themeColor="text1"/>
            <w:shd w:val="clear" w:color="auto" w:fill="FFFFFF"/>
          </w:rPr>
          <w:t>“Tribunal</w:t>
        </w:r>
      </w:ins>
      <w:r w:rsidR="00504574" w:rsidRPr="00504574">
        <w:rPr>
          <w:rFonts w:asciiTheme="minorHAnsi" w:hAnsiTheme="minorHAnsi"/>
          <w:color w:val="000000" w:themeColor="text1"/>
          <w:shd w:val="clear" w:color="auto" w:fill="FFFFFF"/>
          <w:rPrChange w:id="819" w:author="Brian Hunt" w:date="2011-11-06T14:48:00Z">
            <w:rPr>
              <w:color w:val="0000FF"/>
              <w:u w:val="single"/>
              <w:shd w:val="clear" w:color="auto" w:fill="FFFFFF"/>
            </w:rPr>
          </w:rPrChange>
        </w:rPr>
        <w:t>” refers to the tribunal created by this Treaty</w:t>
      </w:r>
      <w:del w:id="820" w:author="Brian Hunt" w:date="2011-11-06T14:48:00Z">
        <w:r w:rsidR="00F4317B">
          <w:delText xml:space="preserve">, </w:delText>
        </w:r>
        <w:r w:rsidR="00B37A66">
          <w:delText xml:space="preserve">applicable </w:delText>
        </w:r>
        <w:r w:rsidR="00F4317B">
          <w:delText xml:space="preserve">Rules </w:delText>
        </w:r>
        <w:r w:rsidR="00B37A66">
          <w:delText>and Directions</w:delText>
        </w:r>
      </w:del>
      <w:r w:rsidR="00504574" w:rsidRPr="00504574">
        <w:rPr>
          <w:rFonts w:asciiTheme="minorHAnsi" w:hAnsiTheme="minorHAnsi"/>
          <w:color w:val="000000" w:themeColor="text1"/>
          <w:shd w:val="clear" w:color="auto" w:fill="FFFFFF"/>
          <w:rPrChange w:id="821" w:author="Brian Hunt" w:date="2011-11-06T14:48:00Z">
            <w:rPr>
              <w:color w:val="0000FF"/>
              <w:u w:val="single"/>
              <w:shd w:val="clear" w:color="auto" w:fill="FFFFFF"/>
            </w:rPr>
          </w:rPrChange>
        </w:rPr>
        <w:t>;</w:t>
      </w:r>
    </w:p>
    <w:p w:rsidR="00F849F1" w:rsidRDefault="00F849F1" w:rsidP="00C4679A">
      <w:pPr>
        <w:pStyle w:val="Article"/>
        <w:ind w:left="720"/>
        <w:rPr>
          <w:del w:id="822" w:author="Brian Hunt" w:date="2011-11-06T14:48:00Z"/>
        </w:rPr>
      </w:pPr>
      <w:commentRangeStart w:id="823"/>
      <w:del w:id="824" w:author="Brian Hunt" w:date="2011-11-06T14:48:00Z">
        <w:r>
          <w:delText>“Credit” refers to any enforceable legal instrument between the State and another person or state, or as set out in the Rules;</w:delText>
        </w:r>
        <w:commentRangeEnd w:id="823"/>
        <w:r w:rsidR="00184170">
          <w:rPr>
            <w:rStyle w:val="CommentReference"/>
          </w:rPr>
          <w:commentReference w:id="823"/>
        </w:r>
      </w:del>
    </w:p>
    <w:p w:rsidR="00497EC6" w:rsidRPr="00497EC6" w:rsidRDefault="00497EC6" w:rsidP="00AD1721">
      <w:pPr>
        <w:rPr>
          <w:ins w:id="825" w:author="Brian Hunt" w:date="2011-11-06T14:48:00Z"/>
          <w:rFonts w:asciiTheme="minorHAnsi" w:hAnsiTheme="minorHAnsi"/>
        </w:rPr>
      </w:pPr>
    </w:p>
    <w:p w:rsidR="00AD1721" w:rsidRPr="00497EC6" w:rsidRDefault="00AD1721" w:rsidP="00AD1721">
      <w:pPr>
        <w:rPr>
          <w:ins w:id="826" w:author="Brian Hunt" w:date="2011-11-06T14:48:00Z"/>
          <w:rFonts w:asciiTheme="minorHAnsi" w:hAnsiTheme="minorHAnsi"/>
        </w:rPr>
      </w:pPr>
      <w:ins w:id="827" w:author="Brian Hunt" w:date="2011-11-06T14:48:00Z">
        <w:r w:rsidRPr="00497EC6">
          <w:rPr>
            <w:rFonts w:asciiTheme="minorHAnsi" w:hAnsiTheme="minorHAnsi"/>
          </w:rPr>
          <w:t xml:space="preserve">“Credit” refers to </w:t>
        </w:r>
        <w:r w:rsidR="00EE6460" w:rsidRPr="00EE6460">
          <w:rPr>
            <w:rFonts w:asciiTheme="minorHAnsi" w:hAnsiTheme="minorHAnsi"/>
          </w:rPr>
          <w:t xml:space="preserve">a sum </w:t>
        </w:r>
        <w:r w:rsidR="00EA1A00">
          <w:rPr>
            <w:rFonts w:asciiTheme="minorHAnsi" w:hAnsiTheme="minorHAnsi"/>
          </w:rPr>
          <w:t xml:space="preserve">of a </w:t>
        </w:r>
        <w:r w:rsidR="00C037E9">
          <w:rPr>
            <w:rFonts w:asciiTheme="minorHAnsi" w:hAnsiTheme="minorHAnsi"/>
          </w:rPr>
          <w:t>calculable amount</w:t>
        </w:r>
        <w:r w:rsidR="00EA1A00">
          <w:rPr>
            <w:rFonts w:asciiTheme="minorHAnsi" w:hAnsiTheme="minorHAnsi"/>
          </w:rPr>
          <w:t xml:space="preserve"> </w:t>
        </w:r>
        <w:r w:rsidR="00EE6460" w:rsidRPr="00EE6460">
          <w:rPr>
            <w:rFonts w:asciiTheme="minorHAnsi" w:hAnsiTheme="minorHAnsi"/>
          </w:rPr>
          <w:t>payable</w:t>
        </w:r>
        <w:r w:rsidR="009813D7">
          <w:rPr>
            <w:rFonts w:asciiTheme="minorHAnsi" w:hAnsiTheme="minorHAnsi"/>
          </w:rPr>
          <w:t xml:space="preserve"> by a debtor state</w:t>
        </w:r>
        <w:r w:rsidR="00EE6460" w:rsidRPr="00EE6460">
          <w:rPr>
            <w:rFonts w:asciiTheme="minorHAnsi" w:hAnsiTheme="minorHAnsi"/>
          </w:rPr>
          <w:t xml:space="preserve"> in respect of a liquidated money demand, recoverable </w:t>
        </w:r>
        <w:r w:rsidR="00C037E9">
          <w:rPr>
            <w:rFonts w:asciiTheme="minorHAnsi" w:hAnsiTheme="minorHAnsi"/>
          </w:rPr>
          <w:t>according to the</w:t>
        </w:r>
        <w:r w:rsidR="00EE6460" w:rsidRPr="00EE6460">
          <w:rPr>
            <w:rFonts w:asciiTheme="minorHAnsi" w:hAnsiTheme="minorHAnsi"/>
          </w:rPr>
          <w:t xml:space="preserve"> </w:t>
        </w:r>
        <w:r w:rsidR="00C037E9">
          <w:rPr>
            <w:rFonts w:asciiTheme="minorHAnsi" w:hAnsiTheme="minorHAnsi"/>
          </w:rPr>
          <w:t>legal process of the law chosen law by a debtor state</w:t>
        </w:r>
        <w:r w:rsidR="00CD5389">
          <w:rPr>
            <w:rFonts w:asciiTheme="minorHAnsi" w:hAnsiTheme="minorHAnsi"/>
          </w:rPr>
          <w:t xml:space="preserve"> in its Living Will</w:t>
        </w:r>
        <w:r w:rsidR="009813D7">
          <w:rPr>
            <w:rFonts w:asciiTheme="minorHAnsi" w:hAnsiTheme="minorHAnsi"/>
          </w:rPr>
          <w:t xml:space="preserve"> or otherwise by agreement</w:t>
        </w:r>
        <w:r w:rsidRPr="00497EC6">
          <w:rPr>
            <w:rFonts w:asciiTheme="minorHAnsi" w:hAnsiTheme="minorHAnsi"/>
          </w:rPr>
          <w:t xml:space="preserve">, as well as </w:t>
        </w:r>
        <w:r w:rsidRPr="00497EC6">
          <w:rPr>
            <w:rFonts w:asciiTheme="minorHAnsi" w:hAnsiTheme="minorHAnsi"/>
          </w:rPr>
          <w:lastRenderedPageBreak/>
          <w:t xml:space="preserve">any </w:t>
        </w:r>
        <w:r w:rsidR="00583CBF">
          <w:rPr>
            <w:rFonts w:asciiTheme="minorHAnsi" w:hAnsiTheme="minorHAnsi"/>
          </w:rPr>
          <w:t xml:space="preserve">other </w:t>
        </w:r>
        <w:r w:rsidR="00CD5389">
          <w:rPr>
            <w:rFonts w:asciiTheme="minorHAnsi" w:hAnsiTheme="minorHAnsi"/>
          </w:rPr>
          <w:t xml:space="preserve">obligations of the debtor state that are specified as Credit </w:t>
        </w:r>
        <w:r w:rsidRPr="00497EC6">
          <w:rPr>
            <w:rFonts w:asciiTheme="minorHAnsi" w:hAnsiTheme="minorHAnsi"/>
          </w:rPr>
          <w:t>in the Living Will;</w:t>
        </w:r>
      </w:ins>
    </w:p>
    <w:p w:rsidR="009816AE" w:rsidRDefault="00AD1721" w:rsidP="00347A6E">
      <w:pPr>
        <w:pStyle w:val="ArticleCommentary"/>
        <w:rPr>
          <w:ins w:id="828" w:author="Brian Hunt" w:date="2011-11-06T14:48:00Z"/>
          <w:shd w:val="clear" w:color="auto" w:fill="FFFFFF"/>
        </w:rPr>
      </w:pPr>
      <w:ins w:id="829" w:author="Brian Hunt" w:date="2011-11-06T14:48:00Z">
        <w:r w:rsidRPr="00497EC6">
          <w:rPr>
            <w:shd w:val="clear" w:color="auto" w:fill="FFFFFF"/>
          </w:rPr>
          <w:t>Credit defines the subject-matter scope</w:t>
        </w:r>
        <w:r w:rsidR="009816AE">
          <w:rPr>
            <w:shd w:val="clear" w:color="auto" w:fill="FFFFFF"/>
          </w:rPr>
          <w:t xml:space="preserve"> of this tribunal.</w:t>
        </w:r>
        <w:r w:rsidRPr="00497EC6">
          <w:rPr>
            <w:shd w:val="clear" w:color="auto" w:fill="FFFFFF"/>
          </w:rPr>
          <w:t xml:space="preserve"> </w:t>
        </w:r>
      </w:ins>
    </w:p>
    <w:p w:rsidR="00AE7A7D" w:rsidRDefault="00EA1A00" w:rsidP="00347A6E">
      <w:pPr>
        <w:pStyle w:val="ArticleCommentary"/>
        <w:rPr>
          <w:ins w:id="830" w:author="Brian Hunt" w:date="2011-11-06T14:48:00Z"/>
          <w:shd w:val="clear" w:color="auto" w:fill="FFFFFF"/>
        </w:rPr>
      </w:pPr>
      <w:ins w:id="831" w:author="Brian Hunt" w:date="2011-11-06T14:48:00Z">
        <w:r w:rsidRPr="00EA1A00">
          <w:rPr>
            <w:shd w:val="clear" w:color="auto" w:fill="FFFFFF"/>
          </w:rPr>
          <w:t>Stroud’s </w:t>
        </w:r>
        <w:r>
          <w:rPr>
            <w:shd w:val="clear" w:color="auto" w:fill="FFFFFF"/>
          </w:rPr>
          <w:t xml:space="preserve">Judicial Dictionary </w:t>
        </w:r>
        <w:r w:rsidR="00AE7A7D">
          <w:rPr>
            <w:shd w:val="clear" w:color="auto" w:fill="FFFFFF"/>
          </w:rPr>
          <w:t>defines “debt” as:</w:t>
        </w:r>
      </w:ins>
    </w:p>
    <w:p w:rsidR="00AE7A7D" w:rsidRPr="00AE7A7D" w:rsidRDefault="00AE7A7D" w:rsidP="00347A6E">
      <w:pPr>
        <w:pStyle w:val="ArticleCommentary"/>
        <w:rPr>
          <w:ins w:id="832" w:author="Brian Hunt" w:date="2011-11-06T14:48:00Z"/>
          <w:shd w:val="clear" w:color="auto" w:fill="FFFFFF"/>
        </w:rPr>
      </w:pPr>
      <w:ins w:id="833" w:author="Brian Hunt" w:date="2011-11-06T14:48:00Z">
        <w:r w:rsidRPr="00AE7A7D">
          <w:rPr>
            <w:shd w:val="clear" w:color="auto" w:fill="FFFFFF"/>
          </w:rPr>
          <w:t>“a sum payable in respect of a liquidated mone</w:t>
        </w:r>
        <w:r>
          <w:rPr>
            <w:shd w:val="clear" w:color="auto" w:fill="FFFFFF"/>
          </w:rPr>
          <w:t>y demand, recoverable by action</w:t>
        </w:r>
        <w:r w:rsidRPr="00AE7A7D">
          <w:rPr>
            <w:shd w:val="clear" w:color="auto" w:fill="FFFFFF"/>
          </w:rPr>
          <w:t>”</w:t>
        </w:r>
      </w:ins>
    </w:p>
    <w:p w:rsidR="00EA1A00" w:rsidRPr="00EA1A00" w:rsidRDefault="00EA1A00" w:rsidP="00347A6E">
      <w:pPr>
        <w:pStyle w:val="ArticleCommentary"/>
        <w:rPr>
          <w:ins w:id="834" w:author="Brian Hunt" w:date="2011-11-06T14:48:00Z"/>
          <w:shd w:val="clear" w:color="auto" w:fill="FFFFFF"/>
        </w:rPr>
      </w:pPr>
      <w:ins w:id="835" w:author="Brian Hunt" w:date="2011-11-06T14:48:00Z">
        <w:r w:rsidRPr="00EA1A00">
          <w:rPr>
            <w:shd w:val="clear" w:color="auto" w:fill="FFFFFF"/>
          </w:rPr>
          <w:t>Black's Law Dictionary, 6th ed. (1990) at p. 403</w:t>
        </w:r>
        <w:r w:rsidR="00795AE8">
          <w:rPr>
            <w:shd w:val="clear" w:color="auto" w:fill="FFFFFF"/>
          </w:rPr>
          <w:t xml:space="preserve"> contains two definitions</w:t>
        </w:r>
        <w:r>
          <w:rPr>
            <w:shd w:val="clear" w:color="auto" w:fill="FFFFFF"/>
          </w:rPr>
          <w:t>:</w:t>
        </w:r>
      </w:ins>
    </w:p>
    <w:p w:rsidR="00EA1A00" w:rsidRPr="00EA1A00" w:rsidRDefault="00EA1A00" w:rsidP="006836BB">
      <w:pPr>
        <w:pStyle w:val="ArticleCommentary"/>
        <w:ind w:left="907"/>
        <w:rPr>
          <w:ins w:id="836" w:author="Brian Hunt" w:date="2011-11-06T14:48:00Z"/>
          <w:shd w:val="clear" w:color="auto" w:fill="FFFFFF"/>
        </w:rPr>
      </w:pPr>
      <w:ins w:id="837" w:author="Brian Hunt" w:date="2011-11-06T14:48:00Z">
        <w:r w:rsidRPr="00EA1A00">
          <w:rPr>
            <w:shd w:val="clear" w:color="auto" w:fill="FFFFFF"/>
          </w:rPr>
          <w:t>A sum of money due by certain and express agreement.  A specified sum of money owing to one person from another, including not only obligation of debtor to pay but right of creditor to receive and enforce payment.</w:t>
        </w:r>
      </w:ins>
    </w:p>
    <w:p w:rsidR="00EA1A00" w:rsidRDefault="00EA1A00" w:rsidP="006836BB">
      <w:pPr>
        <w:pStyle w:val="ArticleCommentary"/>
        <w:ind w:left="907"/>
        <w:rPr>
          <w:ins w:id="838" w:author="Brian Hunt" w:date="2011-11-06T14:48:00Z"/>
          <w:shd w:val="clear" w:color="auto" w:fill="FFFFFF"/>
        </w:rPr>
      </w:pPr>
      <w:ins w:id="839" w:author="Brian Hunt" w:date="2011-11-06T14:48:00Z">
        <w:r w:rsidRPr="00EA1A00">
          <w:rPr>
            <w:shd w:val="clear" w:color="auto" w:fill="FFFFFF"/>
          </w:rPr>
          <w:t>A fixed and certain obligation to pay money or some other valuable thing or things, either in the present or in the future.  In a still more general sense, that which is due from one person to another, whether money, goods, or services.  In a broad sense, any duty to respond to another in money, labour, or service; it may be even a moral or honorary obligation, unenforceable by legal action.  Also, sometimes an aggregate of separate debts, or the total sum of the existing claims against person or company.  Thus we speak of the "national debt", the "bonded debt" of a corporation, etc.</w:t>
        </w:r>
      </w:ins>
    </w:p>
    <w:p w:rsidR="009816AE" w:rsidRDefault="009816AE" w:rsidP="00347A6E">
      <w:pPr>
        <w:pStyle w:val="ArticleCommentary"/>
        <w:rPr>
          <w:ins w:id="840" w:author="Brian Hunt" w:date="2011-11-06T14:48:00Z"/>
          <w:shd w:val="clear" w:color="auto" w:fill="FFFFFF"/>
        </w:rPr>
      </w:pPr>
      <w:ins w:id="841" w:author="Brian Hunt" w:date="2011-11-06T14:48:00Z">
        <w:r>
          <w:rPr>
            <w:shd w:val="clear" w:color="auto" w:fill="FFFFFF"/>
          </w:rPr>
          <w:t>Debts are as a general rule “agreements” of one form or another.</w:t>
        </w:r>
        <w:r w:rsidR="00AE7A7D">
          <w:rPr>
            <w:shd w:val="clear" w:color="auto" w:fill="FFFFFF"/>
          </w:rPr>
          <w:t xml:space="preserve"> </w:t>
        </w:r>
        <w:r w:rsidR="00CD5389">
          <w:rPr>
            <w:shd w:val="clear" w:color="auto" w:fill="FFFFFF"/>
          </w:rPr>
          <w:t>B</w:t>
        </w:r>
        <w:r w:rsidR="00AE7A7D">
          <w:rPr>
            <w:shd w:val="clear" w:color="auto" w:fill="FFFFFF"/>
          </w:rPr>
          <w:t xml:space="preserve">ankruptcy regimes </w:t>
        </w:r>
        <w:r w:rsidR="00CD5389">
          <w:rPr>
            <w:shd w:val="clear" w:color="auto" w:fill="FFFFFF"/>
          </w:rPr>
          <w:t xml:space="preserve">ought to be </w:t>
        </w:r>
        <w:r w:rsidR="00AE7A7D">
          <w:rPr>
            <w:shd w:val="clear" w:color="auto" w:fill="FFFFFF"/>
          </w:rPr>
          <w:t>expansive enough to include all agreements that may be subject to a haircut, so that no party is (or feels</w:t>
        </w:r>
        <w:r w:rsidR="00AE7A7D" w:rsidRPr="00AE7A7D">
          <w:rPr>
            <w:shd w:val="clear" w:color="auto" w:fill="FFFFFF"/>
          </w:rPr>
          <w:t xml:space="preserve"> </w:t>
        </w:r>
        <w:r w:rsidR="00AE7A7D">
          <w:rPr>
            <w:shd w:val="clear" w:color="auto" w:fill="FFFFFF"/>
          </w:rPr>
          <w:t>they are</w:t>
        </w:r>
        <w:r w:rsidR="00AE7A7D" w:rsidRPr="00AE7A7D">
          <w:rPr>
            <w:shd w:val="clear" w:color="auto" w:fill="FFFFFF"/>
          </w:rPr>
          <w:t xml:space="preserve"> </w:t>
        </w:r>
        <w:r w:rsidR="00AE7A7D">
          <w:rPr>
            <w:shd w:val="clear" w:color="auto" w:fill="FFFFFF"/>
          </w:rPr>
          <w:t>being) treated unfairly</w:t>
        </w:r>
        <w:r w:rsidR="00CD5389">
          <w:rPr>
            <w:shd w:val="clear" w:color="auto" w:fill="FFFFFF"/>
          </w:rPr>
          <w:t>, but not so broad as to apply to agreements whose inclusion would cause collateral harm greater than the perception of unfairness</w:t>
        </w:r>
        <w:r w:rsidR="00AE7A7D">
          <w:rPr>
            <w:shd w:val="clear" w:color="auto" w:fill="FFFFFF"/>
          </w:rPr>
          <w:t>. The limits of agreements included are where that inclusion causes more grief than benefit, for example agreements with providers of essential services.</w:t>
        </w:r>
      </w:ins>
    </w:p>
    <w:p w:rsidR="00795AE8" w:rsidRDefault="00795AE8" w:rsidP="00347A6E">
      <w:pPr>
        <w:pStyle w:val="ArticleCommentary"/>
        <w:rPr>
          <w:ins w:id="842" w:author="Brian Hunt" w:date="2011-11-06T14:48:00Z"/>
          <w:shd w:val="clear" w:color="auto" w:fill="FFFFFF"/>
        </w:rPr>
      </w:pPr>
      <w:ins w:id="843" w:author="Brian Hunt" w:date="2011-11-06T14:48:00Z">
        <w:r>
          <w:rPr>
            <w:shd w:val="clear" w:color="auto" w:fill="FFFFFF"/>
          </w:rPr>
          <w:t xml:space="preserve">Arguments in favour of a </w:t>
        </w:r>
        <w:r w:rsidR="009816AE">
          <w:rPr>
            <w:shd w:val="clear" w:color="auto" w:fill="FFFFFF"/>
          </w:rPr>
          <w:t>including any given</w:t>
        </w:r>
        <w:r>
          <w:rPr>
            <w:shd w:val="clear" w:color="auto" w:fill="FFFFFF"/>
          </w:rPr>
          <w:t xml:space="preserve"> agreement as “credit” include:</w:t>
        </w:r>
      </w:ins>
    </w:p>
    <w:p w:rsidR="00795AE8" w:rsidRDefault="009816AE" w:rsidP="00E61BC8">
      <w:pPr>
        <w:pStyle w:val="ArticleCommentary"/>
        <w:numPr>
          <w:ilvl w:val="0"/>
          <w:numId w:val="11"/>
        </w:numPr>
        <w:rPr>
          <w:ins w:id="844" w:author="Brian Hunt" w:date="2011-11-06T14:48:00Z"/>
          <w:shd w:val="clear" w:color="auto" w:fill="FFFFFF"/>
        </w:rPr>
      </w:pPr>
      <w:ins w:id="845" w:author="Brian Hunt" w:date="2011-11-06T14:48:00Z">
        <w:r>
          <w:rPr>
            <w:shd w:val="clear" w:color="auto" w:fill="FFFFFF"/>
          </w:rPr>
          <w:t>I</w:t>
        </w:r>
        <w:r w:rsidR="00795AE8">
          <w:rPr>
            <w:shd w:val="clear" w:color="auto" w:fill="FFFFFF"/>
          </w:rPr>
          <w:t>t prevents a grab race by putting a stay on litigation;</w:t>
        </w:r>
      </w:ins>
    </w:p>
    <w:p w:rsidR="00795AE8" w:rsidRDefault="00795AE8" w:rsidP="00E61BC8">
      <w:pPr>
        <w:pStyle w:val="ArticleCommentary"/>
        <w:numPr>
          <w:ilvl w:val="0"/>
          <w:numId w:val="11"/>
        </w:numPr>
        <w:rPr>
          <w:ins w:id="846" w:author="Brian Hunt" w:date="2011-11-06T14:48:00Z"/>
          <w:shd w:val="clear" w:color="auto" w:fill="FFFFFF"/>
        </w:rPr>
      </w:pPr>
      <w:ins w:id="847" w:author="Brian Hunt" w:date="2011-11-06T14:48:00Z">
        <w:r>
          <w:rPr>
            <w:shd w:val="clear" w:color="auto" w:fill="FFFFFF"/>
          </w:rPr>
          <w:t xml:space="preserve">It </w:t>
        </w:r>
        <w:r w:rsidR="009816AE">
          <w:rPr>
            <w:shd w:val="clear" w:color="auto" w:fill="FFFFFF"/>
          </w:rPr>
          <w:t xml:space="preserve">puts the agreement under the scrutiny of the </w:t>
        </w:r>
      </w:ins>
      <w:r w:rsidR="00664DDC">
        <w:rPr>
          <w:shd w:val="clear" w:color="auto" w:fill="FFFFFF"/>
        </w:rPr>
        <w:t>tribunal</w:t>
      </w:r>
      <w:ins w:id="848" w:author="Brian Hunt" w:date="2011-11-06T14:48:00Z">
        <w:r w:rsidR="009816AE">
          <w:rPr>
            <w:shd w:val="clear" w:color="auto" w:fill="FFFFFF"/>
          </w:rPr>
          <w:t xml:space="preserve"> for enforceability;</w:t>
        </w:r>
      </w:ins>
    </w:p>
    <w:p w:rsidR="009816AE" w:rsidRDefault="009816AE" w:rsidP="00E61BC8">
      <w:pPr>
        <w:pStyle w:val="ArticleCommentary"/>
        <w:numPr>
          <w:ilvl w:val="0"/>
          <w:numId w:val="11"/>
        </w:numPr>
        <w:rPr>
          <w:ins w:id="849" w:author="Brian Hunt" w:date="2011-11-06T14:48:00Z"/>
          <w:shd w:val="clear" w:color="auto" w:fill="FFFFFF"/>
        </w:rPr>
      </w:pPr>
      <w:ins w:id="850" w:author="Brian Hunt" w:date="2011-11-06T14:48:00Z">
        <w:r>
          <w:rPr>
            <w:shd w:val="clear" w:color="auto" w:fill="FFFFFF"/>
          </w:rPr>
          <w:t>It prevents holders of the agreement from holding out;</w:t>
        </w:r>
      </w:ins>
    </w:p>
    <w:p w:rsidR="009816AE" w:rsidRDefault="009816AE" w:rsidP="00E61BC8">
      <w:pPr>
        <w:pStyle w:val="ArticleCommentary"/>
        <w:numPr>
          <w:ilvl w:val="0"/>
          <w:numId w:val="11"/>
        </w:numPr>
        <w:rPr>
          <w:ins w:id="851" w:author="Brian Hunt" w:date="2011-11-06T14:48:00Z"/>
          <w:shd w:val="clear" w:color="auto" w:fill="FFFFFF"/>
        </w:rPr>
      </w:pPr>
      <w:ins w:id="852" w:author="Brian Hunt" w:date="2011-11-06T14:48:00Z">
        <w:r>
          <w:rPr>
            <w:shd w:val="clear" w:color="auto" w:fill="FFFFFF"/>
          </w:rPr>
          <w:lastRenderedPageBreak/>
          <w:t>Holders of the agreement would be treated fairly for all creditors in a similar class.</w:t>
        </w:r>
      </w:ins>
    </w:p>
    <w:p w:rsidR="00795AE8" w:rsidRDefault="009816AE" w:rsidP="00347A6E">
      <w:pPr>
        <w:pStyle w:val="ArticleCommentary"/>
        <w:rPr>
          <w:ins w:id="853" w:author="Brian Hunt" w:date="2011-11-06T14:48:00Z"/>
          <w:shd w:val="clear" w:color="auto" w:fill="FFFFFF"/>
        </w:rPr>
      </w:pPr>
      <w:ins w:id="854" w:author="Brian Hunt" w:date="2011-11-06T14:48:00Z">
        <w:r>
          <w:rPr>
            <w:shd w:val="clear" w:color="auto" w:fill="FFFFFF"/>
          </w:rPr>
          <w:t>Arguments in favour of excluding a given agreement from “credit” include:</w:t>
        </w:r>
      </w:ins>
    </w:p>
    <w:p w:rsidR="009816AE" w:rsidRDefault="009816AE" w:rsidP="00E61BC8">
      <w:pPr>
        <w:pStyle w:val="ArticleCommentary"/>
        <w:numPr>
          <w:ilvl w:val="0"/>
          <w:numId w:val="12"/>
        </w:numPr>
        <w:rPr>
          <w:ins w:id="855" w:author="Brian Hunt" w:date="2011-11-06T14:48:00Z"/>
          <w:shd w:val="clear" w:color="auto" w:fill="FFFFFF"/>
        </w:rPr>
      </w:pPr>
      <w:ins w:id="856" w:author="Brian Hunt" w:date="2011-11-06T14:48:00Z">
        <w:r>
          <w:rPr>
            <w:shd w:val="clear" w:color="auto" w:fill="FFFFFF"/>
          </w:rPr>
          <w:t>The agreement is not one where holders are likely to enter a grab race or hold out;</w:t>
        </w:r>
      </w:ins>
    </w:p>
    <w:p w:rsidR="009816AE" w:rsidRDefault="009816AE" w:rsidP="00E61BC8">
      <w:pPr>
        <w:pStyle w:val="ArticleCommentary"/>
        <w:numPr>
          <w:ilvl w:val="0"/>
          <w:numId w:val="12"/>
        </w:numPr>
        <w:rPr>
          <w:ins w:id="857" w:author="Brian Hunt" w:date="2011-11-06T14:48:00Z"/>
          <w:shd w:val="clear" w:color="auto" w:fill="FFFFFF"/>
        </w:rPr>
      </w:pPr>
      <w:ins w:id="858" w:author="Brian Hunt" w:date="2011-11-06T14:48:00Z">
        <w:r>
          <w:rPr>
            <w:shd w:val="clear" w:color="auto" w:fill="FFFFFF"/>
          </w:rPr>
          <w:t>The agreement is one where the creditors have (or need) a priority, such as payment for an going concern;</w:t>
        </w:r>
      </w:ins>
    </w:p>
    <w:p w:rsidR="009816AE" w:rsidRPr="009816AE" w:rsidRDefault="009816AE" w:rsidP="00E61BC8">
      <w:pPr>
        <w:pStyle w:val="ArticleCommentary"/>
        <w:numPr>
          <w:ilvl w:val="0"/>
          <w:numId w:val="12"/>
        </w:numPr>
        <w:rPr>
          <w:ins w:id="859" w:author="Brian Hunt" w:date="2011-11-06T14:48:00Z"/>
          <w:shd w:val="clear" w:color="auto" w:fill="FFFFFF"/>
        </w:rPr>
      </w:pPr>
      <w:ins w:id="860" w:author="Brian Hunt" w:date="2011-11-06T14:48:00Z">
        <w:r>
          <w:rPr>
            <w:shd w:val="clear" w:color="auto" w:fill="FFFFFF"/>
          </w:rPr>
          <w:t>Holders of the agreement would not receive preferential treatment e.g. they would in any event accede to a determination of the Tribunal</w:t>
        </w:r>
      </w:ins>
    </w:p>
    <w:p w:rsidR="00AD1721" w:rsidRPr="00497EC6" w:rsidRDefault="00497EC6" w:rsidP="007335F3">
      <w:pPr>
        <w:spacing w:line="276" w:lineRule="auto"/>
        <w:rPr>
          <w:ins w:id="861" w:author="Brian Hunt" w:date="2011-11-06T14:48:00Z"/>
          <w:rFonts w:asciiTheme="minorHAnsi" w:eastAsia="Times New Roman" w:hAnsiTheme="minorHAnsi" w:cs="Arial"/>
          <w:color w:val="000000" w:themeColor="text1"/>
          <w:shd w:val="clear" w:color="auto" w:fill="FFFFFF"/>
        </w:rPr>
      </w:pPr>
      <w:ins w:id="862" w:author="Brian Hunt" w:date="2011-11-06T14:48:00Z">
        <w:r w:rsidRPr="00497EC6">
          <w:rPr>
            <w:rFonts w:asciiTheme="minorHAnsi" w:eastAsia="Times New Roman" w:hAnsiTheme="minorHAnsi" w:cs="Arial"/>
            <w:color w:val="000000" w:themeColor="text1"/>
            <w:shd w:val="clear" w:color="auto" w:fill="FFFFFF"/>
          </w:rPr>
          <w:t>“Creditor” refers to any person with direct legal entitlement to enforce Credit against a Debtor</w:t>
        </w:r>
        <w:r w:rsidR="0001158D">
          <w:rPr>
            <w:rFonts w:asciiTheme="minorHAnsi" w:eastAsia="Times New Roman" w:hAnsiTheme="minorHAnsi" w:cs="Arial"/>
            <w:color w:val="000000" w:themeColor="text1"/>
            <w:shd w:val="clear" w:color="auto" w:fill="FFFFFF"/>
          </w:rPr>
          <w:t xml:space="preserve"> State under the law chosen in the Living Will of the Debtor State</w:t>
        </w:r>
        <w:r w:rsidRPr="00497EC6">
          <w:rPr>
            <w:rFonts w:asciiTheme="minorHAnsi" w:eastAsia="Times New Roman" w:hAnsiTheme="minorHAnsi" w:cs="Arial"/>
            <w:color w:val="000000" w:themeColor="text1"/>
            <w:shd w:val="clear" w:color="auto" w:fill="FFFFFF"/>
          </w:rPr>
          <w:t>;</w:t>
        </w:r>
      </w:ins>
    </w:p>
    <w:p w:rsidR="00497EC6" w:rsidRPr="00CD5389" w:rsidRDefault="00497EC6" w:rsidP="00CD5389">
      <w:pPr>
        <w:pStyle w:val="ArticleCommentary"/>
        <w:rPr>
          <w:ins w:id="863" w:author="Brian Hunt" w:date="2011-11-06T14:48:00Z"/>
          <w:shd w:val="clear" w:color="auto" w:fill="FFFFFF"/>
        </w:rPr>
      </w:pPr>
      <w:ins w:id="864" w:author="Brian Hunt" w:date="2011-11-06T14:48:00Z">
        <w:r w:rsidRPr="00497EC6">
          <w:rPr>
            <w:shd w:val="clear" w:color="auto" w:fill="FFFFFF"/>
          </w:rPr>
          <w:t>Should creditors include</w:t>
        </w:r>
        <w:r w:rsidR="00903950">
          <w:rPr>
            <w:shd w:val="clear" w:color="auto" w:fill="FFFFFF"/>
          </w:rPr>
          <w:t xml:space="preserve"> indirect beneficiaries or assignees of partial rights, e.g.</w:t>
        </w:r>
        <w:r w:rsidRPr="00497EC6">
          <w:rPr>
            <w:shd w:val="clear" w:color="auto" w:fill="FFFFFF"/>
          </w:rPr>
          <w:t xml:space="preserve"> holders of derivatives?</w:t>
        </w:r>
      </w:ins>
    </w:p>
    <w:p w:rsidR="00000000" w:rsidRDefault="00504574">
      <w:pPr>
        <w:spacing w:line="276" w:lineRule="auto"/>
        <w:rPr>
          <w:rFonts w:asciiTheme="minorHAnsi" w:hAnsiTheme="minorHAnsi"/>
          <w:rPrChange w:id="865" w:author="Brian Hunt" w:date="2011-11-06T14:48:00Z">
            <w:rPr/>
          </w:rPrChange>
        </w:rPr>
        <w:pPrChange w:id="866" w:author="Brian Hunt" w:date="2011-11-06T14:48:00Z">
          <w:pPr>
            <w:pStyle w:val="Article"/>
          </w:pPr>
        </w:pPrChange>
      </w:pPr>
      <w:r w:rsidRPr="00504574">
        <w:rPr>
          <w:rFonts w:asciiTheme="minorHAnsi" w:hAnsiTheme="minorHAnsi"/>
          <w:color w:val="000000" w:themeColor="text1"/>
          <w:shd w:val="clear" w:color="auto" w:fill="FFFFFF"/>
          <w:rPrChange w:id="867" w:author="Brian Hunt" w:date="2011-11-06T14:48:00Z">
            <w:rPr>
              <w:color w:val="0000FF"/>
              <w:u w:val="single"/>
              <w:shd w:val="clear" w:color="auto" w:fill="FFFFFF"/>
            </w:rPr>
          </w:rPrChange>
        </w:rPr>
        <w:t xml:space="preserve">“Class” </w:t>
      </w:r>
      <w:r w:rsidRPr="00504574">
        <w:rPr>
          <w:rFonts w:asciiTheme="minorHAnsi" w:hAnsiTheme="minorHAnsi"/>
          <w:rPrChange w:id="868" w:author="Brian Hunt" w:date="2011-11-06T14:48:00Z">
            <w:rPr>
              <w:color w:val="0000FF"/>
              <w:u w:val="single"/>
              <w:shd w:val="clear" w:color="auto" w:fill="FFFFFF"/>
            </w:rPr>
          </w:rPrChange>
        </w:rPr>
        <w:t xml:space="preserve">refers to a set of Creditors who have common factual or legal interests that may be resolved together, as determined pursuant to the </w:t>
      </w:r>
      <w:del w:id="869" w:author="Brian Hunt" w:date="2011-11-06T14:48:00Z">
        <w:r w:rsidR="00771B0E">
          <w:delText>Rules</w:delText>
        </w:r>
      </w:del>
      <w:ins w:id="870" w:author="Brian Hunt" w:date="2011-11-06T14:48:00Z">
        <w:r w:rsidR="00903950">
          <w:rPr>
            <w:rFonts w:asciiTheme="minorHAnsi" w:hAnsiTheme="minorHAnsi"/>
          </w:rPr>
          <w:t>Living Will</w:t>
        </w:r>
      </w:ins>
      <w:r w:rsidRPr="00504574">
        <w:rPr>
          <w:rFonts w:asciiTheme="minorHAnsi" w:hAnsiTheme="minorHAnsi"/>
          <w:rPrChange w:id="871" w:author="Brian Hunt" w:date="2011-11-06T14:48:00Z">
            <w:rPr>
              <w:color w:val="0000FF"/>
              <w:u w:val="single"/>
              <w:shd w:val="clear" w:color="auto" w:fill="FFFFFF"/>
            </w:rPr>
          </w:rPrChange>
        </w:rPr>
        <w:t>;</w:t>
      </w:r>
    </w:p>
    <w:p w:rsidR="00771B0E" w:rsidRDefault="00771B0E" w:rsidP="00771B0E">
      <w:pPr>
        <w:pStyle w:val="ArticleCommentary"/>
        <w:rPr>
          <w:del w:id="872" w:author="Brian Hunt" w:date="2011-11-06T14:48:00Z"/>
        </w:rPr>
      </w:pPr>
      <w:del w:id="873" w:author="Brian Hunt" w:date="2011-11-06T14:48:00Z">
        <w:r>
          <w:delText xml:space="preserve">Notes on “Class”: Classes may be </w:delText>
        </w:r>
        <w:commentRangeStart w:id="874"/>
        <w:r>
          <w:delText xml:space="preserve">one creditor </w:delText>
        </w:r>
        <w:commentRangeEnd w:id="874"/>
        <w:r w:rsidR="00184170">
          <w:rPr>
            <w:rStyle w:val="CommentReference"/>
            <w:rFonts w:ascii="Times New Roman" w:hAnsi="Times New Roman"/>
            <w:color w:val="auto"/>
          </w:rPr>
          <w:commentReference w:id="874"/>
        </w:r>
        <w:r>
          <w:delText>or more. Classes needn’t be mutually exclusive, though practically they probably should be.</w:delText>
        </w:r>
      </w:del>
    </w:p>
    <w:p w:rsidR="00F849F1" w:rsidRDefault="00F849F1" w:rsidP="00C4679A">
      <w:pPr>
        <w:pStyle w:val="Article"/>
        <w:ind w:left="720"/>
        <w:rPr>
          <w:del w:id="875" w:author="Brian Hunt" w:date="2011-11-06T14:48:00Z"/>
        </w:rPr>
      </w:pPr>
      <w:del w:id="876" w:author="Brian Hunt" w:date="2011-11-06T14:48:00Z">
        <w:r>
          <w:delText xml:space="preserve">“Creditor” refers to a person </w:delText>
        </w:r>
        <w:commentRangeStart w:id="877"/>
        <w:r>
          <w:delText xml:space="preserve">with the authority </w:delText>
        </w:r>
        <w:commentRangeEnd w:id="877"/>
        <w:r w:rsidR="00184170">
          <w:rPr>
            <w:rStyle w:val="CommentReference"/>
          </w:rPr>
          <w:commentReference w:id="877"/>
        </w:r>
        <w:r>
          <w:delText>to enforce Credit against a State;</w:delText>
        </w:r>
      </w:del>
    </w:p>
    <w:p w:rsidR="00903950" w:rsidRDefault="00ED07AD" w:rsidP="00903950">
      <w:pPr>
        <w:spacing w:line="276" w:lineRule="auto"/>
        <w:rPr>
          <w:ins w:id="878" w:author="Brian Hunt" w:date="2011-11-06T14:48:00Z"/>
          <w:rFonts w:asciiTheme="minorHAnsi" w:eastAsia="Times New Roman" w:hAnsiTheme="minorHAnsi" w:cs="Arial"/>
          <w:color w:val="000000" w:themeColor="text1"/>
          <w:shd w:val="clear" w:color="auto" w:fill="FFFFFF"/>
        </w:rPr>
      </w:pPr>
      <w:del w:id="879" w:author="Brian Hunt" w:date="2011-11-06T14:48:00Z">
        <w:r>
          <w:delText xml:space="preserve"> </w:delText>
        </w:r>
      </w:del>
    </w:p>
    <w:p w:rsidR="00903950" w:rsidRDefault="00504574" w:rsidP="00903950">
      <w:pPr>
        <w:spacing w:line="276" w:lineRule="auto"/>
        <w:rPr>
          <w:ins w:id="880" w:author="Brian Hunt" w:date="2011-11-06T14:48:00Z"/>
          <w:rFonts w:asciiTheme="minorHAnsi" w:eastAsia="Times New Roman" w:hAnsiTheme="minorHAnsi" w:cs="Arial"/>
          <w:color w:val="000000" w:themeColor="text1"/>
          <w:shd w:val="clear" w:color="auto" w:fill="FFFFFF"/>
        </w:rPr>
      </w:pPr>
      <w:r w:rsidRPr="00504574">
        <w:rPr>
          <w:rFonts w:asciiTheme="minorHAnsi" w:hAnsiTheme="minorHAnsi"/>
          <w:color w:val="000000" w:themeColor="text1"/>
          <w:shd w:val="clear" w:color="auto" w:fill="FFFFFF"/>
          <w:rPrChange w:id="881" w:author="Brian Hunt" w:date="2011-11-06T14:48:00Z">
            <w:rPr>
              <w:color w:val="0000FF"/>
              <w:u w:val="single"/>
            </w:rPr>
          </w:rPrChange>
        </w:rPr>
        <w:t xml:space="preserve">“Declaration” and “Declare” refer to the process under </w:t>
      </w:r>
      <w:del w:id="882" w:author="Brian Hunt" w:date="2011-11-06T14:48:00Z">
        <w:r w:rsidR="00021DE6">
          <w:delText>the applicable Rules</w:delText>
        </w:r>
      </w:del>
      <w:ins w:id="883" w:author="Brian Hunt" w:date="2011-11-06T14:48:00Z">
        <w:r w:rsidR="00903950">
          <w:rPr>
            <w:rFonts w:asciiTheme="minorHAnsi" w:eastAsia="Times New Roman" w:hAnsiTheme="minorHAnsi" w:cs="Arial"/>
            <w:color w:val="000000" w:themeColor="text1"/>
            <w:shd w:val="clear" w:color="auto" w:fill="FFFFFF"/>
          </w:rPr>
          <w:t>this Treaty</w:t>
        </w:r>
      </w:ins>
      <w:r w:rsidRPr="00504574">
        <w:rPr>
          <w:rFonts w:asciiTheme="minorHAnsi" w:hAnsiTheme="minorHAnsi"/>
          <w:color w:val="000000" w:themeColor="text1"/>
          <w:shd w:val="clear" w:color="auto" w:fill="FFFFFF"/>
          <w:rPrChange w:id="884" w:author="Brian Hunt" w:date="2011-11-06T14:48:00Z">
            <w:rPr>
              <w:color w:val="0000FF"/>
              <w:u w:val="single"/>
            </w:rPr>
          </w:rPrChange>
        </w:rPr>
        <w:t xml:space="preserve"> whereby a </w:t>
      </w:r>
      <w:del w:id="885" w:author="Brian Hunt" w:date="2011-11-06T14:48:00Z">
        <w:r w:rsidR="00021DE6">
          <w:delText>State</w:delText>
        </w:r>
      </w:del>
      <w:ins w:id="886" w:author="Brian Hunt" w:date="2011-11-06T14:48:00Z">
        <w:r w:rsidR="00903950">
          <w:rPr>
            <w:rFonts w:asciiTheme="minorHAnsi" w:eastAsia="Times New Roman" w:hAnsiTheme="minorHAnsi" w:cs="Arial"/>
            <w:color w:val="000000" w:themeColor="text1"/>
            <w:shd w:val="clear" w:color="auto" w:fill="FFFFFF"/>
          </w:rPr>
          <w:t>s</w:t>
        </w:r>
        <w:r w:rsidR="00903950" w:rsidRPr="00903950">
          <w:rPr>
            <w:rFonts w:asciiTheme="minorHAnsi" w:eastAsia="Times New Roman" w:hAnsiTheme="minorHAnsi" w:cs="Arial"/>
            <w:color w:val="000000" w:themeColor="text1"/>
            <w:shd w:val="clear" w:color="auto" w:fill="FFFFFF"/>
          </w:rPr>
          <w:t>tate</w:t>
        </w:r>
      </w:ins>
      <w:r w:rsidRPr="00504574">
        <w:rPr>
          <w:rFonts w:asciiTheme="minorHAnsi" w:hAnsiTheme="minorHAnsi"/>
          <w:color w:val="000000" w:themeColor="text1"/>
          <w:shd w:val="clear" w:color="auto" w:fill="FFFFFF"/>
          <w:rPrChange w:id="887" w:author="Brian Hunt" w:date="2011-11-06T14:48:00Z">
            <w:rPr>
              <w:color w:val="0000FF"/>
              <w:u w:val="single"/>
            </w:rPr>
          </w:rPrChange>
        </w:rPr>
        <w:t xml:space="preserve"> may commence a proceeding</w:t>
      </w:r>
      <w:ins w:id="888" w:author="Brian Hunt" w:date="2011-11-06T14:48:00Z">
        <w:r w:rsidR="00903950" w:rsidRPr="00903950">
          <w:rPr>
            <w:rFonts w:asciiTheme="minorHAnsi" w:eastAsia="Times New Roman" w:hAnsiTheme="minorHAnsi" w:cs="Arial"/>
            <w:color w:val="000000" w:themeColor="text1"/>
            <w:shd w:val="clear" w:color="auto" w:fill="FFFFFF"/>
          </w:rPr>
          <w:t>;</w:t>
        </w:r>
      </w:ins>
    </w:p>
    <w:p w:rsidR="00903950" w:rsidRDefault="00903950" w:rsidP="007335F3">
      <w:pPr>
        <w:spacing w:line="276" w:lineRule="auto"/>
        <w:rPr>
          <w:ins w:id="889" w:author="Brian Hunt" w:date="2011-11-06T14:48:00Z"/>
          <w:rFonts w:asciiTheme="minorHAnsi" w:hAnsiTheme="minorHAnsi"/>
        </w:rPr>
      </w:pPr>
    </w:p>
    <w:p w:rsidR="00170498" w:rsidRDefault="00170498" w:rsidP="007335F3">
      <w:pPr>
        <w:spacing w:line="276" w:lineRule="auto"/>
        <w:rPr>
          <w:ins w:id="890" w:author="Brian Hunt" w:date="2011-11-06T14:48:00Z"/>
          <w:rFonts w:asciiTheme="minorHAnsi" w:hAnsiTheme="minorHAnsi"/>
        </w:rPr>
      </w:pPr>
      <w:ins w:id="891" w:author="Brian Hunt" w:date="2011-11-06T14:48:00Z">
        <w:r>
          <w:rPr>
            <w:rFonts w:asciiTheme="minorHAnsi" w:hAnsiTheme="minorHAnsi"/>
          </w:rPr>
          <w:t xml:space="preserve">“Judgment” refers to a determination </w:t>
        </w:r>
        <w:r w:rsidR="007A0AAD">
          <w:rPr>
            <w:rFonts w:asciiTheme="minorHAnsi" w:hAnsiTheme="minorHAnsi"/>
          </w:rPr>
          <w:t xml:space="preserve">of the </w:t>
        </w:r>
      </w:ins>
      <w:r w:rsidR="00664DDC">
        <w:rPr>
          <w:rFonts w:asciiTheme="minorHAnsi" w:hAnsiTheme="minorHAnsi"/>
        </w:rPr>
        <w:t>Tribunal</w:t>
      </w:r>
      <w:r w:rsidR="00504574" w:rsidRPr="00504574">
        <w:rPr>
          <w:rFonts w:asciiTheme="minorHAnsi" w:hAnsiTheme="minorHAnsi"/>
          <w:rPrChange w:id="892" w:author="Brian Hunt" w:date="2011-11-06T14:48:00Z">
            <w:rPr>
              <w:color w:val="0000FF"/>
              <w:u w:val="single"/>
            </w:rPr>
          </w:rPrChange>
        </w:rPr>
        <w:t xml:space="preserve"> pursuant to </w:t>
      </w:r>
      <w:ins w:id="893" w:author="Brian Hunt" w:date="2011-11-06T14:48:00Z">
        <w:r w:rsidR="007A0AAD">
          <w:rPr>
            <w:rFonts w:asciiTheme="minorHAnsi" w:hAnsiTheme="minorHAnsi"/>
          </w:rPr>
          <w:t>this Treaty;</w:t>
        </w:r>
      </w:ins>
    </w:p>
    <w:p w:rsidR="0017289E" w:rsidRDefault="0017289E" w:rsidP="00347A6E">
      <w:pPr>
        <w:pStyle w:val="ArticleCommentary"/>
        <w:rPr>
          <w:ins w:id="894" w:author="Brian Hunt" w:date="2011-11-06T14:48:00Z"/>
        </w:rPr>
      </w:pPr>
      <w:ins w:id="895" w:author="Brian Hunt" w:date="2011-11-06T14:48:00Z">
        <w:r>
          <w:t>A Judgment is a determination based on a hearing of evidence.</w:t>
        </w:r>
      </w:ins>
    </w:p>
    <w:p w:rsidR="00000000" w:rsidRDefault="00137EE7">
      <w:pPr>
        <w:spacing w:line="276" w:lineRule="auto"/>
        <w:rPr>
          <w:rFonts w:asciiTheme="minorHAnsi" w:hAnsiTheme="minorHAnsi"/>
          <w:rPrChange w:id="896" w:author="Brian Hunt" w:date="2011-11-06T14:48:00Z">
            <w:rPr/>
          </w:rPrChange>
        </w:rPr>
        <w:pPrChange w:id="897" w:author="Brian Hunt" w:date="2011-11-06T14:48:00Z">
          <w:pPr>
            <w:pStyle w:val="Article"/>
          </w:pPr>
        </w:pPrChange>
      </w:pPr>
      <w:ins w:id="898" w:author="Brian Hunt" w:date="2011-11-06T14:48:00Z">
        <w:r>
          <w:rPr>
            <w:rFonts w:asciiTheme="minorHAnsi" w:hAnsiTheme="minorHAnsi"/>
          </w:rPr>
          <w:t xml:space="preserve">“Judicial Council” refers to the Judges, </w:t>
        </w:r>
      </w:ins>
      <w:r w:rsidR="00504574" w:rsidRPr="00504574">
        <w:rPr>
          <w:rFonts w:asciiTheme="minorHAnsi" w:hAnsiTheme="minorHAnsi"/>
          <w:rPrChange w:id="899" w:author="Brian Hunt" w:date="2011-11-06T14:48:00Z">
            <w:rPr>
              <w:color w:val="0000FF"/>
              <w:u w:val="single"/>
              <w:shd w:val="clear" w:color="auto" w:fill="FFFFFF"/>
            </w:rPr>
          </w:rPrChange>
        </w:rPr>
        <w:t xml:space="preserve">the </w:t>
      </w:r>
      <w:del w:id="900" w:author="Brian Hunt" w:date="2011-11-06T14:48:00Z">
        <w:r w:rsidR="00021DE6">
          <w:delText>Treaty</w:delText>
        </w:r>
      </w:del>
      <w:ins w:id="901" w:author="Brian Hunt" w:date="2011-11-06T14:48:00Z">
        <w:r>
          <w:rPr>
            <w:rFonts w:asciiTheme="minorHAnsi" w:hAnsiTheme="minorHAnsi"/>
          </w:rPr>
          <w:t>Vice President and President of the Tribunal</w:t>
        </w:r>
      </w:ins>
      <w:r w:rsidR="00504574" w:rsidRPr="00504574">
        <w:rPr>
          <w:rFonts w:asciiTheme="minorHAnsi" w:hAnsiTheme="minorHAnsi"/>
          <w:rPrChange w:id="902" w:author="Brian Hunt" w:date="2011-11-06T14:48:00Z">
            <w:rPr>
              <w:color w:val="0000FF"/>
              <w:u w:val="single"/>
              <w:shd w:val="clear" w:color="auto" w:fill="FFFFFF"/>
            </w:rPr>
          </w:rPrChange>
        </w:rPr>
        <w:t>;</w:t>
      </w:r>
    </w:p>
    <w:p w:rsidR="00137EE7" w:rsidRDefault="00CA434E" w:rsidP="007335F3">
      <w:pPr>
        <w:spacing w:line="276" w:lineRule="auto"/>
        <w:rPr>
          <w:ins w:id="903" w:author="Brian Hunt" w:date="2011-11-06T14:48:00Z"/>
          <w:rFonts w:asciiTheme="minorHAnsi" w:hAnsiTheme="minorHAnsi"/>
        </w:rPr>
      </w:pPr>
      <w:del w:id="904" w:author="Brian Hunt" w:date="2011-11-06T14:48:00Z">
        <w:r>
          <w:delText>“Law</w:delText>
        </w:r>
      </w:del>
    </w:p>
    <w:p w:rsidR="00000000" w:rsidRDefault="00903950">
      <w:pPr>
        <w:spacing w:line="276" w:lineRule="auto"/>
        <w:rPr>
          <w:rFonts w:asciiTheme="minorHAnsi" w:hAnsiTheme="minorHAnsi"/>
          <w:rPrChange w:id="905" w:author="Brian Hunt" w:date="2011-11-06T14:48:00Z">
            <w:rPr/>
          </w:rPrChange>
        </w:rPr>
        <w:pPrChange w:id="906" w:author="Brian Hunt" w:date="2011-11-06T14:48:00Z">
          <w:pPr>
            <w:pStyle w:val="Article"/>
          </w:pPr>
        </w:pPrChange>
      </w:pPr>
      <w:ins w:id="907" w:author="Brian Hunt" w:date="2011-11-06T14:48:00Z">
        <w:r>
          <w:rPr>
            <w:rFonts w:asciiTheme="minorHAnsi" w:hAnsiTheme="minorHAnsi"/>
          </w:rPr>
          <w:t>“Living Will</w:t>
        </w:r>
      </w:ins>
      <w:r w:rsidR="00504574" w:rsidRPr="00504574">
        <w:rPr>
          <w:rFonts w:asciiTheme="minorHAnsi" w:hAnsiTheme="minorHAnsi"/>
          <w:rPrChange w:id="908" w:author="Brian Hunt" w:date="2011-11-06T14:48:00Z">
            <w:rPr>
              <w:color w:val="0000FF"/>
              <w:u w:val="single"/>
              <w:shd w:val="clear" w:color="auto" w:fill="FFFFFF"/>
            </w:rPr>
          </w:rPrChange>
        </w:rPr>
        <w:t xml:space="preserve">” refers to the </w:t>
      </w:r>
      <w:del w:id="909" w:author="Brian Hunt" w:date="2011-11-06T14:48:00Z">
        <w:r w:rsidR="00CA434E">
          <w:delText xml:space="preserve">Treaty, </w:delText>
        </w:r>
      </w:del>
      <w:r w:rsidR="00504574" w:rsidRPr="00504574">
        <w:rPr>
          <w:rFonts w:asciiTheme="minorHAnsi" w:hAnsiTheme="minorHAnsi"/>
          <w:rPrChange w:id="910" w:author="Brian Hunt" w:date="2011-11-06T14:48:00Z">
            <w:rPr>
              <w:color w:val="0000FF"/>
              <w:u w:val="single"/>
              <w:shd w:val="clear" w:color="auto" w:fill="FFFFFF"/>
            </w:rPr>
          </w:rPrChange>
        </w:rPr>
        <w:t xml:space="preserve">Model </w:t>
      </w:r>
      <w:del w:id="911" w:author="Brian Hunt" w:date="2011-11-06T14:48:00Z">
        <w:r w:rsidR="000E661B">
          <w:delText>Rules, the applicable living wills</w:delText>
        </w:r>
        <w:r w:rsidR="00CA434E">
          <w:delText xml:space="preserve">, </w:delText>
        </w:r>
        <w:commentRangeStart w:id="912"/>
        <w:r w:rsidR="00CA434E">
          <w:delText>Directions of the Chief Judge</w:delText>
        </w:r>
        <w:commentRangeEnd w:id="912"/>
        <w:r w:rsidR="000E661B">
          <w:rPr>
            <w:rStyle w:val="CommentReference"/>
          </w:rPr>
          <w:commentReference w:id="912"/>
        </w:r>
        <w:r w:rsidR="00CA434E">
          <w:delText>, and the choice of</w:delText>
        </w:r>
        <w:r w:rsidR="000E661B">
          <w:delText xml:space="preserve"> </w:delText>
        </w:r>
        <w:r w:rsidR="00CA434E">
          <w:delText xml:space="preserve">law set out in the </w:delText>
        </w:r>
        <w:r w:rsidR="000E661B">
          <w:delText>living will</w:delText>
        </w:r>
      </w:del>
      <w:ins w:id="913" w:author="Brian Hunt" w:date="2011-11-06T14:48:00Z">
        <w:r>
          <w:rPr>
            <w:rFonts w:asciiTheme="minorHAnsi" w:hAnsiTheme="minorHAnsi"/>
          </w:rPr>
          <w:t>Will adopted by each state party, with such modifications as that state may incorporate</w:t>
        </w:r>
      </w:ins>
      <w:r w:rsidR="00504574" w:rsidRPr="00504574">
        <w:rPr>
          <w:rFonts w:asciiTheme="minorHAnsi" w:hAnsiTheme="minorHAnsi"/>
          <w:rPrChange w:id="914" w:author="Brian Hunt" w:date="2011-11-06T14:48:00Z">
            <w:rPr>
              <w:color w:val="0000FF"/>
              <w:u w:val="single"/>
              <w:shd w:val="clear" w:color="auto" w:fill="FFFFFF"/>
            </w:rPr>
          </w:rPrChange>
        </w:rPr>
        <w:t>;</w:t>
      </w:r>
    </w:p>
    <w:p w:rsidR="00903950" w:rsidRDefault="000E661B" w:rsidP="007335F3">
      <w:pPr>
        <w:spacing w:line="276" w:lineRule="auto"/>
        <w:rPr>
          <w:ins w:id="915" w:author="Brian Hunt" w:date="2011-11-06T14:48:00Z"/>
          <w:rFonts w:asciiTheme="minorHAnsi" w:eastAsia="Times New Roman" w:hAnsiTheme="minorHAnsi" w:cs="Arial"/>
          <w:color w:val="000000" w:themeColor="text1"/>
          <w:shd w:val="clear" w:color="auto" w:fill="FFFFFF"/>
        </w:rPr>
      </w:pPr>
      <w:del w:id="916" w:author="Brian Hunt" w:date="2011-11-06T14:48:00Z">
        <w:r w:rsidDel="000E661B">
          <w:delText xml:space="preserve"> </w:delText>
        </w:r>
      </w:del>
    </w:p>
    <w:p w:rsidR="00000000" w:rsidRDefault="00504574">
      <w:pPr>
        <w:spacing w:line="276" w:lineRule="auto"/>
        <w:rPr>
          <w:rFonts w:asciiTheme="minorHAnsi" w:hAnsiTheme="minorHAnsi"/>
          <w:color w:val="000000" w:themeColor="text1"/>
          <w:rPrChange w:id="917" w:author="Brian Hunt" w:date="2011-11-06T14:48:00Z">
            <w:rPr/>
          </w:rPrChange>
        </w:rPr>
        <w:pPrChange w:id="918" w:author="Brian Hunt" w:date="2011-11-06T14:48:00Z">
          <w:pPr>
            <w:pStyle w:val="Article"/>
          </w:pPr>
        </w:pPrChange>
      </w:pPr>
      <w:r w:rsidRPr="00504574">
        <w:rPr>
          <w:rFonts w:asciiTheme="minorHAnsi" w:hAnsiTheme="minorHAnsi"/>
          <w:color w:val="000000" w:themeColor="text1"/>
          <w:shd w:val="clear" w:color="auto" w:fill="FFFFFF"/>
          <w:rPrChange w:id="919" w:author="Brian Hunt" w:date="2011-11-06T14:48:00Z">
            <w:rPr>
              <w:color w:val="0000FF"/>
              <w:u w:val="single"/>
              <w:shd w:val="clear" w:color="auto" w:fill="FFFFFF"/>
            </w:rPr>
          </w:rPrChange>
        </w:rPr>
        <w:t xml:space="preserve">“Majority” refers to Creditors numbering more than 2/3 by value, or Creditors in a Class numbering more than 2/3 by value. The </w:t>
      </w:r>
      <w:del w:id="920" w:author="Brian Hunt" w:date="2011-11-06T14:48:00Z">
        <w:r w:rsidR="00771B0E">
          <w:delText>the</w:delText>
        </w:r>
        <w:r w:rsidR="000E661B">
          <w:delText xml:space="preserve"> </w:delText>
        </w:r>
      </w:del>
      <w:r w:rsidRPr="00504574">
        <w:rPr>
          <w:rFonts w:asciiTheme="minorHAnsi" w:hAnsiTheme="minorHAnsi"/>
          <w:color w:val="000000" w:themeColor="text1"/>
          <w:shd w:val="clear" w:color="auto" w:fill="FFFFFF"/>
          <w:rPrChange w:id="921" w:author="Brian Hunt" w:date="2011-11-06T14:48:00Z">
            <w:rPr>
              <w:color w:val="0000FF"/>
              <w:u w:val="single"/>
              <w:shd w:val="clear" w:color="auto" w:fill="FFFFFF"/>
            </w:rPr>
          </w:rPrChange>
        </w:rPr>
        <w:t xml:space="preserve">Model </w:t>
      </w:r>
      <w:del w:id="922" w:author="Brian Hunt" w:date="2011-11-06T14:48:00Z">
        <w:r w:rsidR="00771B0E">
          <w:delText>Rules</w:delText>
        </w:r>
      </w:del>
      <w:ins w:id="923" w:author="Brian Hunt" w:date="2011-11-06T14:48:00Z">
        <w:r w:rsidR="00903950">
          <w:rPr>
            <w:rFonts w:asciiTheme="minorHAnsi" w:eastAsia="Times New Roman" w:hAnsiTheme="minorHAnsi" w:cs="Arial"/>
            <w:color w:val="000000" w:themeColor="text1"/>
            <w:shd w:val="clear" w:color="auto" w:fill="FFFFFF"/>
          </w:rPr>
          <w:t>Will</w:t>
        </w:r>
      </w:ins>
      <w:r w:rsidRPr="00504574">
        <w:rPr>
          <w:rFonts w:asciiTheme="minorHAnsi" w:hAnsiTheme="minorHAnsi"/>
          <w:color w:val="000000" w:themeColor="text1"/>
          <w:shd w:val="clear" w:color="auto" w:fill="FFFFFF"/>
          <w:rPrChange w:id="924" w:author="Brian Hunt" w:date="2011-11-06T14:48:00Z">
            <w:rPr>
              <w:color w:val="0000FF"/>
              <w:u w:val="single"/>
              <w:shd w:val="clear" w:color="auto" w:fill="FFFFFF"/>
            </w:rPr>
          </w:rPrChange>
        </w:rPr>
        <w:t xml:space="preserve"> or </w:t>
      </w:r>
      <w:del w:id="925" w:author="Brian Hunt" w:date="2011-11-06T14:48:00Z">
        <w:r w:rsidR="000E661B">
          <w:delText>living wills</w:delText>
        </w:r>
      </w:del>
      <w:ins w:id="926" w:author="Brian Hunt" w:date="2011-11-06T14:48:00Z">
        <w:r w:rsidR="00903950">
          <w:rPr>
            <w:rFonts w:asciiTheme="minorHAnsi" w:eastAsia="Times New Roman" w:hAnsiTheme="minorHAnsi" w:cs="Arial"/>
            <w:color w:val="000000" w:themeColor="text1"/>
            <w:shd w:val="clear" w:color="auto" w:fill="FFFFFF"/>
          </w:rPr>
          <w:t>Living Wills</w:t>
        </w:r>
      </w:ins>
      <w:r w:rsidRPr="00504574">
        <w:rPr>
          <w:rFonts w:asciiTheme="minorHAnsi" w:hAnsiTheme="minorHAnsi"/>
          <w:color w:val="000000" w:themeColor="text1"/>
          <w:shd w:val="clear" w:color="auto" w:fill="FFFFFF"/>
          <w:rPrChange w:id="927" w:author="Brian Hunt" w:date="2011-11-06T14:48:00Z">
            <w:rPr>
              <w:color w:val="0000FF"/>
              <w:u w:val="single"/>
              <w:shd w:val="clear" w:color="auto" w:fill="FFFFFF"/>
            </w:rPr>
          </w:rPrChange>
        </w:rPr>
        <w:t xml:space="preserve"> may </w:t>
      </w:r>
      <w:del w:id="928" w:author="Brian Hunt" w:date="2011-11-06T14:48:00Z">
        <w:r w:rsidR="000E661B">
          <w:delText>increase</w:delText>
        </w:r>
      </w:del>
      <w:ins w:id="929" w:author="Brian Hunt" w:date="2011-11-06T14:48:00Z">
        <w:r w:rsidR="00903950">
          <w:rPr>
            <w:rFonts w:asciiTheme="minorHAnsi" w:eastAsia="Times New Roman" w:hAnsiTheme="minorHAnsi" w:cs="Arial"/>
            <w:color w:val="000000" w:themeColor="text1"/>
            <w:shd w:val="clear" w:color="auto" w:fill="FFFFFF"/>
          </w:rPr>
          <w:t>alter</w:t>
        </w:r>
      </w:ins>
      <w:r w:rsidRPr="00504574">
        <w:rPr>
          <w:rFonts w:asciiTheme="minorHAnsi" w:hAnsiTheme="minorHAnsi"/>
          <w:color w:val="000000" w:themeColor="text1"/>
          <w:shd w:val="clear" w:color="auto" w:fill="FFFFFF"/>
          <w:rPrChange w:id="930" w:author="Brian Hunt" w:date="2011-11-06T14:48:00Z">
            <w:rPr>
              <w:color w:val="0000FF"/>
              <w:u w:val="single"/>
              <w:shd w:val="clear" w:color="auto" w:fill="FFFFFF"/>
            </w:rPr>
          </w:rPrChange>
        </w:rPr>
        <w:t xml:space="preserve"> these percentages</w:t>
      </w:r>
      <w:del w:id="931" w:author="Brian Hunt" w:date="2011-11-06T14:48:00Z">
        <w:r w:rsidR="000E661B">
          <w:delText xml:space="preserve">. </w:delText>
        </w:r>
        <w:r w:rsidR="00F4317B">
          <w:delText>“Model Rules” refers to the applicable Model Rules as they may</w:delText>
        </w:r>
      </w:del>
      <w:ins w:id="932" w:author="Brian Hunt" w:date="2011-11-06T14:48:00Z">
        <w:r w:rsidR="00137EE7">
          <w:rPr>
            <w:rFonts w:asciiTheme="minorHAnsi" w:eastAsia="Times New Roman" w:hAnsiTheme="minorHAnsi" w:cs="Arial"/>
            <w:color w:val="000000" w:themeColor="text1"/>
            <w:shd w:val="clear" w:color="auto" w:fill="FFFFFF"/>
          </w:rPr>
          <w:t>, but in any case a Majority shall not</w:t>
        </w:r>
      </w:ins>
      <w:r w:rsidRPr="00504574">
        <w:rPr>
          <w:rFonts w:asciiTheme="minorHAnsi" w:hAnsiTheme="minorHAnsi"/>
          <w:color w:val="000000" w:themeColor="text1"/>
          <w:shd w:val="clear" w:color="auto" w:fill="FFFFFF"/>
          <w:rPrChange w:id="933" w:author="Brian Hunt" w:date="2011-11-06T14:48:00Z">
            <w:rPr>
              <w:color w:val="0000FF"/>
              <w:u w:val="single"/>
              <w:shd w:val="clear" w:color="auto" w:fill="FFFFFF"/>
            </w:rPr>
          </w:rPrChange>
        </w:rPr>
        <w:t xml:space="preserve"> be </w:t>
      </w:r>
      <w:del w:id="934" w:author="Brian Hunt" w:date="2011-11-06T14:48:00Z">
        <w:r w:rsidR="00F4317B">
          <w:delText>amended from time to time</w:delText>
        </w:r>
      </w:del>
      <w:ins w:id="935" w:author="Brian Hunt" w:date="2011-11-06T14:48:00Z">
        <w:r w:rsidR="00137EE7">
          <w:rPr>
            <w:rFonts w:asciiTheme="minorHAnsi" w:eastAsia="Times New Roman" w:hAnsiTheme="minorHAnsi" w:cs="Arial"/>
            <w:color w:val="000000" w:themeColor="text1"/>
            <w:shd w:val="clear" w:color="auto" w:fill="FFFFFF"/>
          </w:rPr>
          <w:t>more than 95% of Creditors</w:t>
        </w:r>
      </w:ins>
      <w:r w:rsidRPr="00504574">
        <w:rPr>
          <w:rFonts w:asciiTheme="minorHAnsi" w:hAnsiTheme="minorHAnsi"/>
          <w:color w:val="000000" w:themeColor="text1"/>
          <w:shd w:val="clear" w:color="auto" w:fill="FFFFFF"/>
          <w:rPrChange w:id="936" w:author="Brian Hunt" w:date="2011-11-06T14:48:00Z">
            <w:rPr>
              <w:color w:val="0000FF"/>
              <w:u w:val="single"/>
              <w:shd w:val="clear" w:color="auto" w:fill="FFFFFF"/>
            </w:rPr>
          </w:rPrChange>
        </w:rPr>
        <w:t xml:space="preserve"> by </w:t>
      </w:r>
      <w:del w:id="937" w:author="Brian Hunt" w:date="2011-11-06T14:48:00Z">
        <w:r w:rsidR="000E661B">
          <w:delText xml:space="preserve">the review conference of the state parties. </w:delText>
        </w:r>
      </w:del>
      <w:ins w:id="938" w:author="Brian Hunt" w:date="2011-11-06T14:48:00Z">
        <w:r w:rsidR="00137EE7">
          <w:rPr>
            <w:rFonts w:asciiTheme="minorHAnsi" w:eastAsia="Times New Roman" w:hAnsiTheme="minorHAnsi" w:cs="Arial"/>
            <w:color w:val="000000" w:themeColor="text1"/>
            <w:shd w:val="clear" w:color="auto" w:fill="FFFFFF"/>
          </w:rPr>
          <w:t>value or less than 60% of Creditors by value.</w:t>
        </w:r>
      </w:ins>
    </w:p>
    <w:p w:rsidR="00137EE7" w:rsidRDefault="00137EE7" w:rsidP="00347A6E">
      <w:pPr>
        <w:pStyle w:val="ArticleCommentary"/>
        <w:rPr>
          <w:ins w:id="939" w:author="Brian Hunt" w:date="2011-11-06T14:48:00Z"/>
          <w:shd w:val="clear" w:color="auto" w:fill="FFFFFF"/>
        </w:rPr>
      </w:pPr>
      <w:ins w:id="940" w:author="Brian Hunt" w:date="2011-11-06T14:48:00Z">
        <w:r>
          <w:rPr>
            <w:shd w:val="clear" w:color="auto" w:fill="FFFFFF"/>
          </w:rPr>
          <w:t>Note: The term “Majority” should not prejudice the possibility of</w:t>
        </w:r>
        <w:r w:rsidR="00AE7A7D">
          <w:rPr>
            <w:shd w:val="clear" w:color="auto" w:fill="FFFFFF"/>
          </w:rPr>
          <w:t xml:space="preserve"> classes of creditors severing their claim and making a consensual</w:t>
        </w:r>
        <w:r>
          <w:rPr>
            <w:shd w:val="clear" w:color="auto" w:fill="FFFFFF"/>
          </w:rPr>
          <w:t xml:space="preserve"> wor</w:t>
        </w:r>
        <w:r w:rsidR="00AE7A7D">
          <w:rPr>
            <w:shd w:val="clear" w:color="auto" w:fill="FFFFFF"/>
          </w:rPr>
          <w:t xml:space="preserve">k-out. </w:t>
        </w:r>
      </w:ins>
    </w:p>
    <w:p w:rsidR="00137EE7" w:rsidRPr="002E2D1C" w:rsidRDefault="00137EE7" w:rsidP="007335F3">
      <w:pPr>
        <w:spacing w:line="276" w:lineRule="auto"/>
        <w:rPr>
          <w:ins w:id="941" w:author="Brian Hunt" w:date="2011-11-06T14:48:00Z"/>
          <w:rFonts w:asciiTheme="minorHAnsi" w:eastAsia="Times New Roman" w:hAnsiTheme="minorHAnsi" w:cs="Arial"/>
          <w:color w:val="000000" w:themeColor="text1"/>
          <w:shd w:val="clear" w:color="auto" w:fill="FFFFFF"/>
        </w:rPr>
      </w:pPr>
      <w:ins w:id="942" w:author="Brian Hunt" w:date="2011-11-06T14:48:00Z">
        <w:r w:rsidRPr="002E2D1C">
          <w:rPr>
            <w:rFonts w:asciiTheme="minorHAnsi" w:eastAsia="Times New Roman" w:hAnsiTheme="minorHAnsi" w:cs="Arial"/>
            <w:color w:val="000000" w:themeColor="text1"/>
            <w:shd w:val="clear" w:color="auto" w:fill="FFFFFF"/>
          </w:rPr>
          <w:lastRenderedPageBreak/>
          <w:t>“Member State” refers to a state party to this Treaty;</w:t>
        </w:r>
      </w:ins>
    </w:p>
    <w:p w:rsidR="00137EE7" w:rsidRDefault="00137EE7" w:rsidP="007335F3">
      <w:pPr>
        <w:spacing w:line="276" w:lineRule="auto"/>
        <w:rPr>
          <w:ins w:id="943" w:author="Brian Hunt" w:date="2011-11-06T14:48:00Z"/>
          <w:rFonts w:asciiTheme="minorHAnsi" w:eastAsia="Times New Roman" w:hAnsiTheme="minorHAnsi" w:cs="Arial"/>
          <w:color w:val="000000" w:themeColor="text1"/>
          <w:shd w:val="clear" w:color="auto" w:fill="FFFFFF"/>
        </w:rPr>
      </w:pPr>
    </w:p>
    <w:p w:rsidR="00903950" w:rsidRDefault="00903950" w:rsidP="007335F3">
      <w:pPr>
        <w:spacing w:line="276" w:lineRule="auto"/>
        <w:rPr>
          <w:ins w:id="944" w:author="Brian Hunt" w:date="2011-11-06T14:48:00Z"/>
          <w:rFonts w:asciiTheme="minorHAnsi" w:eastAsia="Times New Roman" w:hAnsiTheme="minorHAnsi" w:cs="Arial"/>
          <w:color w:val="000000" w:themeColor="text1"/>
          <w:shd w:val="clear" w:color="auto" w:fill="FFFFFF"/>
        </w:rPr>
      </w:pPr>
      <w:ins w:id="945" w:author="Brian Hunt" w:date="2011-11-06T14:48:00Z">
        <w:r w:rsidRPr="00903950">
          <w:rPr>
            <w:rFonts w:asciiTheme="minorHAnsi" w:eastAsia="Times New Roman" w:hAnsiTheme="minorHAnsi" w:cs="Arial"/>
            <w:color w:val="000000" w:themeColor="text1"/>
            <w:shd w:val="clear" w:color="auto" w:fill="FFFFFF"/>
          </w:rPr>
          <w:t>“</w:t>
        </w:r>
        <w:r w:rsidR="00AE7A7D">
          <w:rPr>
            <w:rFonts w:asciiTheme="minorHAnsi" w:eastAsia="Times New Roman" w:hAnsiTheme="minorHAnsi" w:cs="Arial"/>
            <w:color w:val="000000" w:themeColor="text1"/>
            <w:shd w:val="clear" w:color="auto" w:fill="FFFFFF"/>
          </w:rPr>
          <w:t xml:space="preserve">Model Living </w:t>
        </w:r>
        <w:r w:rsidR="00137EE7">
          <w:rPr>
            <w:rFonts w:asciiTheme="minorHAnsi" w:eastAsia="Times New Roman" w:hAnsiTheme="minorHAnsi" w:cs="Arial"/>
            <w:color w:val="000000" w:themeColor="text1"/>
            <w:shd w:val="clear" w:color="auto" w:fill="FFFFFF"/>
          </w:rPr>
          <w:t>Will</w:t>
        </w:r>
        <w:r w:rsidRPr="00903950">
          <w:rPr>
            <w:rFonts w:asciiTheme="minorHAnsi" w:eastAsia="Times New Roman" w:hAnsiTheme="minorHAnsi" w:cs="Arial"/>
            <w:color w:val="000000" w:themeColor="text1"/>
            <w:shd w:val="clear" w:color="auto" w:fill="FFFFFF"/>
          </w:rPr>
          <w:t xml:space="preserve">” refers to the applicable </w:t>
        </w:r>
        <w:r w:rsidR="00AE7A7D">
          <w:rPr>
            <w:rFonts w:asciiTheme="minorHAnsi" w:eastAsia="Times New Roman" w:hAnsiTheme="minorHAnsi" w:cs="Arial"/>
            <w:color w:val="000000" w:themeColor="text1"/>
            <w:shd w:val="clear" w:color="auto" w:fill="FFFFFF"/>
          </w:rPr>
          <w:t>Living</w:t>
        </w:r>
        <w:r w:rsidRPr="00903950">
          <w:rPr>
            <w:rFonts w:asciiTheme="minorHAnsi" w:eastAsia="Times New Roman" w:hAnsiTheme="minorHAnsi" w:cs="Arial"/>
            <w:color w:val="000000" w:themeColor="text1"/>
            <w:shd w:val="clear" w:color="auto" w:fill="FFFFFF"/>
          </w:rPr>
          <w:t xml:space="preserve"> </w:t>
        </w:r>
        <w:r w:rsidR="00137EE7">
          <w:rPr>
            <w:rFonts w:asciiTheme="minorHAnsi" w:eastAsia="Times New Roman" w:hAnsiTheme="minorHAnsi" w:cs="Arial"/>
            <w:color w:val="000000" w:themeColor="text1"/>
            <w:shd w:val="clear" w:color="auto" w:fill="FFFFFF"/>
          </w:rPr>
          <w:t xml:space="preserve">Will </w:t>
        </w:r>
        <w:r w:rsidRPr="00903950">
          <w:rPr>
            <w:rFonts w:asciiTheme="minorHAnsi" w:eastAsia="Times New Roman" w:hAnsiTheme="minorHAnsi" w:cs="Arial"/>
            <w:color w:val="000000" w:themeColor="text1"/>
            <w:shd w:val="clear" w:color="auto" w:fill="FFFFFF"/>
          </w:rPr>
          <w:t xml:space="preserve">as may be amended from time to time by the </w:t>
        </w:r>
        <w:r w:rsidR="00137EE7">
          <w:rPr>
            <w:rFonts w:asciiTheme="minorHAnsi" w:eastAsia="Times New Roman" w:hAnsiTheme="minorHAnsi" w:cs="Arial"/>
            <w:color w:val="000000" w:themeColor="text1"/>
            <w:shd w:val="clear" w:color="auto" w:fill="FFFFFF"/>
          </w:rPr>
          <w:t>Judicial Council</w:t>
        </w:r>
        <w:r w:rsidRPr="00903950">
          <w:rPr>
            <w:rFonts w:asciiTheme="minorHAnsi" w:eastAsia="Times New Roman" w:hAnsiTheme="minorHAnsi" w:cs="Arial"/>
            <w:color w:val="000000" w:themeColor="text1"/>
            <w:shd w:val="clear" w:color="auto" w:fill="FFFFFF"/>
          </w:rPr>
          <w:t>.</w:t>
        </w:r>
      </w:ins>
    </w:p>
    <w:p w:rsidR="00137EE7" w:rsidRPr="00137EE7" w:rsidRDefault="00137EE7" w:rsidP="00347A6E">
      <w:pPr>
        <w:pStyle w:val="ArticleCommentary"/>
        <w:rPr>
          <w:ins w:id="946" w:author="Brian Hunt" w:date="2011-11-06T14:48:00Z"/>
          <w:shd w:val="clear" w:color="auto" w:fill="FFFFFF"/>
        </w:rPr>
      </w:pPr>
      <w:ins w:id="947" w:author="Brian Hunt" w:date="2011-11-06T14:48:00Z">
        <w:r>
          <w:rPr>
            <w:shd w:val="clear" w:color="auto" w:fill="FFFFFF"/>
          </w:rPr>
          <w:t xml:space="preserve">The </w:t>
        </w:r>
        <w:r w:rsidR="00170498">
          <w:rPr>
            <w:shd w:val="clear" w:color="auto" w:fill="FFFFFF"/>
          </w:rPr>
          <w:t xml:space="preserve">“Model </w:t>
        </w:r>
        <w:r w:rsidR="00AE7A7D">
          <w:rPr>
            <w:shd w:val="clear" w:color="auto" w:fill="FFFFFF"/>
          </w:rPr>
          <w:t xml:space="preserve">Living </w:t>
        </w:r>
        <w:r w:rsidR="00170498">
          <w:rPr>
            <w:shd w:val="clear" w:color="auto" w:fill="FFFFFF"/>
          </w:rPr>
          <w:t>Will” can be thought of as a baseline for a Living Will for states that is automatically adopted by states, subject to their amendments.</w:t>
        </w:r>
      </w:ins>
    </w:p>
    <w:p w:rsidR="00000000" w:rsidRDefault="00504574">
      <w:pPr>
        <w:spacing w:line="276" w:lineRule="auto"/>
        <w:rPr>
          <w:rFonts w:asciiTheme="minorHAnsi" w:hAnsiTheme="minorHAnsi"/>
          <w:color w:val="000000" w:themeColor="text1"/>
          <w:rPrChange w:id="948" w:author="Brian Hunt" w:date="2011-11-06T14:48:00Z">
            <w:rPr/>
          </w:rPrChange>
        </w:rPr>
        <w:pPrChange w:id="949" w:author="Brian Hunt" w:date="2011-11-06T14:48:00Z">
          <w:pPr>
            <w:pStyle w:val="Article"/>
          </w:pPr>
        </w:pPrChange>
      </w:pPr>
      <w:r w:rsidRPr="00504574">
        <w:rPr>
          <w:rFonts w:asciiTheme="minorHAnsi" w:hAnsiTheme="minorHAnsi"/>
          <w:color w:val="000000" w:themeColor="text1"/>
          <w:shd w:val="clear" w:color="auto" w:fill="FFFFFF"/>
          <w:rPrChange w:id="950" w:author="Brian Hunt" w:date="2011-11-06T14:48:00Z">
            <w:rPr>
              <w:color w:val="0000FF"/>
              <w:u w:val="single"/>
              <w:shd w:val="clear" w:color="auto" w:fill="FFFFFF"/>
            </w:rPr>
          </w:rPrChange>
        </w:rPr>
        <w:t xml:space="preserve">“Proposal” refers to a set of terms </w:t>
      </w:r>
      <w:ins w:id="951" w:author="Brian Hunt" w:date="2011-11-06T14:48:00Z">
        <w:r w:rsidR="00137EE7">
          <w:rPr>
            <w:rFonts w:asciiTheme="minorHAnsi" w:eastAsia="Times New Roman" w:hAnsiTheme="minorHAnsi" w:cs="Arial"/>
            <w:color w:val="000000" w:themeColor="text1"/>
            <w:shd w:val="clear" w:color="auto" w:fill="FFFFFF"/>
          </w:rPr>
          <w:t>resolving all or part of the dispute, which terms have</w:t>
        </w:r>
        <w:r w:rsidR="00170498">
          <w:rPr>
            <w:rFonts w:asciiTheme="minorHAnsi" w:eastAsia="Times New Roman" w:hAnsiTheme="minorHAnsi" w:cs="Arial"/>
            <w:color w:val="000000" w:themeColor="text1"/>
            <w:shd w:val="clear" w:color="auto" w:fill="FFFFFF"/>
          </w:rPr>
          <w:t xml:space="preserve"> been</w:t>
        </w:r>
        <w:r w:rsidR="00137EE7" w:rsidRPr="00137EE7">
          <w:rPr>
            <w:rFonts w:asciiTheme="minorHAnsi" w:eastAsia="Times New Roman" w:hAnsiTheme="minorHAnsi" w:cs="Arial"/>
            <w:color w:val="000000" w:themeColor="text1"/>
            <w:shd w:val="clear" w:color="auto" w:fill="FFFFFF"/>
          </w:rPr>
          <w:t xml:space="preserve"> </w:t>
        </w:r>
      </w:ins>
      <w:r w:rsidRPr="00504574">
        <w:rPr>
          <w:rFonts w:asciiTheme="minorHAnsi" w:hAnsiTheme="minorHAnsi"/>
          <w:color w:val="000000" w:themeColor="text1"/>
          <w:shd w:val="clear" w:color="auto" w:fill="FFFFFF"/>
          <w:rPrChange w:id="952" w:author="Brian Hunt" w:date="2011-11-06T14:48:00Z">
            <w:rPr>
              <w:color w:val="0000FF"/>
              <w:u w:val="single"/>
              <w:shd w:val="clear" w:color="auto" w:fill="FFFFFF"/>
            </w:rPr>
          </w:rPrChange>
        </w:rPr>
        <w:t xml:space="preserve">agreed </w:t>
      </w:r>
      <w:ins w:id="953" w:author="Brian Hunt" w:date="2011-11-06T14:48:00Z">
        <w:r w:rsidR="00137EE7">
          <w:rPr>
            <w:rFonts w:asciiTheme="minorHAnsi" w:eastAsia="Times New Roman" w:hAnsiTheme="minorHAnsi" w:cs="Arial"/>
            <w:color w:val="000000" w:themeColor="text1"/>
            <w:shd w:val="clear" w:color="auto" w:fill="FFFFFF"/>
          </w:rPr>
          <w:t>to</w:t>
        </w:r>
        <w:r w:rsidR="00137EE7" w:rsidRPr="00137EE7">
          <w:rPr>
            <w:rFonts w:asciiTheme="minorHAnsi" w:eastAsia="Times New Roman" w:hAnsiTheme="minorHAnsi" w:cs="Arial"/>
            <w:color w:val="000000" w:themeColor="text1"/>
            <w:shd w:val="clear" w:color="auto" w:fill="FFFFFF"/>
          </w:rPr>
          <w:t xml:space="preserve"> </w:t>
        </w:r>
      </w:ins>
      <w:r w:rsidRPr="00504574">
        <w:rPr>
          <w:rFonts w:asciiTheme="minorHAnsi" w:hAnsiTheme="minorHAnsi"/>
          <w:color w:val="000000" w:themeColor="text1"/>
          <w:shd w:val="clear" w:color="auto" w:fill="FFFFFF"/>
          <w:rPrChange w:id="954" w:author="Brian Hunt" w:date="2011-11-06T14:48:00Z">
            <w:rPr>
              <w:color w:val="0000FF"/>
              <w:u w:val="single"/>
              <w:shd w:val="clear" w:color="auto" w:fill="FFFFFF"/>
            </w:rPr>
          </w:rPrChange>
        </w:rPr>
        <w:t xml:space="preserve">by a Majority and the </w:t>
      </w:r>
      <w:del w:id="955" w:author="Brian Hunt" w:date="2011-11-06T14:48:00Z">
        <w:r w:rsidR="00771B0E">
          <w:delText>State</w:delText>
        </w:r>
      </w:del>
      <w:ins w:id="956" w:author="Brian Hunt" w:date="2011-11-06T14:48:00Z">
        <w:r w:rsidR="00137EE7">
          <w:rPr>
            <w:rFonts w:asciiTheme="minorHAnsi" w:eastAsia="Times New Roman" w:hAnsiTheme="minorHAnsi" w:cs="Arial"/>
            <w:color w:val="000000" w:themeColor="text1"/>
            <w:shd w:val="clear" w:color="auto" w:fill="FFFFFF"/>
          </w:rPr>
          <w:t>Debtor</w:t>
        </w:r>
      </w:ins>
      <w:r w:rsidRPr="00504574">
        <w:rPr>
          <w:rFonts w:asciiTheme="minorHAnsi" w:hAnsiTheme="minorHAnsi"/>
          <w:color w:val="000000" w:themeColor="text1"/>
          <w:shd w:val="clear" w:color="auto" w:fill="FFFFFF"/>
          <w:rPrChange w:id="957" w:author="Brian Hunt" w:date="2011-11-06T14:48:00Z">
            <w:rPr>
              <w:color w:val="0000FF"/>
              <w:u w:val="single"/>
              <w:shd w:val="clear" w:color="auto" w:fill="FFFFFF"/>
            </w:rPr>
          </w:rPrChange>
        </w:rPr>
        <w:t>;</w:t>
      </w:r>
    </w:p>
    <w:p w:rsidR="00137EE7" w:rsidRPr="00170498" w:rsidRDefault="00137EE7" w:rsidP="00347A6E">
      <w:pPr>
        <w:pStyle w:val="ArticleCommentary"/>
        <w:rPr>
          <w:ins w:id="958" w:author="Brian Hunt" w:date="2011-11-06T14:48:00Z"/>
          <w:shd w:val="clear" w:color="auto" w:fill="FFFFFF"/>
        </w:rPr>
      </w:pPr>
      <w:ins w:id="959" w:author="Brian Hunt" w:date="2011-11-06T14:48:00Z">
        <w:r>
          <w:rPr>
            <w:shd w:val="clear" w:color="auto" w:fill="FFFFFF"/>
          </w:rPr>
          <w:t>A proposal is a Work</w:t>
        </w:r>
        <w:r w:rsidR="00170498">
          <w:rPr>
            <w:shd w:val="clear" w:color="auto" w:fill="FFFFFF"/>
          </w:rPr>
          <w:t>-Out that has not been approved</w:t>
        </w:r>
        <w:r w:rsidR="00836149">
          <w:rPr>
            <w:shd w:val="clear" w:color="auto" w:fill="FFFFFF"/>
          </w:rPr>
          <w:t xml:space="preserve"> by the Tribunal</w:t>
        </w:r>
        <w:r w:rsidR="00170498">
          <w:rPr>
            <w:shd w:val="clear" w:color="auto" w:fill="FFFFFF"/>
          </w:rPr>
          <w:t>.</w:t>
        </w:r>
      </w:ins>
    </w:p>
    <w:p w:rsidR="00F4317B" w:rsidRDefault="00504574" w:rsidP="00C4679A">
      <w:pPr>
        <w:pStyle w:val="Article"/>
        <w:ind w:left="720"/>
        <w:rPr>
          <w:del w:id="960" w:author="Brian Hunt" w:date="2011-11-06T14:48:00Z"/>
        </w:rPr>
      </w:pPr>
      <w:r w:rsidRPr="00504574">
        <w:rPr>
          <w:rFonts w:asciiTheme="minorHAnsi" w:hAnsiTheme="minorHAnsi"/>
          <w:color w:val="000000" w:themeColor="text1"/>
          <w:rPrChange w:id="961" w:author="Brian Hunt" w:date="2011-11-06T14:48:00Z">
            <w:rPr>
              <w:color w:val="0000FF"/>
              <w:u w:val="single"/>
              <w:shd w:val="clear" w:color="auto" w:fill="FFFFFF"/>
            </w:rPr>
          </w:rPrChange>
        </w:rPr>
        <w:t xml:space="preserve">“Rules” refers to the set of </w:t>
      </w:r>
      <w:ins w:id="962" w:author="Brian Hunt" w:date="2011-11-06T14:48:00Z">
        <w:r w:rsidR="00903950">
          <w:rPr>
            <w:rFonts w:asciiTheme="minorHAnsi" w:eastAsia="Times New Roman" w:hAnsiTheme="minorHAnsi" w:cs="Arial"/>
            <w:color w:val="000000" w:themeColor="text1"/>
          </w:rPr>
          <w:t xml:space="preserve">procedural </w:t>
        </w:r>
      </w:ins>
      <w:r w:rsidRPr="00504574">
        <w:rPr>
          <w:rFonts w:asciiTheme="minorHAnsi" w:hAnsiTheme="minorHAnsi"/>
          <w:color w:val="000000" w:themeColor="text1"/>
          <w:rPrChange w:id="963" w:author="Brian Hunt" w:date="2011-11-06T14:48:00Z">
            <w:rPr>
              <w:color w:val="0000FF"/>
              <w:u w:val="single"/>
              <w:shd w:val="clear" w:color="auto" w:fill="FFFFFF"/>
            </w:rPr>
          </w:rPrChange>
        </w:rPr>
        <w:t xml:space="preserve">rules </w:t>
      </w:r>
      <w:del w:id="964" w:author="Brian Hunt" w:date="2011-11-06T14:48:00Z">
        <w:r w:rsidR="00F4317B">
          <w:delText>that have been adopted or have ascended for a given State;</w:delText>
        </w:r>
      </w:del>
    </w:p>
    <w:p w:rsidR="00F4317B" w:rsidRDefault="00F4317B" w:rsidP="00C4679A">
      <w:pPr>
        <w:pStyle w:val="Article"/>
        <w:ind w:left="720"/>
        <w:rPr>
          <w:del w:id="965" w:author="Brian Hunt" w:date="2011-11-06T14:48:00Z"/>
        </w:rPr>
      </w:pPr>
      <w:del w:id="966" w:author="Brian Hunt" w:date="2011-11-06T14:48:00Z">
        <w:r>
          <w:delText>“</w:delText>
        </w:r>
        <w:r w:rsidR="00391D7C">
          <w:delText>Member State</w:delText>
        </w:r>
        <w:commentRangeStart w:id="967"/>
        <w:r>
          <w:delText xml:space="preserve">” </w:delText>
        </w:r>
        <w:commentRangeEnd w:id="967"/>
        <w:r w:rsidR="00391D7C">
          <w:rPr>
            <w:rStyle w:val="CommentReference"/>
          </w:rPr>
          <w:commentReference w:id="967"/>
        </w:r>
        <w:r>
          <w:delText>refers to a State that has ratified the Treaty;</w:delText>
        </w:r>
      </w:del>
    </w:p>
    <w:p w:rsidR="00000000" w:rsidRDefault="00021DE6">
      <w:pPr>
        <w:spacing w:line="276" w:lineRule="auto"/>
        <w:rPr>
          <w:rFonts w:asciiTheme="minorHAnsi" w:hAnsiTheme="minorHAnsi"/>
          <w:color w:val="000000" w:themeColor="text1"/>
          <w:rPrChange w:id="968" w:author="Brian Hunt" w:date="2011-11-06T14:48:00Z">
            <w:rPr/>
          </w:rPrChange>
        </w:rPr>
        <w:pPrChange w:id="969" w:author="Brian Hunt" w:date="2011-11-06T14:48:00Z">
          <w:pPr>
            <w:pStyle w:val="Article"/>
          </w:pPr>
        </w:pPrChange>
      </w:pPr>
      <w:del w:id="970" w:author="Brian Hunt" w:date="2011-11-06T14:48:00Z">
        <w:r>
          <w:delText>“</w:delText>
        </w:r>
      </w:del>
      <w:ins w:id="971" w:author="Brian Hunt" w:date="2011-11-06T14:48:00Z">
        <w:r w:rsidR="00903950">
          <w:rPr>
            <w:rFonts w:asciiTheme="minorHAnsi" w:eastAsia="Times New Roman" w:hAnsiTheme="minorHAnsi" w:cs="Arial"/>
            <w:color w:val="000000" w:themeColor="text1"/>
            <w:shd w:val="clear" w:color="auto" w:fill="FFFFFF"/>
          </w:rPr>
          <w:t xml:space="preserve">as may be established by the Tribunal pursuant to the </w:t>
        </w:r>
      </w:ins>
      <w:r w:rsidR="00504574" w:rsidRPr="00504574">
        <w:rPr>
          <w:rFonts w:asciiTheme="minorHAnsi" w:hAnsiTheme="minorHAnsi"/>
          <w:color w:val="000000" w:themeColor="text1"/>
          <w:shd w:val="clear" w:color="auto" w:fill="FFFFFF"/>
          <w:rPrChange w:id="972" w:author="Brian Hunt" w:date="2011-11-06T14:48:00Z">
            <w:rPr>
              <w:color w:val="0000FF"/>
              <w:u w:val="single"/>
              <w:shd w:val="clear" w:color="auto" w:fill="FFFFFF"/>
            </w:rPr>
          </w:rPrChange>
        </w:rPr>
        <w:t>Treaty</w:t>
      </w:r>
      <w:del w:id="973" w:author="Brian Hunt" w:date="2011-11-06T14:48:00Z">
        <w:r>
          <w:delText>” means this statute;</w:delText>
        </w:r>
      </w:del>
      <w:ins w:id="974" w:author="Brian Hunt" w:date="2011-11-06T14:48:00Z">
        <w:r w:rsidR="00903950">
          <w:rPr>
            <w:rFonts w:asciiTheme="minorHAnsi" w:eastAsia="Times New Roman" w:hAnsiTheme="minorHAnsi" w:cs="Arial"/>
            <w:color w:val="000000" w:themeColor="text1"/>
            <w:shd w:val="clear" w:color="auto" w:fill="FFFFFF"/>
          </w:rPr>
          <w:t>.</w:t>
        </w:r>
      </w:ins>
    </w:p>
    <w:p w:rsidR="00903950" w:rsidRPr="00903950" w:rsidRDefault="0026373A" w:rsidP="00347A6E">
      <w:pPr>
        <w:pStyle w:val="ArticleCommentary"/>
        <w:rPr>
          <w:ins w:id="975" w:author="Brian Hunt" w:date="2011-11-06T14:48:00Z"/>
          <w:shd w:val="clear" w:color="auto" w:fill="FFFFFF"/>
        </w:rPr>
      </w:pPr>
      <w:bookmarkStart w:id="976" w:name="_Toc179127586"/>
      <w:del w:id="977" w:author="Brian Hunt" w:date="2011-11-06T14:48:00Z">
        <w:r>
          <w:delText>Composition</w:delText>
        </w:r>
      </w:del>
      <w:ins w:id="978" w:author="Brian Hunt" w:date="2011-11-06T14:48:00Z">
        <w:r w:rsidR="00903950">
          <w:rPr>
            <w:shd w:val="clear" w:color="auto" w:fill="FFFFFF"/>
          </w:rPr>
          <w:t>The Rules are rules</w:t>
        </w:r>
      </w:ins>
      <w:r w:rsidR="00504574" w:rsidRPr="00504574">
        <w:rPr>
          <w:shd w:val="clear" w:color="auto" w:fill="FFFFFF"/>
          <w:rPrChange w:id="979" w:author="Brian Hunt" w:date="2011-11-06T14:48:00Z">
            <w:rPr>
              <w:color w:val="0000FF"/>
              <w:u w:val="single"/>
            </w:rPr>
          </w:rPrChange>
        </w:rPr>
        <w:t xml:space="preserve"> of </w:t>
      </w:r>
      <w:ins w:id="980" w:author="Brian Hunt" w:date="2011-11-06T14:48:00Z">
        <w:r w:rsidR="00903950">
          <w:rPr>
            <w:shd w:val="clear" w:color="auto" w:fill="FFFFFF"/>
          </w:rPr>
          <w:t>procedure established by the Judicial Council and the Assembly.</w:t>
        </w:r>
      </w:ins>
    </w:p>
    <w:p w:rsidR="00000000" w:rsidRDefault="00170498">
      <w:pPr>
        <w:spacing w:line="276" w:lineRule="auto"/>
        <w:rPr>
          <w:rFonts w:asciiTheme="minorHAnsi" w:hAnsiTheme="minorHAnsi"/>
          <w:color w:val="000000" w:themeColor="text1"/>
          <w:shd w:val="clear" w:color="auto" w:fill="FFFFFF"/>
          <w:rPrChange w:id="981" w:author="Brian Hunt" w:date="2011-11-06T14:48:00Z">
            <w:rPr/>
          </w:rPrChange>
        </w:rPr>
        <w:pPrChange w:id="982" w:author="Brian Hunt" w:date="2011-11-06T14:48:00Z">
          <w:pPr>
            <w:pStyle w:val="Heading1"/>
            <w:numPr>
              <w:numId w:val="58"/>
            </w:numPr>
          </w:pPr>
        </w:pPrChange>
      </w:pPr>
      <w:ins w:id="983" w:author="Brian Hunt" w:date="2011-11-06T14:48:00Z">
        <w:r>
          <w:rPr>
            <w:rFonts w:asciiTheme="minorHAnsi" w:eastAsia="Times New Roman" w:hAnsiTheme="minorHAnsi" w:cs="Arial"/>
            <w:color w:val="000000" w:themeColor="text1"/>
            <w:shd w:val="clear" w:color="auto" w:fill="FFFFFF"/>
          </w:rPr>
          <w:t xml:space="preserve">“Work-out” refers to a Proposal that has been approved by </w:t>
        </w:r>
      </w:ins>
      <w:r w:rsidR="00504574" w:rsidRPr="00504574">
        <w:rPr>
          <w:rFonts w:asciiTheme="minorHAnsi" w:hAnsiTheme="minorHAnsi"/>
          <w:color w:val="000000" w:themeColor="text1"/>
          <w:shd w:val="clear" w:color="auto" w:fill="FFFFFF"/>
          <w:rPrChange w:id="984" w:author="Brian Hunt" w:date="2011-11-06T14:48:00Z">
            <w:rPr>
              <w:b w:val="0"/>
              <w:bCs w:val="0"/>
              <w:color w:val="0000FF"/>
              <w:u w:val="single"/>
            </w:rPr>
          </w:rPrChange>
        </w:rPr>
        <w:t xml:space="preserve">the </w:t>
      </w:r>
      <w:r w:rsidR="00664DDC">
        <w:rPr>
          <w:rFonts w:asciiTheme="minorHAnsi" w:hAnsiTheme="minorHAnsi"/>
          <w:color w:val="000000" w:themeColor="text1"/>
          <w:shd w:val="clear" w:color="auto" w:fill="FFFFFF"/>
        </w:rPr>
        <w:t>Tribunal</w:t>
      </w:r>
      <w:bookmarkEnd w:id="976"/>
      <w:ins w:id="985" w:author="Brian Hunt" w:date="2011-11-06T14:48:00Z">
        <w:r>
          <w:rPr>
            <w:rFonts w:asciiTheme="minorHAnsi" w:eastAsia="Times New Roman" w:hAnsiTheme="minorHAnsi" w:cs="Arial"/>
            <w:color w:val="000000" w:themeColor="text1"/>
            <w:shd w:val="clear" w:color="auto" w:fill="FFFFFF"/>
          </w:rPr>
          <w:t>, and has the same force and effect as a Judgment.</w:t>
        </w:r>
      </w:ins>
    </w:p>
    <w:p w:rsidR="00170498" w:rsidRDefault="00170498" w:rsidP="007335F3">
      <w:pPr>
        <w:spacing w:line="276" w:lineRule="auto"/>
        <w:rPr>
          <w:ins w:id="986" w:author="Brian Hunt" w:date="2011-11-06T14:48:00Z"/>
          <w:rFonts w:asciiTheme="minorHAnsi" w:eastAsia="Times New Roman" w:hAnsiTheme="minorHAnsi" w:cs="Arial"/>
          <w:color w:val="000000" w:themeColor="text1"/>
          <w:shd w:val="clear" w:color="auto" w:fill="FFFFFF"/>
        </w:rPr>
      </w:pPr>
    </w:p>
    <w:p w:rsidR="00000000" w:rsidRDefault="00504574">
      <w:pPr>
        <w:pStyle w:val="Heading3"/>
        <w:pPrChange w:id="987" w:author="Brian Hunt" w:date="2011-11-06T14:48:00Z">
          <w:pPr>
            <w:pStyle w:val="Heading2"/>
          </w:pPr>
        </w:pPrChange>
      </w:pPr>
      <w:bookmarkStart w:id="988" w:name="_Toc182209939"/>
      <w:bookmarkStart w:id="989" w:name="_Toc179127587"/>
      <w:r w:rsidRPr="00504574">
        <w:rPr>
          <w:shd w:val="clear" w:color="auto" w:fill="FFFFFF"/>
          <w:rPrChange w:id="990" w:author="Brian Hunt" w:date="2011-11-06T14:48:00Z">
            <w:rPr>
              <w:color w:val="0000FF"/>
              <w:sz w:val="28"/>
              <w:szCs w:val="28"/>
              <w:u w:val="single"/>
              <w:shd w:val="clear" w:color="auto" w:fill="FFFFFF"/>
            </w:rPr>
          </w:rPrChange>
        </w:rPr>
        <w:t>Seats</w:t>
      </w:r>
      <w:bookmarkEnd w:id="988"/>
      <w:bookmarkEnd w:id="989"/>
    </w:p>
    <w:p w:rsidR="00B82806" w:rsidRPr="00B82806" w:rsidRDefault="00504574" w:rsidP="00347A6E">
      <w:pPr>
        <w:pStyle w:val="ArticleCommentary"/>
        <w:rPr>
          <w:shd w:val="clear" w:color="auto" w:fill="FFFFFF"/>
          <w:rPrChange w:id="991" w:author="Brian Hunt" w:date="2011-11-06T14:48:00Z">
            <w:rPr/>
          </w:rPrChange>
        </w:rPr>
      </w:pPr>
      <w:r w:rsidRPr="00504574">
        <w:rPr>
          <w:shd w:val="clear" w:color="auto" w:fill="FFFFFF"/>
          <w:rPrChange w:id="992" w:author="Brian Hunt" w:date="2011-11-06T14:48:00Z">
            <w:rPr>
              <w:color w:val="0000FF"/>
              <w:u w:val="single"/>
            </w:rPr>
          </w:rPrChange>
        </w:rPr>
        <w:t xml:space="preserve">The </w:t>
      </w:r>
      <w:del w:id="993" w:author="Brian Hunt" w:date="2011-11-06T14:48:00Z">
        <w:r w:rsidR="00962047">
          <w:delText>court is not ad hoc</w:delText>
        </w:r>
        <w:r w:rsidR="0090000A">
          <w:delText>, rather</w:delText>
        </w:r>
      </w:del>
      <w:ins w:id="994" w:author="Brian Hunt" w:date="2011-11-06T14:48:00Z">
        <w:r w:rsidR="00B82806" w:rsidRPr="00B82806">
          <w:rPr>
            <w:shd w:val="clear" w:color="auto" w:fill="FFFFFF"/>
          </w:rPr>
          <w:t>tribunal is</w:t>
        </w:r>
      </w:ins>
      <w:r w:rsidRPr="00504574">
        <w:rPr>
          <w:shd w:val="clear" w:color="auto" w:fill="FFFFFF"/>
          <w:rPrChange w:id="995" w:author="Brian Hunt" w:date="2011-11-06T14:48:00Z">
            <w:rPr>
              <w:color w:val="0000FF"/>
              <w:u w:val="single"/>
            </w:rPr>
          </w:rPrChange>
        </w:rPr>
        <w:t xml:space="preserve"> a permanent system with seats held in two cities in different parts of the world. </w:t>
      </w:r>
    </w:p>
    <w:p w:rsidR="00B1266A" w:rsidRDefault="00B1266A" w:rsidP="00D20F12">
      <w:pPr>
        <w:pStyle w:val="Article"/>
        <w:rPr>
          <w:del w:id="996" w:author="Brian Hunt" w:date="2011-11-06T14:48:00Z"/>
        </w:rPr>
      </w:pPr>
      <w:commentRangeStart w:id="997"/>
      <w:del w:id="998" w:author="Brian Hunt" w:date="2011-11-06T14:48:00Z">
        <w:r>
          <w:delText xml:space="preserve">The </w:delText>
        </w:r>
        <w:r w:rsidR="0026373A">
          <w:delText xml:space="preserve">Court </w:delText>
        </w:r>
        <w:r w:rsidR="009369E7">
          <w:delText xml:space="preserve">is composed of two </w:delText>
        </w:r>
        <w:r w:rsidR="00D20F12">
          <w:delText xml:space="preserve">chambers acting as court of first instance, </w:delText>
        </w:r>
        <w:r w:rsidR="009369E7">
          <w:delText>located in different parts of the world</w:delText>
        </w:r>
        <w:r w:rsidR="00D20F12">
          <w:delText xml:space="preserve">, and the court as a whole, acting as appeals chamber. </w:delText>
        </w:r>
        <w:commentRangeEnd w:id="997"/>
        <w:r w:rsidR="00D20F12">
          <w:rPr>
            <w:rStyle w:val="CommentReference"/>
          </w:rPr>
          <w:commentReference w:id="997"/>
        </w:r>
      </w:del>
    </w:p>
    <w:p w:rsidR="00B82806" w:rsidRDefault="00B82806" w:rsidP="00E61BC8">
      <w:pPr>
        <w:pStyle w:val="ListParagraph"/>
        <w:numPr>
          <w:ilvl w:val="0"/>
          <w:numId w:val="8"/>
        </w:numPr>
        <w:rPr>
          <w:ins w:id="999" w:author="Brian Hunt" w:date="2011-11-06T14:48:00Z"/>
        </w:rPr>
      </w:pPr>
      <w:ins w:id="1000" w:author="Brian Hunt" w:date="2011-11-06T14:48:00Z">
        <w:r>
          <w:t xml:space="preserve">The </w:t>
        </w:r>
      </w:ins>
      <w:r w:rsidR="00664DDC">
        <w:t>Tribunal</w:t>
      </w:r>
      <w:ins w:id="1001" w:author="Brian Hunt" w:date="2011-11-06T14:48:00Z">
        <w:r>
          <w:t xml:space="preserve"> shall be established in </w:t>
        </w:r>
        <w:r w:rsidR="00B20A43">
          <w:t xml:space="preserve">three </w:t>
        </w:r>
        <w:r>
          <w:t>states (“the host States”):</w:t>
        </w:r>
      </w:ins>
    </w:p>
    <w:p w:rsidR="00000000" w:rsidRDefault="00B82806">
      <w:pPr>
        <w:pStyle w:val="ListParagraph"/>
        <w:numPr>
          <w:ilvl w:val="0"/>
          <w:numId w:val="3"/>
        </w:numPr>
        <w:pPrChange w:id="1002" w:author="Brian Hunt" w:date="2011-11-06T14:48:00Z">
          <w:pPr>
            <w:pStyle w:val="Article"/>
          </w:pPr>
        </w:pPrChange>
      </w:pPr>
      <w:commentRangeStart w:id="1003"/>
      <w:commentRangeStart w:id="1004"/>
      <w:r w:rsidRPr="00B82806">
        <w:t>The city of Singapore in the Republic of Singapore;</w:t>
      </w:r>
      <w:del w:id="1005" w:author="Brian Hunt" w:date="2011-11-06T14:48:00Z">
        <w:r w:rsidR="000A5B1C">
          <w:delText xml:space="preserve"> and</w:delText>
        </w:r>
        <w:commentRangeEnd w:id="1003"/>
        <w:r w:rsidR="00D20F12">
          <w:rPr>
            <w:rStyle w:val="CommentReference"/>
          </w:rPr>
          <w:commentReference w:id="1003"/>
        </w:r>
        <w:commentRangeEnd w:id="1004"/>
        <w:r w:rsidR="00D20F12">
          <w:rPr>
            <w:rStyle w:val="CommentReference"/>
          </w:rPr>
          <w:commentReference w:id="1004"/>
        </w:r>
      </w:del>
    </w:p>
    <w:p w:rsidR="00000000" w:rsidRDefault="00B82806">
      <w:pPr>
        <w:pStyle w:val="ListParagraph"/>
        <w:numPr>
          <w:ilvl w:val="0"/>
          <w:numId w:val="3"/>
        </w:numPr>
        <w:pPrChange w:id="1006" w:author="Brian Hunt" w:date="2011-11-06T14:48:00Z">
          <w:pPr>
            <w:pStyle w:val="Article"/>
          </w:pPr>
        </w:pPrChange>
      </w:pPr>
      <w:commentRangeStart w:id="1007"/>
      <w:r>
        <w:t>Reykjavík in the Republic of Iceland</w:t>
      </w:r>
      <w:commentRangeEnd w:id="1007"/>
      <w:del w:id="1008" w:author="Brian Hunt" w:date="2011-11-06T14:48:00Z">
        <w:r w:rsidR="0026373A">
          <w:delText>.</w:delText>
        </w:r>
      </w:del>
      <w:ins w:id="1009" w:author="Brian Hunt" w:date="2011-11-06T14:48:00Z">
        <w:r w:rsidR="007F5980">
          <w:rPr>
            <w:rStyle w:val="CommentReference"/>
            <w:shd w:val="clear" w:color="auto" w:fill="auto"/>
          </w:rPr>
          <w:commentReference w:id="1007"/>
        </w:r>
        <w:r w:rsidR="00B20A43">
          <w:t>;</w:t>
        </w:r>
      </w:ins>
    </w:p>
    <w:p w:rsidR="00962047" w:rsidRDefault="00962047" w:rsidP="00962047">
      <w:pPr>
        <w:pStyle w:val="ArticleCommentary"/>
        <w:rPr>
          <w:del w:id="1010" w:author="Brian Hunt" w:date="2011-11-06T14:48:00Z"/>
        </w:rPr>
      </w:pPr>
      <w:del w:id="1011" w:author="Brian Hunt" w:date="2011-11-06T14:48:00Z">
        <w:r>
          <w:delText xml:space="preserve">Singapore and Reykjavík are candidates because they are sophisticated, </w:delText>
        </w:r>
        <w:commentRangeStart w:id="1012"/>
        <w:r>
          <w:delText xml:space="preserve">peripheral </w:delText>
        </w:r>
        <w:commentRangeEnd w:id="1012"/>
        <w:r w:rsidR="004F3408">
          <w:rPr>
            <w:rStyle w:val="CommentReference"/>
            <w:rFonts w:ascii="Times New Roman" w:hAnsi="Times New Roman"/>
            <w:color w:val="auto"/>
          </w:rPr>
          <w:commentReference w:id="1012"/>
        </w:r>
        <w:r>
          <w:delText xml:space="preserve">economies consisting of a </w:delText>
        </w:r>
        <w:commentRangeStart w:id="1013"/>
        <w:r>
          <w:delText xml:space="preserve">highly educated population </w:delText>
        </w:r>
        <w:commentRangeEnd w:id="1013"/>
        <w:r w:rsidR="004F3408">
          <w:rPr>
            <w:rStyle w:val="CommentReference"/>
            <w:rFonts w:ascii="Times New Roman" w:hAnsi="Times New Roman"/>
            <w:color w:val="auto"/>
          </w:rPr>
          <w:commentReference w:id="1013"/>
        </w:r>
        <w:r>
          <w:delText xml:space="preserve">with the </w:delText>
        </w:r>
        <w:commentRangeStart w:id="1014"/>
        <w:r>
          <w:delText>services necessary to accommodate a large-scale hearing.</w:delText>
        </w:r>
        <w:commentRangeEnd w:id="1014"/>
        <w:r w:rsidR="004F3408">
          <w:rPr>
            <w:rStyle w:val="CommentReference"/>
            <w:rFonts w:ascii="Times New Roman" w:hAnsi="Times New Roman"/>
            <w:color w:val="auto"/>
          </w:rPr>
          <w:commentReference w:id="1014"/>
        </w:r>
      </w:del>
    </w:p>
    <w:p w:rsidR="00962047" w:rsidRDefault="00962047" w:rsidP="00962047">
      <w:pPr>
        <w:pStyle w:val="ArticleCommentary"/>
        <w:rPr>
          <w:del w:id="1015" w:author="Brian Hunt" w:date="2011-11-06T14:48:00Z"/>
        </w:rPr>
      </w:pPr>
      <w:del w:id="1016" w:author="Brian Hunt" w:date="2011-11-06T14:48:00Z">
        <w:r>
          <w:delText xml:space="preserve">A peripheral economy is less likely to have a substantial conflict with the Court, and be more concerned </w:delText>
        </w:r>
        <w:r w:rsidR="006B5726">
          <w:delText xml:space="preserve">with </w:delText>
        </w:r>
        <w:commentRangeStart w:id="1017"/>
        <w:r w:rsidR="006B5726">
          <w:delText>the needs of a</w:delText>
        </w:r>
        <w:r>
          <w:delText xml:space="preserve"> long-term </w:delText>
        </w:r>
        <w:r w:rsidR="006B5726">
          <w:delText>investment by the Court infrastructure and personnel</w:delText>
        </w:r>
        <w:r>
          <w:delText>.</w:delText>
        </w:r>
        <w:commentRangeEnd w:id="1017"/>
        <w:r w:rsidR="004F3408">
          <w:rPr>
            <w:rStyle w:val="CommentReference"/>
            <w:rFonts w:ascii="Times New Roman" w:hAnsi="Times New Roman"/>
            <w:color w:val="auto"/>
          </w:rPr>
          <w:commentReference w:id="1017"/>
        </w:r>
      </w:del>
    </w:p>
    <w:p w:rsidR="00836149" w:rsidRDefault="00836149" w:rsidP="00836149">
      <w:pPr>
        <w:pStyle w:val="ListParagraph"/>
        <w:numPr>
          <w:ilvl w:val="0"/>
          <w:numId w:val="3"/>
        </w:numPr>
        <w:rPr>
          <w:ins w:id="1018" w:author="Brian Hunt" w:date="2011-11-06T14:48:00Z"/>
        </w:rPr>
      </w:pPr>
      <w:proofErr w:type="spellStart"/>
      <w:ins w:id="1019" w:author="Brian Hunt" w:date="2011-11-06T14:48:00Z">
        <w:r>
          <w:t>Brazília</w:t>
        </w:r>
        <w:proofErr w:type="spellEnd"/>
        <w:r>
          <w:t xml:space="preserve"> in the Federative Republic of Brazil.</w:t>
        </w:r>
      </w:ins>
    </w:p>
    <w:p w:rsidR="00EA4820" w:rsidRPr="00E244E5" w:rsidRDefault="00E244E5" w:rsidP="00347A6E">
      <w:pPr>
        <w:pStyle w:val="ArticleCommentary"/>
        <w:rPr>
          <w:ins w:id="1020" w:author="Brian Hunt" w:date="2011-11-06T14:48:00Z"/>
          <w:shd w:val="clear" w:color="auto" w:fill="FFFFFF"/>
        </w:rPr>
      </w:pPr>
      <w:ins w:id="1021" w:author="Brian Hunt" w:date="2011-11-06T14:48:00Z">
        <w:r w:rsidRPr="00E244E5">
          <w:rPr>
            <w:shd w:val="clear" w:color="auto" w:fill="FFFFFF"/>
          </w:rPr>
          <w:t xml:space="preserve">The </w:t>
        </w:r>
        <w:r>
          <w:rPr>
            <w:shd w:val="clear" w:color="auto" w:fill="FFFFFF"/>
          </w:rPr>
          <w:t>above is drawn from Article 3 of the ICC at p.2. The cities suggested above are stable and neutral locations</w:t>
        </w:r>
        <w:r>
          <w:rPr>
            <w:rStyle w:val="CommentReference"/>
          </w:rPr>
          <w:commentReference w:id="1022"/>
        </w:r>
        <w:r>
          <w:rPr>
            <w:shd w:val="clear" w:color="auto" w:fill="FFFFFF"/>
          </w:rPr>
          <w:t>.</w:t>
        </w:r>
      </w:ins>
    </w:p>
    <w:p w:rsidR="00EA4820" w:rsidRPr="00497EC6" w:rsidRDefault="00EA4820" w:rsidP="00347A6E">
      <w:pPr>
        <w:pStyle w:val="ArticleCommentary"/>
        <w:rPr>
          <w:shd w:val="clear" w:color="auto" w:fill="FFFFFF"/>
          <w:rPrChange w:id="1023" w:author="Brian Hunt" w:date="2011-11-06T14:48:00Z">
            <w:rPr/>
          </w:rPrChange>
        </w:rPr>
      </w:pPr>
      <w:ins w:id="1024" w:author="Brian Hunt" w:date="2011-11-06T14:48:00Z">
        <w:r w:rsidRPr="00B82806">
          <w:rPr>
            <w:shd w:val="clear" w:color="auto" w:fill="FFFFFF"/>
          </w:rPr>
          <w:commentReference w:id="1025"/>
        </w:r>
      </w:ins>
      <w:r w:rsidR="00504574" w:rsidRPr="00504574">
        <w:rPr>
          <w:shd w:val="clear" w:color="auto" w:fill="FFFFFF"/>
          <w:rPrChange w:id="1026" w:author="Brian Hunt" w:date="2011-11-06T14:48:00Z">
            <w:rPr>
              <w:color w:val="0000FF"/>
              <w:u w:val="single"/>
            </w:rPr>
          </w:rPrChange>
        </w:rPr>
        <w:t xml:space="preserve">Two </w:t>
      </w:r>
      <w:del w:id="1027" w:author="Brian Hunt" w:date="2011-11-06T14:48:00Z">
        <w:r w:rsidR="00962047">
          <w:delText xml:space="preserve">seats ensure </w:delText>
        </w:r>
        <w:commentRangeStart w:id="1028"/>
        <w:r w:rsidR="00962047">
          <w:delText>a diversity of opinion and cultural inclusion</w:delText>
        </w:r>
        <w:commentRangeEnd w:id="1028"/>
        <w:r w:rsidR="002F72C1">
          <w:rPr>
            <w:rStyle w:val="CommentReference"/>
            <w:rFonts w:ascii="Times New Roman" w:hAnsi="Times New Roman"/>
            <w:color w:val="auto"/>
          </w:rPr>
          <w:commentReference w:id="1028"/>
        </w:r>
        <w:r w:rsidR="00962047">
          <w:delText xml:space="preserve">, as well as </w:delText>
        </w:r>
      </w:del>
      <w:ins w:id="1029" w:author="Brian Hunt" w:date="2011-11-06T14:48:00Z">
        <w:r w:rsidR="00E244E5">
          <w:rPr>
            <w:shd w:val="clear" w:color="auto" w:fill="FFFFFF"/>
          </w:rPr>
          <w:t xml:space="preserve">states offer </w:t>
        </w:r>
      </w:ins>
      <w:r w:rsidR="00504574" w:rsidRPr="00504574">
        <w:rPr>
          <w:shd w:val="clear" w:color="auto" w:fill="FFFFFF"/>
          <w:rPrChange w:id="1030" w:author="Brian Hunt" w:date="2011-11-06T14:48:00Z">
            <w:rPr>
              <w:color w:val="0000FF"/>
              <w:u w:val="single"/>
            </w:rPr>
          </w:rPrChange>
        </w:rPr>
        <w:t>geographic access</w:t>
      </w:r>
      <w:del w:id="1031" w:author="Brian Hunt" w:date="2011-11-06T14:48:00Z">
        <w:r w:rsidR="00962047">
          <w:delText>.</w:delText>
        </w:r>
      </w:del>
      <w:ins w:id="1032" w:author="Brian Hunt" w:date="2011-11-06T14:48:00Z">
        <w:r w:rsidR="00E244E5">
          <w:rPr>
            <w:shd w:val="clear" w:color="auto" w:fill="FFFFFF"/>
          </w:rPr>
          <w:t xml:space="preserve">, cultural diversity </w:t>
        </w:r>
        <w:commentRangeStart w:id="1033"/>
        <w:r w:rsidR="00E244E5">
          <w:rPr>
            <w:shd w:val="clear" w:color="auto" w:fill="FFFFFF"/>
          </w:rPr>
          <w:t>and ...</w:t>
        </w:r>
        <w:commentRangeEnd w:id="1033"/>
        <w:r w:rsidR="00E244E5">
          <w:rPr>
            <w:rStyle w:val="CommentReference"/>
          </w:rPr>
          <w:commentReference w:id="1033"/>
        </w:r>
      </w:ins>
    </w:p>
    <w:p w:rsidR="00D319DB" w:rsidRDefault="00D319DB" w:rsidP="00D20F12">
      <w:pPr>
        <w:pStyle w:val="Article"/>
        <w:rPr>
          <w:del w:id="1034" w:author="Brian Hunt" w:date="2011-11-06T14:48:00Z"/>
        </w:rPr>
      </w:pPr>
      <w:del w:id="1035" w:author="Brian Hunt" w:date="2011-11-06T14:48:00Z">
        <w:r>
          <w:delText xml:space="preserve">The </w:delText>
        </w:r>
        <w:r w:rsidR="00970DAB">
          <w:delText>Review Conference, by a majority of 3/4 of states,</w:delText>
        </w:r>
        <w:r>
          <w:delText xml:space="preserve"> may </w:delText>
        </w:r>
        <w:r w:rsidR="00970DAB">
          <w:delText xml:space="preserve">decide on alternative </w:delText>
        </w:r>
        <w:r>
          <w:delText>locations.</w:delText>
        </w:r>
      </w:del>
    </w:p>
    <w:p w:rsidR="00D319DB" w:rsidRDefault="00D319DB" w:rsidP="00D319DB">
      <w:pPr>
        <w:pStyle w:val="ArticleCommentary"/>
        <w:rPr>
          <w:del w:id="1036" w:author="Brian Hunt" w:date="2011-11-06T14:48:00Z"/>
        </w:rPr>
      </w:pPr>
      <w:del w:id="1037" w:author="Brian Hunt" w:date="2011-11-06T14:48:00Z">
        <w:r>
          <w:delText>It may in the future be necessary</w:delText>
        </w:r>
        <w:r w:rsidR="00B210FF">
          <w:delText xml:space="preserve"> or practical</w:delText>
        </w:r>
        <w:r>
          <w:delText xml:space="preserve"> to move the </w:delText>
        </w:r>
        <w:r w:rsidR="00B210FF">
          <w:delText xml:space="preserve">permanent </w:delText>
        </w:r>
        <w:r>
          <w:delText>seats.</w:delText>
        </w:r>
      </w:del>
    </w:p>
    <w:p w:rsidR="00B210FF" w:rsidRDefault="00B210FF" w:rsidP="00D319DB">
      <w:pPr>
        <w:pStyle w:val="ArticleCommentary"/>
        <w:rPr>
          <w:del w:id="1038" w:author="Brian Hunt" w:date="2011-11-06T14:48:00Z"/>
        </w:rPr>
      </w:pPr>
      <w:del w:id="1039" w:author="Brian Hunt" w:date="2011-11-06T14:48:00Z">
        <w:r>
          <w:delText>The permanent seats ought to retain their geographic service areas and remain split into at least two to retain diversity.</w:delText>
        </w:r>
      </w:del>
    </w:p>
    <w:p w:rsidR="00EA4820" w:rsidRDefault="00EA4820" w:rsidP="0031028F">
      <w:pPr>
        <w:pStyle w:val="Article"/>
        <w:rPr>
          <w:ins w:id="1040" w:author="Brian Hunt" w:date="2011-11-06T14:48:00Z"/>
        </w:rPr>
      </w:pPr>
      <w:ins w:id="1041" w:author="Brian Hunt" w:date="2011-11-06T14:48:00Z">
        <w:r>
          <w:t xml:space="preserve">The </w:t>
        </w:r>
      </w:ins>
      <w:r w:rsidR="00664DDC">
        <w:t>Tribunal</w:t>
      </w:r>
      <w:ins w:id="1042" w:author="Brian Hunt" w:date="2011-11-06T14:48:00Z">
        <w:r>
          <w:t xml:space="preserve"> shall enter into a headquarters agreement with the host States, to be approved by the Assembly of States Parties and thereafter concluded by the President of the </w:t>
        </w:r>
      </w:ins>
      <w:r w:rsidR="00664DDC">
        <w:t>Tribunal</w:t>
      </w:r>
      <w:ins w:id="1043" w:author="Brian Hunt" w:date="2011-11-06T14:48:00Z">
        <w:r>
          <w:t xml:space="preserve"> on its behalf.</w:t>
        </w:r>
      </w:ins>
    </w:p>
    <w:p w:rsidR="00EA4820" w:rsidRPr="00A017EC" w:rsidRDefault="00A017EC" w:rsidP="00347A6E">
      <w:pPr>
        <w:pStyle w:val="ArticleCommentary"/>
        <w:rPr>
          <w:ins w:id="1044" w:author="Brian Hunt" w:date="2011-11-06T14:48:00Z"/>
          <w:shd w:val="clear" w:color="auto" w:fill="FFFFFF"/>
        </w:rPr>
      </w:pPr>
      <w:ins w:id="1045" w:author="Brian Hunt" w:date="2011-11-06T14:48:00Z">
        <w:r>
          <w:rPr>
            <w:shd w:val="clear" w:color="auto" w:fill="FFFFFF"/>
          </w:rPr>
          <w:t>The above is from Article three of the ICC at p.2</w:t>
        </w:r>
      </w:ins>
    </w:p>
    <w:p w:rsidR="00D23E67" w:rsidRDefault="00A017EC" w:rsidP="00D20F12">
      <w:pPr>
        <w:pStyle w:val="Article"/>
        <w:rPr>
          <w:del w:id="1046" w:author="Brian Hunt" w:date="2011-11-06T14:48:00Z"/>
        </w:rPr>
      </w:pPr>
      <w:r>
        <w:lastRenderedPageBreak/>
        <w:t xml:space="preserve">The </w:t>
      </w:r>
      <w:del w:id="1047" w:author="Brian Hunt" w:date="2011-11-06T14:48:00Z">
        <w:r w:rsidR="00D23E67">
          <w:delText>Tribunal</w:delText>
        </w:r>
      </w:del>
      <w:r w:rsidR="00664DDC">
        <w:t>Tribunal</w:t>
      </w:r>
      <w:r>
        <w:t xml:space="preserve"> may sit </w:t>
      </w:r>
      <w:del w:id="1048" w:author="Brian Hunt" w:date="2011-11-06T14:48:00Z">
        <w:r w:rsidR="00D23E67">
          <w:delText xml:space="preserve">and exercise its functions </w:delText>
        </w:r>
      </w:del>
      <w:r>
        <w:t>elsewhere</w:t>
      </w:r>
      <w:ins w:id="1049" w:author="Brian Hunt" w:date="2011-11-06T14:48:00Z">
        <w:r>
          <w:t>,</w:t>
        </w:r>
      </w:ins>
      <w:r>
        <w:t xml:space="preserve"> whenever it considers </w:t>
      </w:r>
      <w:del w:id="1050" w:author="Brian Hunt" w:date="2011-11-06T14:48:00Z">
        <w:r w:rsidR="00D23E67">
          <w:delText xml:space="preserve">this </w:delText>
        </w:r>
      </w:del>
    </w:p>
    <w:p w:rsidR="00EA4820" w:rsidRDefault="00A017EC" w:rsidP="0031028F">
      <w:pPr>
        <w:pStyle w:val="Article"/>
        <w:rPr>
          <w:ins w:id="1051" w:author="Brian Hunt" w:date="2011-11-06T14:48:00Z"/>
        </w:rPr>
      </w:pPr>
      <w:ins w:id="1052" w:author="Brian Hunt" w:date="2011-11-06T14:48:00Z">
        <w:r>
          <w:t xml:space="preserve">it </w:t>
        </w:r>
      </w:ins>
      <w:r>
        <w:t>desirable</w:t>
      </w:r>
      <w:ins w:id="1053" w:author="Brian Hunt" w:date="2011-11-06T14:48:00Z">
        <w:r>
          <w:t>, as provided in this statute.</w:t>
        </w:r>
      </w:ins>
    </w:p>
    <w:p w:rsidR="00A017EC" w:rsidRPr="00A017EC" w:rsidRDefault="00A017EC" w:rsidP="00347A6E">
      <w:pPr>
        <w:pStyle w:val="ArticleCommentary"/>
        <w:rPr>
          <w:ins w:id="1054" w:author="Brian Hunt" w:date="2011-11-06T14:48:00Z"/>
          <w:shd w:val="clear" w:color="auto" w:fill="FFFFFF"/>
        </w:rPr>
      </w:pPr>
      <w:ins w:id="1055" w:author="Brian Hunt" w:date="2011-11-06T14:48:00Z">
        <w:r>
          <w:rPr>
            <w:shd w:val="clear" w:color="auto" w:fill="FFFFFF"/>
          </w:rPr>
          <w:t>Ibid.</w:t>
        </w:r>
      </w:ins>
    </w:p>
    <w:p w:rsidR="00231DFF" w:rsidRDefault="007242B6" w:rsidP="00845501">
      <w:pPr>
        <w:pStyle w:val="Heading2"/>
        <w:rPr>
          <w:ins w:id="1056" w:author="Brian Hunt" w:date="2011-11-06T14:48:00Z"/>
        </w:rPr>
      </w:pPr>
      <w:bookmarkStart w:id="1057" w:name="_Toc182209940"/>
      <w:moveToRangeStart w:id="1058" w:author="Brian Hunt" w:date="2011-11-06T14:48:00Z" w:name="move182210261"/>
      <w:moveTo w:id="1059" w:author="Brian Hunt" w:date="2011-11-06T14:48:00Z">
        <w:r w:rsidRPr="00497EC6">
          <w:t>Jurisdiction</w:t>
        </w:r>
      </w:moveTo>
      <w:bookmarkEnd w:id="1057"/>
      <w:moveToRangeEnd w:id="1058"/>
      <w:del w:id="1060" w:author="Brian Hunt" w:date="2011-11-06T14:48:00Z">
        <w:r w:rsidR="00D23E67">
          <w:delText>. This provision draws on Article 1 (3) ITLOS.</w:delText>
        </w:r>
      </w:del>
    </w:p>
    <w:p w:rsidR="00982F83" w:rsidRDefault="00982F83" w:rsidP="00982F83">
      <w:pPr>
        <w:pStyle w:val="ArticleCommentary"/>
        <w:rPr>
          <w:ins w:id="1061" w:author="Brian Hunt" w:date="2011-11-06T14:48:00Z"/>
        </w:rPr>
      </w:pPr>
      <w:ins w:id="1062" w:author="Brian Hunt" w:date="2011-11-06T14:48:00Z">
        <w:r>
          <w:t>The tribunal needs the power to determine the dispute.</w:t>
        </w:r>
      </w:ins>
      <w:r>
        <w:t xml:space="preserve"> It </w:t>
      </w:r>
      <w:r w:rsidR="004B5F1F">
        <w:t xml:space="preserve">may be </w:t>
      </w:r>
      <w:del w:id="1063" w:author="Brian Hunt" w:date="2011-11-06T14:48:00Z">
        <w:r w:rsidR="00962047">
          <w:delText xml:space="preserve">more practical </w:delText>
        </w:r>
        <w:r w:rsidR="006B5726">
          <w:delText xml:space="preserve">at times </w:delText>
        </w:r>
        <w:r w:rsidR="00962047">
          <w:delText xml:space="preserve">to </w:delText>
        </w:r>
      </w:del>
      <w:ins w:id="1064" w:author="Brian Hunt" w:date="2011-11-06T14:48:00Z">
        <w:r>
          <w:t>a matter of debate whether that jurisdiction ought to be exclusive.</w:t>
        </w:r>
      </w:ins>
    </w:p>
    <w:p w:rsidR="00982F83" w:rsidRDefault="00982F83" w:rsidP="00982F83">
      <w:pPr>
        <w:pStyle w:val="ArticleCommentary"/>
        <w:rPr>
          <w:ins w:id="1065" w:author="Brian Hunt" w:date="2011-11-06T14:48:00Z"/>
        </w:rPr>
      </w:pPr>
      <w:ins w:id="1066" w:author="Brian Hunt" w:date="2011-11-06T14:48:00Z">
        <w:r>
          <w:t>Arguments in favour of exclusive jurisdiction:</w:t>
        </w:r>
      </w:ins>
    </w:p>
    <w:p w:rsidR="00982F83" w:rsidRDefault="00982F83" w:rsidP="00E61BC8">
      <w:pPr>
        <w:pStyle w:val="ArticleCommentary"/>
        <w:numPr>
          <w:ilvl w:val="0"/>
          <w:numId w:val="10"/>
        </w:numPr>
        <w:rPr>
          <w:ins w:id="1067" w:author="Brian Hunt" w:date="2011-11-06T14:48:00Z"/>
        </w:rPr>
      </w:pPr>
      <w:ins w:id="1068" w:author="Brian Hunt" w:date="2011-11-06T14:48:00Z">
        <w:r>
          <w:t>It eliminates forum shopping;</w:t>
        </w:r>
      </w:ins>
    </w:p>
    <w:p w:rsidR="00982F83" w:rsidRDefault="00982F83" w:rsidP="00E61BC8">
      <w:pPr>
        <w:pStyle w:val="ArticleCommentary"/>
        <w:numPr>
          <w:ilvl w:val="0"/>
          <w:numId w:val="10"/>
        </w:numPr>
        <w:rPr>
          <w:ins w:id="1069" w:author="Brian Hunt" w:date="2011-11-06T14:48:00Z"/>
        </w:rPr>
      </w:pPr>
      <w:ins w:id="1070" w:author="Brian Hunt" w:date="2011-11-06T14:48:00Z">
        <w:r>
          <w:t>Decisions are made public;</w:t>
        </w:r>
      </w:ins>
    </w:p>
    <w:p w:rsidR="00982F83" w:rsidRDefault="00982F83" w:rsidP="00E61BC8">
      <w:pPr>
        <w:pStyle w:val="ArticleCommentary"/>
        <w:numPr>
          <w:ilvl w:val="0"/>
          <w:numId w:val="10"/>
        </w:numPr>
        <w:rPr>
          <w:ins w:id="1071" w:author="Brian Hunt" w:date="2011-11-06T14:48:00Z"/>
        </w:rPr>
      </w:pPr>
      <w:ins w:id="1072" w:author="Brian Hunt" w:date="2011-11-06T14:48:00Z">
        <w:r>
          <w:t>The panel would gain experienced panellists;</w:t>
        </w:r>
      </w:ins>
    </w:p>
    <w:p w:rsidR="00982F83" w:rsidRDefault="00982F83" w:rsidP="00E61BC8">
      <w:pPr>
        <w:pStyle w:val="ArticleCommentary"/>
        <w:numPr>
          <w:ilvl w:val="0"/>
          <w:numId w:val="10"/>
        </w:numPr>
        <w:rPr>
          <w:ins w:id="1073" w:author="Brian Hunt" w:date="2011-11-06T14:48:00Z"/>
        </w:rPr>
      </w:pPr>
      <w:ins w:id="1074" w:author="Brian Hunt" w:date="2011-11-06T14:48:00Z">
        <w:r>
          <w:t>A body of jurisprudence would develop, increasing certainty and consistency.</w:t>
        </w:r>
      </w:ins>
    </w:p>
    <w:p w:rsidR="00982F83" w:rsidRDefault="00982F83" w:rsidP="00982F83">
      <w:pPr>
        <w:pStyle w:val="ArticleCommentary"/>
        <w:rPr>
          <w:ins w:id="1075" w:author="Brian Hunt" w:date="2011-11-06T14:48:00Z"/>
        </w:rPr>
      </w:pPr>
      <w:ins w:id="1076" w:author="Brian Hunt" w:date="2011-11-06T14:48:00Z">
        <w:r>
          <w:t>Arguments in favour of non-exclusive jurisdiction:</w:t>
        </w:r>
      </w:ins>
    </w:p>
    <w:p w:rsidR="00982F83" w:rsidRDefault="004B5F1F" w:rsidP="00E61BC8">
      <w:pPr>
        <w:pStyle w:val="ArticleCommentary"/>
        <w:numPr>
          <w:ilvl w:val="0"/>
          <w:numId w:val="9"/>
        </w:numPr>
        <w:rPr>
          <w:ins w:id="1077" w:author="Brian Hunt" w:date="2011-11-06T14:48:00Z"/>
        </w:rPr>
      </w:pPr>
      <w:ins w:id="1078" w:author="Brian Hunt" w:date="2011-11-06T14:48:00Z">
        <w:r>
          <w:t>S</w:t>
        </w:r>
        <w:r w:rsidR="00982F83">
          <w:t xml:space="preserve">tates would </w:t>
        </w:r>
      </w:ins>
      <w:r w:rsidR="00982F83">
        <w:t xml:space="preserve">have </w:t>
      </w:r>
      <w:del w:id="1079" w:author="Brian Hunt" w:date="2011-11-06T14:48:00Z">
        <w:r w:rsidR="00962047">
          <w:delText xml:space="preserve">the Court </w:delText>
        </w:r>
        <w:commentRangeStart w:id="1080"/>
        <w:r w:rsidR="00962047">
          <w:delText xml:space="preserve">in </w:delText>
        </w:r>
        <w:commentRangeEnd w:id="1080"/>
        <w:r w:rsidR="00451CDD">
          <w:rPr>
            <w:rStyle w:val="CommentReference"/>
            <w:rFonts w:ascii="Times New Roman" w:hAnsi="Times New Roman"/>
            <w:color w:val="auto"/>
          </w:rPr>
          <w:commentReference w:id="1080"/>
        </w:r>
      </w:del>
      <w:ins w:id="1081" w:author="Brian Hunt" w:date="2011-11-06T14:48:00Z">
        <w:r w:rsidR="0061460A">
          <w:t>alternatives to the tribunal, and by having such alternatives the tribunal would be encouraged to adapt to the desires of states (insofar as the tribunal wouldn’t already do so in response to the wishes of the council of states)</w:t>
        </w:r>
        <w:r w:rsidR="00982F83">
          <w:t>.</w:t>
        </w:r>
      </w:ins>
    </w:p>
    <w:p w:rsidR="00F66CF6" w:rsidRDefault="00F66CF6" w:rsidP="00F66CF6">
      <w:pPr>
        <w:pStyle w:val="ArticleCommentary"/>
        <w:rPr>
          <w:ins w:id="1082" w:author="Brian Hunt" w:date="2011-11-06T14:48:00Z"/>
        </w:rPr>
      </w:pPr>
      <w:ins w:id="1083" w:author="Brian Hunt" w:date="2011-11-06T14:48:00Z">
        <w:r>
          <w:t>Note that national security may be a defence to jurisdiction</w:t>
        </w:r>
        <w:r w:rsidR="00D40543">
          <w:t xml:space="preserve"> or disclosure </w:t>
        </w:r>
      </w:ins>
      <w:r w:rsidR="00D40543">
        <w:t xml:space="preserve">or </w:t>
      </w:r>
      <w:del w:id="1084" w:author="Brian Hunt" w:date="2011-11-06T14:48:00Z">
        <w:r w:rsidR="00962047">
          <w:delText>near an applicant</w:delText>
        </w:r>
      </w:del>
      <w:ins w:id="1085" w:author="Brian Hunt" w:date="2011-11-06T14:48:00Z">
        <w:r w:rsidR="00D40543">
          <w:t>co-operation</w:t>
        </w:r>
        <w:r>
          <w:t>, though it is not mentioned further in this draft.</w:t>
        </w:r>
        <w:r w:rsidR="00D40543">
          <w:t xml:space="preserve"> See e.g. Article 72 of the ICC treaty (p.50).</w:t>
        </w:r>
      </w:ins>
    </w:p>
    <w:p w:rsidR="00CD5389" w:rsidRPr="00497EC6" w:rsidRDefault="00CD5389" w:rsidP="00CD5389">
      <w:pPr>
        <w:pStyle w:val="Heading3"/>
        <w:rPr>
          <w:ins w:id="1086" w:author="Brian Hunt" w:date="2011-11-06T14:48:00Z"/>
          <w:shd w:val="clear" w:color="auto" w:fill="FFFFFF"/>
        </w:rPr>
      </w:pPr>
      <w:bookmarkStart w:id="1087" w:name="_Toc182209941"/>
      <w:ins w:id="1088" w:author="Brian Hunt" w:date="2011-11-06T14:48:00Z">
        <w:r w:rsidRPr="00497EC6">
          <w:rPr>
            <w:shd w:val="clear" w:color="auto" w:fill="FFFFFF"/>
          </w:rPr>
          <w:t>Jurisdiction</w:t>
        </w:r>
        <w:bookmarkEnd w:id="1087"/>
      </w:ins>
    </w:p>
    <w:p w:rsidR="00000000" w:rsidRDefault="002556FA">
      <w:pPr>
        <w:pStyle w:val="ListParagraph"/>
        <w:numPr>
          <w:ilvl w:val="0"/>
          <w:numId w:val="13"/>
        </w:numPr>
        <w:pPrChange w:id="1089" w:author="Brian Hunt" w:date="2011-11-06T14:48:00Z">
          <w:pPr>
            <w:pStyle w:val="ArticleCommentary"/>
          </w:pPr>
        </w:pPrChange>
      </w:pPr>
      <w:ins w:id="1090" w:author="Brian Hunt" w:date="2011-11-06T14:48:00Z">
        <w:r>
          <w:t>The adoption of this Treaty by a</w:t>
        </w:r>
      </w:ins>
      <w:r>
        <w:t xml:space="preserve"> state</w:t>
      </w:r>
      <w:ins w:id="1091" w:author="Brian Hunt" w:date="2011-11-06T14:48:00Z">
        <w:r>
          <w:t xml:space="preserve"> shall be deemed to be consent by that state and all of its nationals to the jurisdiction of this Tribunal to resolve disputes over Credit with remedies over such proposals and agreements as deemed necessary by the Tribunal to administer justice</w:t>
        </w:r>
      </w:ins>
      <w:r>
        <w:t>.</w:t>
      </w:r>
    </w:p>
    <w:p w:rsidR="00000000" w:rsidRDefault="00CC7254">
      <w:pPr>
        <w:pStyle w:val="Heading3"/>
        <w:pPrChange w:id="1092" w:author="Brian Hunt" w:date="2011-11-06T14:48:00Z">
          <w:pPr>
            <w:pStyle w:val="Heading2"/>
          </w:pPr>
        </w:pPrChange>
      </w:pPr>
      <w:moveFromRangeStart w:id="1093" w:author="Brian Hunt" w:date="2011-11-06T14:48:00Z" w:name="move182210262"/>
      <w:moveFrom w:id="1094" w:author="Brian Hunt" w:date="2011-11-06T14:48:00Z">
        <w:r>
          <w:t>Judges</w:t>
        </w:r>
      </w:moveFrom>
    </w:p>
    <w:p w:rsidR="00000000" w:rsidRDefault="00CC7254">
      <w:pPr>
        <w:pStyle w:val="ListParagraph"/>
        <w:numPr>
          <w:ilvl w:val="0"/>
          <w:numId w:val="7"/>
        </w:numPr>
        <w:ind w:left="397"/>
        <w:pPrChange w:id="1095" w:author="Brian Hunt" w:date="2011-11-06T14:48:00Z">
          <w:pPr>
            <w:pStyle w:val="Article"/>
          </w:pPr>
        </w:pPrChange>
      </w:pPr>
      <w:moveFrom w:id="1096" w:author="Brian Hunt" w:date="2011-11-06T14:48:00Z">
        <w:r>
          <w:t xml:space="preserve">The Court shall be </w:t>
        </w:r>
        <w:r w:rsidRPr="00CC7254">
          <w:t>composed of fifteen members, elected  regardless of their nationality from among persons enjoying the highest reputation for fairness and integrity and of recognized competence in international finance and international law.</w:t>
        </w:r>
      </w:moveFrom>
    </w:p>
    <w:moveFromRangeEnd w:id="1093"/>
    <w:p w:rsidR="00D23E67" w:rsidRDefault="00D23E67" w:rsidP="00D20F12">
      <w:pPr>
        <w:pStyle w:val="Article"/>
        <w:rPr>
          <w:del w:id="1097" w:author="Brian Hunt" w:date="2011-11-06T14:48:00Z"/>
        </w:rPr>
      </w:pPr>
    </w:p>
    <w:p w:rsidR="00000000" w:rsidRDefault="00CC7254">
      <w:pPr>
        <w:pStyle w:val="Article"/>
        <w:numPr>
          <w:ilvl w:val="0"/>
          <w:numId w:val="6"/>
        </w:numPr>
        <w:ind w:left="397"/>
        <w:pPrChange w:id="1098" w:author="Brian Hunt" w:date="2011-11-06T14:48:00Z">
          <w:pPr>
            <w:pStyle w:val="Article"/>
          </w:pPr>
        </w:pPrChange>
      </w:pPr>
      <w:moveFromRangeStart w:id="1099" w:author="Brian Hunt" w:date="2011-11-06T14:48:00Z" w:name="move182210263"/>
      <w:moveFrom w:id="1100" w:author="Brian Hunt" w:date="2011-11-06T14:48:00Z">
        <w:r w:rsidRPr="00CC7254">
          <w:t xml:space="preserve">No two members shall be nationals of the same state.  </w:t>
        </w:r>
        <w:r w:rsidR="00504574" w:rsidRPr="00504574">
          <w:rPr>
            <w:rPrChange w:id="1101" w:author="Brian Hunt" w:date="2011-11-06T14:48:00Z">
              <w:rPr>
                <w:color w:val="0000FF"/>
                <w:sz w:val="23"/>
                <w:u w:val="single"/>
              </w:rPr>
            </w:rPrChange>
          </w:rPr>
          <w:t>In the Tribunal as a whole the representation of the principal legal systems of the world and equitable geographical distribution shall be assured.</w:t>
        </w:r>
      </w:moveFrom>
    </w:p>
    <w:moveFromRangeEnd w:id="1099"/>
    <w:p w:rsidR="00CC7254" w:rsidRDefault="00D23E67" w:rsidP="00CC7254">
      <w:pPr>
        <w:pStyle w:val="ArticleCommentary"/>
      </w:pPr>
      <w:del w:id="1102" w:author="Brian Hunt" w:date="2011-11-06T14:48:00Z">
        <w:r>
          <w:lastRenderedPageBreak/>
          <w:delText>This</w:delText>
        </w:r>
      </w:del>
      <w:moveFromRangeStart w:id="1103" w:author="Brian Hunt" w:date="2011-11-06T14:48:00Z" w:name="move182210264"/>
      <w:moveFrom w:id="1104" w:author="Brian Hunt" w:date="2011-11-06T14:48:00Z">
        <w:r w:rsidR="00CC7254">
          <w:t xml:space="preserve"> provision draws on Article 2 Statute of the ICJ and Article 2 ITLOS. </w:t>
        </w:r>
      </w:moveFrom>
    </w:p>
    <w:p w:rsidR="00000000" w:rsidRDefault="00CC7254">
      <w:pPr>
        <w:pStyle w:val="Article"/>
        <w:numPr>
          <w:ilvl w:val="0"/>
          <w:numId w:val="28"/>
        </w:numPr>
        <w:jc w:val="both"/>
        <w:pPrChange w:id="1105" w:author="Brian Hunt" w:date="2011-11-06T14:48:00Z">
          <w:pPr>
            <w:pStyle w:val="Article"/>
          </w:pPr>
        </w:pPrChange>
      </w:pPr>
      <w:moveFrom w:id="1106" w:author="Brian Hunt" w:date="2011-11-06T14:48:00Z">
        <w:r>
          <w:t>Seven Members of the Tribunal shall sit in each permanent seat.</w:t>
        </w:r>
      </w:moveFrom>
    </w:p>
    <w:p w:rsidR="00000000" w:rsidRDefault="00CC7254">
      <w:pPr>
        <w:pStyle w:val="Heading3"/>
        <w:pPrChange w:id="1107" w:author="Brian Hunt" w:date="2011-11-06T14:48:00Z">
          <w:pPr>
            <w:pStyle w:val="Heading2"/>
          </w:pPr>
        </w:pPrChange>
      </w:pPr>
      <w:moveFrom w:id="1108" w:author="Brian Hunt" w:date="2011-11-06T14:48:00Z">
        <w:r>
          <w:t>President and Vice-President</w:t>
        </w:r>
      </w:moveFrom>
    </w:p>
    <w:moveFromRangeEnd w:id="1103"/>
    <w:p w:rsidR="009369E7" w:rsidRDefault="009369E7" w:rsidP="00D20F12">
      <w:pPr>
        <w:pStyle w:val="Article"/>
        <w:rPr>
          <w:del w:id="1109" w:author="Brian Hunt" w:date="2011-11-06T14:48:00Z"/>
        </w:rPr>
      </w:pPr>
    </w:p>
    <w:p w:rsidR="002556FA" w:rsidRPr="00145D24" w:rsidRDefault="009369E7" w:rsidP="002556FA">
      <w:pPr>
        <w:pStyle w:val="ArticleCommentary"/>
        <w:rPr>
          <w:ins w:id="1110" w:author="Brian Hunt" w:date="2011-11-06T14:48:00Z"/>
        </w:rPr>
      </w:pPr>
      <w:del w:id="1111" w:author="Brian Hunt" w:date="2011-11-06T14:48:00Z">
        <w:r>
          <w:delText xml:space="preserve">1. </w:delText>
        </w:r>
      </w:del>
      <w:ins w:id="1112" w:author="Brian Hunt" w:date="2011-11-06T14:48:00Z">
        <w:r w:rsidR="00CC263D">
          <w:t xml:space="preserve">The above is from article </w:t>
        </w:r>
        <w:r w:rsidR="00213EC7">
          <w:t xml:space="preserve">25 </w:t>
        </w:r>
        <w:r w:rsidR="00297729">
          <w:t xml:space="preserve">of </w:t>
        </w:r>
        <w:r w:rsidR="00CC263D">
          <w:t xml:space="preserve">the ICSID treaty (p. </w:t>
        </w:r>
        <w:r w:rsidR="00213EC7">
          <w:t>18</w:t>
        </w:r>
        <w:r w:rsidR="00CC263D">
          <w:t>)</w:t>
        </w:r>
        <w:r w:rsidR="00297729">
          <w:t xml:space="preserve"> and Part V of the ICSID treaty (p.43)</w:t>
        </w:r>
        <w:r w:rsidR="00CC263D">
          <w:t>.</w:t>
        </w:r>
        <w:r w:rsidR="00213EC7">
          <w:t xml:space="preserve"> The jurisdictional subject-matter is framed as “disputes over Credit”, and remedies being “as deemed necessary by the Tribunal to administer justice”.</w:t>
        </w:r>
        <w:r w:rsidR="00145D24">
          <w:t xml:space="preserve"> Unlike ICSID, </w:t>
        </w:r>
        <w:r w:rsidR="00145D24" w:rsidRPr="00145D24">
          <w:rPr>
            <w:i/>
          </w:rPr>
          <w:t xml:space="preserve">ex ante </w:t>
        </w:r>
        <w:r w:rsidR="00145D24">
          <w:t>agreement to the Tribunal won’t exist.</w:t>
        </w:r>
      </w:ins>
    </w:p>
    <w:p w:rsidR="00CD5389" w:rsidRPr="00497EC6" w:rsidRDefault="00CD5389" w:rsidP="00E61BC8">
      <w:pPr>
        <w:pStyle w:val="ListParagraph"/>
        <w:numPr>
          <w:ilvl w:val="0"/>
          <w:numId w:val="13"/>
        </w:numPr>
        <w:rPr>
          <w:ins w:id="1113" w:author="Brian Hunt" w:date="2011-11-06T14:48:00Z"/>
        </w:rPr>
      </w:pPr>
      <w:ins w:id="1114" w:author="Brian Hunt" w:date="2011-11-06T14:48:00Z">
        <w:r w:rsidRPr="00497EC6">
          <w:t>The Tribunal shall be a permanent institution and shall have the powers to exercise its</w:t>
        </w:r>
        <w:r w:rsidR="002556FA">
          <w:t xml:space="preserve"> </w:t>
        </w:r>
        <w:r w:rsidRPr="00497EC6">
          <w:t xml:space="preserve">jurisdiction over persons and states where an application has been made to the tribunal pursuant to this for </w:t>
        </w:r>
        <w:commentRangeStart w:id="1115"/>
        <w:r w:rsidRPr="00497EC6">
          <w:t>administration</w:t>
        </w:r>
        <w:commentRangeEnd w:id="1115"/>
        <w:r w:rsidRPr="00497EC6">
          <w:rPr>
            <w:rStyle w:val="CommentReference"/>
            <w:rFonts w:asciiTheme="minorHAnsi" w:hAnsiTheme="minorHAnsi"/>
            <w:sz w:val="24"/>
            <w:szCs w:val="24"/>
          </w:rPr>
          <w:commentReference w:id="1115"/>
        </w:r>
        <w:r w:rsidRPr="00497EC6">
          <w:t>.</w:t>
        </w:r>
      </w:ins>
    </w:p>
    <w:p w:rsidR="00CD5389" w:rsidRDefault="00CD5389" w:rsidP="00CD5389">
      <w:pPr>
        <w:pStyle w:val="ArticleCommentary"/>
        <w:rPr>
          <w:ins w:id="1116" w:author="Brian Hunt" w:date="2011-11-06T14:48:00Z"/>
          <w:shd w:val="clear" w:color="auto" w:fill="FFFFFF"/>
        </w:rPr>
      </w:pPr>
      <w:ins w:id="1117" w:author="Brian Hunt" w:date="2011-11-06T14:48:00Z">
        <w:r w:rsidRPr="00497EC6">
          <w:rPr>
            <w:shd w:val="clear" w:color="auto" w:fill="FFFFFF"/>
          </w:rPr>
          <w:t>The above is based on ICC Article 1 (p.2)</w:t>
        </w:r>
        <w:r w:rsidR="00877232">
          <w:rPr>
            <w:shd w:val="clear" w:color="auto" w:fill="FFFFFF"/>
          </w:rPr>
          <w:t>. There are a number of jurisdictional questions, namely jurisdiction over the remedies that may be granted and the exclusive jurisdiction over a matter.</w:t>
        </w:r>
      </w:ins>
    </w:p>
    <w:p w:rsidR="004B5F1F" w:rsidRDefault="004B5F1F" w:rsidP="0031028F">
      <w:pPr>
        <w:pStyle w:val="Article"/>
        <w:rPr>
          <w:ins w:id="1118" w:author="Brian Hunt" w:date="2011-11-06T14:48:00Z"/>
        </w:rPr>
      </w:pPr>
      <w:ins w:id="1119" w:author="Brian Hunt" w:date="2011-11-06T14:48:00Z">
        <w:r>
          <w:t xml:space="preserve">Creditors are deemed to </w:t>
        </w:r>
        <w:proofErr w:type="spellStart"/>
        <w:r>
          <w:t>attourn</w:t>
        </w:r>
        <w:proofErr w:type="spellEnd"/>
        <w:r>
          <w:t xml:space="preserve"> to the jurisdiction of the Tribunal</w:t>
        </w:r>
        <w:r w:rsidR="008F19C1">
          <w:t xml:space="preserve"> where they file proof of claim, or they do not </w:t>
        </w:r>
        <w:r>
          <w:t>bring a motion</w:t>
        </w:r>
        <w:r w:rsidR="008F19C1">
          <w:t xml:space="preserve"> before the Tribunal to declare the jurisdiction</w:t>
        </w:r>
        <w:r>
          <w:t xml:space="preserve"> </w:t>
        </w:r>
        <w:r w:rsidR="008F19C1">
          <w:t xml:space="preserve">of </w:t>
        </w:r>
        <w:r>
          <w:t xml:space="preserve">the Tribunal </w:t>
        </w:r>
        <w:r w:rsidR="008F19C1">
          <w:rPr>
            <w:i/>
          </w:rPr>
          <w:t xml:space="preserve">ultra vires </w:t>
        </w:r>
        <w:r w:rsidR="008F19C1">
          <w:t>over their claims within the time prescribed by the Rules.</w:t>
        </w:r>
      </w:ins>
    </w:p>
    <w:p w:rsidR="00877232" w:rsidRDefault="008F19C1" w:rsidP="00877232">
      <w:pPr>
        <w:pStyle w:val="ArticleCommentary"/>
        <w:rPr>
          <w:ins w:id="1120" w:author="Brian Hunt" w:date="2011-11-06T14:48:00Z"/>
        </w:rPr>
      </w:pPr>
      <w:ins w:id="1121" w:author="Brian Hunt" w:date="2011-11-06T14:48:00Z">
        <w:r>
          <w:t xml:space="preserve">We have to define notice and the timeline in the Rules. Jurisdiction should be determined early and definitively, and a deadline with statutory </w:t>
        </w:r>
        <w:proofErr w:type="spellStart"/>
        <w:r>
          <w:t>attournment</w:t>
        </w:r>
        <w:proofErr w:type="spellEnd"/>
        <w:r>
          <w:t xml:space="preserve"> accomplishes this.</w:t>
        </w:r>
      </w:ins>
    </w:p>
    <w:p w:rsidR="008F19C1" w:rsidRDefault="008F19C1" w:rsidP="008F19C1">
      <w:pPr>
        <w:pStyle w:val="ArticleCommentary"/>
        <w:rPr>
          <w:ins w:id="1122" w:author="Brian Hunt" w:date="2011-11-06T14:48:00Z"/>
        </w:rPr>
      </w:pPr>
      <w:ins w:id="1123" w:author="Brian Hunt" w:date="2011-11-06T14:48:00Z">
        <w:r>
          <w:t xml:space="preserve">The Treaty or Rules should note those cases where an issue is outside the jurisdiction of the Tribunal. </w:t>
        </w:r>
      </w:ins>
    </w:p>
    <w:p w:rsidR="00877232" w:rsidRDefault="00877232" w:rsidP="00877232">
      <w:pPr>
        <w:pStyle w:val="ArticleCommentary"/>
        <w:rPr>
          <w:ins w:id="1124" w:author="Brian Hunt" w:date="2011-11-06T14:48:00Z"/>
        </w:rPr>
      </w:pPr>
      <w:ins w:id="1125" w:author="Brian Hunt" w:date="2011-11-06T14:48:00Z">
        <w:r>
          <w:t xml:space="preserve">There doesn’t appear to be a precedent for statutory </w:t>
        </w:r>
        <w:proofErr w:type="spellStart"/>
        <w:r>
          <w:t>attournment</w:t>
        </w:r>
        <w:proofErr w:type="spellEnd"/>
        <w:r>
          <w:t xml:space="preserve"> in treaties. It is important because disputes in insolvency should not be delayed to dispute jurisdiction.</w:t>
        </w:r>
      </w:ins>
    </w:p>
    <w:p w:rsidR="00CD5389" w:rsidRDefault="00CD5389" w:rsidP="00CD5389">
      <w:pPr>
        <w:pStyle w:val="Heading3"/>
        <w:rPr>
          <w:ins w:id="1126" w:author="Brian Hunt" w:date="2011-11-06T14:48:00Z"/>
          <w:shd w:val="clear" w:color="auto" w:fill="FFFFFF"/>
        </w:rPr>
      </w:pPr>
      <w:bookmarkStart w:id="1127" w:name="_Toc182209942"/>
      <w:ins w:id="1128" w:author="Brian Hunt" w:date="2011-11-06T14:48:00Z">
        <w:r>
          <w:rPr>
            <w:shd w:val="clear" w:color="auto" w:fill="FFFFFF"/>
          </w:rPr>
          <w:t>Competence-Competence</w:t>
        </w:r>
        <w:bookmarkEnd w:id="1127"/>
      </w:ins>
    </w:p>
    <w:p w:rsidR="00000000" w:rsidRDefault="008F19C1">
      <w:pPr>
        <w:pStyle w:val="ListParagraph"/>
        <w:numPr>
          <w:ilvl w:val="0"/>
          <w:numId w:val="14"/>
        </w:numPr>
        <w:pPrChange w:id="1129" w:author="Brian Hunt" w:date="2011-11-06T14:48:00Z">
          <w:pPr>
            <w:pStyle w:val="Article"/>
          </w:pPr>
        </w:pPrChange>
      </w:pPr>
      <w:r>
        <w:t xml:space="preserve">The Tribunal shall </w:t>
      </w:r>
      <w:del w:id="1130" w:author="Brian Hunt" w:date="2011-11-06T14:48:00Z">
        <w:r w:rsidR="009369E7" w:rsidRPr="009369E7">
          <w:delText xml:space="preserve">elect its President and Vice-President for a non-renewable term of five years. </w:delText>
        </w:r>
      </w:del>
      <w:ins w:id="1131" w:author="Brian Hunt" w:date="2011-11-06T14:48:00Z">
        <w:r>
          <w:t>be the sole Judge of its own competence.</w:t>
        </w:r>
      </w:ins>
    </w:p>
    <w:p w:rsidR="009369E7" w:rsidRDefault="009369E7" w:rsidP="00D20F12">
      <w:pPr>
        <w:pStyle w:val="Article"/>
        <w:rPr>
          <w:del w:id="1132" w:author="Brian Hunt" w:date="2011-11-06T14:48:00Z"/>
        </w:rPr>
      </w:pPr>
      <w:del w:id="1133" w:author="Brian Hunt" w:date="2011-11-06T14:48:00Z">
        <w:r>
          <w:delText xml:space="preserve">Article 21 ICJ Statute; </w:delText>
        </w:r>
        <w:r>
          <w:rPr>
            <w:rStyle w:val="CommentReference"/>
          </w:rPr>
          <w:commentReference w:id="1134"/>
        </w:r>
        <w:r>
          <w:delText xml:space="preserve">2. </w:delText>
        </w:r>
      </w:del>
      <w:moveFromRangeStart w:id="1135" w:author="Brian Hunt" w:date="2011-11-06T14:48:00Z" w:name="move182210265"/>
      <w:moveFrom w:id="1136" w:author="Brian Hunt" w:date="2011-11-06T14:48:00Z">
        <w:r w:rsidR="00CC7254">
          <w:t xml:space="preserve">The President and the Vice-President respectively are responsible for the overall </w:t>
        </w:r>
        <w:r w:rsidR="00557F82">
          <w:t>m</w:t>
        </w:r>
        <w:r w:rsidR="00CC7254">
          <w:t xml:space="preserve">anagement of the court. </w:t>
        </w:r>
      </w:moveFrom>
      <w:moveFromRangeEnd w:id="1135"/>
      <w:del w:id="1137" w:author="Brian Hunt" w:date="2011-11-06T14:48:00Z">
        <w:r w:rsidR="00D20F12">
          <w:delText xml:space="preserve">The </w:delText>
        </w:r>
        <w:r>
          <w:delText xml:space="preserve"> of the President</w:delText>
        </w:r>
        <w:r w:rsidR="00D20F12">
          <w:delText xml:space="preserve"> and Vice-President</w:delText>
        </w:r>
        <w:r>
          <w:delText xml:space="preserve">  shall rotate between the </w:delText>
        </w:r>
        <w:r w:rsidR="00D20F12">
          <w:delText xml:space="preserve">two </w:delText>
        </w:r>
        <w:r>
          <w:delText>seats every 5 years</w:delText>
        </w:r>
        <w:r w:rsidR="00D20F12">
          <w:delText xml:space="preserve">, and be based in different locations. </w:delText>
        </w:r>
      </w:del>
    </w:p>
    <w:p w:rsidR="009369E7" w:rsidRDefault="009369E7" w:rsidP="005E0B9E">
      <w:pPr>
        <w:pStyle w:val="ArticleCommentary"/>
        <w:rPr>
          <w:del w:id="1138" w:author="Brian Hunt" w:date="2011-11-06T14:48:00Z"/>
        </w:rPr>
      </w:pPr>
    </w:p>
    <w:p w:rsidR="006A646A" w:rsidRDefault="00DE225C" w:rsidP="006A646A">
      <w:pPr>
        <w:pStyle w:val="Heading2"/>
        <w:numPr>
          <w:ilvl w:val="1"/>
          <w:numId w:val="27"/>
        </w:numPr>
        <w:spacing w:before="200" w:after="0"/>
        <w:jc w:val="center"/>
        <w:rPr>
          <w:del w:id="1139" w:author="Brian Hunt" w:date="2011-11-06T14:48:00Z"/>
        </w:rPr>
      </w:pPr>
      <w:bookmarkStart w:id="1140" w:name="_Toc179127590"/>
      <w:del w:id="1141" w:author="Brian Hunt" w:date="2011-11-06T14:48:00Z">
        <w:r>
          <w:rPr>
            <w:rStyle w:val="CommentReference"/>
            <w:rFonts w:ascii="Times New Roman" w:eastAsiaTheme="minorEastAsia" w:hAnsi="Times New Roman" w:cs="Times New Roman"/>
            <w:b w:val="0"/>
            <w:bCs w:val="0"/>
            <w:color w:val="auto"/>
          </w:rPr>
          <w:commentReference w:id="1142"/>
        </w:r>
        <w:commentRangeStart w:id="1143"/>
        <w:r w:rsidR="006A646A">
          <w:delText>Election and Term</w:delText>
        </w:r>
        <w:bookmarkEnd w:id="1140"/>
      </w:del>
    </w:p>
    <w:p w:rsidR="00962047" w:rsidRPr="00962047" w:rsidRDefault="00962047" w:rsidP="00962047">
      <w:pPr>
        <w:pStyle w:val="ArticleCommentary"/>
        <w:rPr>
          <w:del w:id="1144" w:author="Brian Hunt" w:date="2011-11-06T14:48:00Z"/>
        </w:rPr>
      </w:pPr>
      <w:del w:id="1145" w:author="Brian Hunt" w:date="2011-11-06T14:48:00Z">
        <w:r>
          <w:delText>The jurists of the Court ought to be those best able to further the objectives of the regime.</w:delText>
        </w:r>
        <w:r w:rsidR="00965379">
          <w:delText xml:space="preserve"> The Judges ought to be elected by the Signatories.</w:delText>
        </w:r>
      </w:del>
    </w:p>
    <w:p w:rsidR="00965379" w:rsidRDefault="00965379" w:rsidP="00D20F12">
      <w:pPr>
        <w:pStyle w:val="Article"/>
        <w:rPr>
          <w:del w:id="1146" w:author="Brian Hunt" w:date="2011-11-06T14:48:00Z"/>
        </w:rPr>
      </w:pPr>
      <w:del w:id="1147" w:author="Brian Hunt" w:date="2011-11-06T14:48:00Z">
        <w:r>
          <w:delText>Judges shall be elected by a vote of twenty-one Signatories, which Signatories shall be selected by lottery upon the appointment of a Judge.</w:delText>
        </w:r>
      </w:del>
    </w:p>
    <w:p w:rsidR="00965379" w:rsidRDefault="00965379" w:rsidP="00D20F12">
      <w:pPr>
        <w:pStyle w:val="Article"/>
        <w:rPr>
          <w:del w:id="1148" w:author="Brian Hunt" w:date="2011-11-06T14:48:00Z"/>
        </w:rPr>
      </w:pPr>
      <w:del w:id="1149" w:author="Brian Hunt" w:date="2011-11-06T14:48:00Z">
        <w:r>
          <w:delText>Signatories who do not have a right to vote may nominate a person for election as a Judge.</w:delText>
        </w:r>
      </w:del>
    </w:p>
    <w:p w:rsidR="00945CDB" w:rsidRDefault="00945CDB" w:rsidP="00D20F12">
      <w:pPr>
        <w:pStyle w:val="Article"/>
        <w:rPr>
          <w:del w:id="1150" w:author="Brian Hunt" w:date="2011-11-06T14:48:00Z"/>
        </w:rPr>
      </w:pPr>
      <w:del w:id="1151" w:author="Brian Hunt" w:date="2011-11-06T14:48:00Z">
        <w:r>
          <w:delText>Judges of the Court shall continue and discharge their duties until their places have been filled.</w:delText>
        </w:r>
      </w:del>
    </w:p>
    <w:p w:rsidR="00CD5389" w:rsidRDefault="008F19C1" w:rsidP="00CD5389">
      <w:pPr>
        <w:pStyle w:val="ArticleCommentary"/>
        <w:rPr>
          <w:ins w:id="1152" w:author="Brian Hunt" w:date="2011-11-06T14:48:00Z"/>
          <w:shd w:val="clear" w:color="auto" w:fill="FFFFFF"/>
        </w:rPr>
      </w:pPr>
      <w:ins w:id="1153" w:author="Brian Hunt" w:date="2011-11-06T14:48:00Z">
        <w:r>
          <w:rPr>
            <w:shd w:val="clear" w:color="auto" w:fill="FFFFFF"/>
          </w:rPr>
          <w:t>This is from ICSID article 41 (p.23), though this goes further by stating that the Tribunal will be the “</w:t>
        </w:r>
        <w:r w:rsidRPr="00877232">
          <w:rPr>
            <w:i/>
            <w:shd w:val="clear" w:color="auto" w:fill="FFFFFF"/>
          </w:rPr>
          <w:t>sole</w:t>
        </w:r>
        <w:r w:rsidR="00877232" w:rsidRPr="00877232">
          <w:rPr>
            <w:i/>
            <w:shd w:val="clear" w:color="auto" w:fill="FFFFFF"/>
          </w:rPr>
          <w:t xml:space="preserve"> </w:t>
        </w:r>
        <w:r w:rsidR="00877232">
          <w:rPr>
            <w:shd w:val="clear" w:color="auto" w:fill="FFFFFF"/>
          </w:rPr>
          <w:t>Judge” of its own competence.</w:t>
        </w:r>
      </w:ins>
    </w:p>
    <w:p w:rsidR="00877232" w:rsidRDefault="00877232" w:rsidP="0031028F">
      <w:pPr>
        <w:pStyle w:val="Article"/>
        <w:rPr>
          <w:ins w:id="1154" w:author="Brian Hunt" w:date="2011-11-06T14:48:00Z"/>
        </w:rPr>
      </w:pPr>
      <w:ins w:id="1155" w:author="Brian Hunt" w:date="2011-11-06T14:48:00Z">
        <w:r>
          <w:lastRenderedPageBreak/>
          <w:t>Any motion that the Tribunal lacks jurisdiction to determine a dispute shall be considered by the Tribunal, which shall determine whether to deal with it as a preliminary question or join it to the merits of the dispute.</w:t>
        </w:r>
      </w:ins>
    </w:p>
    <w:p w:rsidR="00877232" w:rsidRDefault="00877232" w:rsidP="00877232">
      <w:pPr>
        <w:pStyle w:val="ArticleCommentary"/>
        <w:rPr>
          <w:ins w:id="1156" w:author="Brian Hunt" w:date="2011-11-06T14:48:00Z"/>
          <w:shd w:val="clear" w:color="auto" w:fill="FFFFFF"/>
        </w:rPr>
      </w:pPr>
      <w:ins w:id="1157" w:author="Brian Hunt" w:date="2011-11-06T14:48:00Z">
        <w:r>
          <w:rPr>
            <w:shd w:val="clear" w:color="auto" w:fill="FFFFFF"/>
          </w:rPr>
          <w:t>The above is from ICSID article 41(2) (p.23).</w:t>
        </w:r>
      </w:ins>
    </w:p>
    <w:p w:rsidR="00877232" w:rsidRPr="00231DFF" w:rsidRDefault="00877232" w:rsidP="00877232">
      <w:pPr>
        <w:pStyle w:val="ArticleCommentary"/>
        <w:rPr>
          <w:ins w:id="1158" w:author="Brian Hunt" w:date="2011-11-06T14:48:00Z"/>
          <w:shd w:val="clear" w:color="auto" w:fill="FFFFFF"/>
        </w:rPr>
      </w:pPr>
      <w:ins w:id="1159" w:author="Brian Hunt" w:date="2011-11-06T14:48:00Z">
        <w:r>
          <w:rPr>
            <w:shd w:val="clear" w:color="auto" w:fill="FFFFFF"/>
          </w:rPr>
          <w:t>One concern in the class proceeding is the possibility that many creditors would file</w:t>
        </w:r>
        <w:r w:rsidR="00E53867">
          <w:rPr>
            <w:shd w:val="clear" w:color="auto" w:fill="FFFFFF"/>
          </w:rPr>
          <w:t xml:space="preserve"> more</w:t>
        </w:r>
        <w:r>
          <w:rPr>
            <w:shd w:val="clear" w:color="auto" w:fill="FFFFFF"/>
          </w:rPr>
          <w:t xml:space="preserve"> separate motions</w:t>
        </w:r>
        <w:r w:rsidR="00E53867">
          <w:rPr>
            <w:shd w:val="clear" w:color="auto" w:fill="FFFFFF"/>
          </w:rPr>
          <w:t xml:space="preserve"> than the Tribunal may practically hear</w:t>
        </w:r>
        <w:r>
          <w:rPr>
            <w:shd w:val="clear" w:color="auto" w:fill="FFFFFF"/>
          </w:rPr>
          <w:t xml:space="preserve">, that would </w:t>
        </w:r>
        <w:r w:rsidR="00E53867">
          <w:rPr>
            <w:shd w:val="clear" w:color="auto" w:fill="FFFFFF"/>
          </w:rPr>
          <w:t xml:space="preserve">lead to </w:t>
        </w:r>
        <w:r>
          <w:rPr>
            <w:shd w:val="clear" w:color="auto" w:fill="FFFFFF"/>
          </w:rPr>
          <w:t>a denial of service.</w:t>
        </w:r>
        <w:r w:rsidR="00E53867">
          <w:rPr>
            <w:shd w:val="clear" w:color="auto" w:fill="FFFFFF"/>
          </w:rPr>
          <w:t xml:space="preserve"> This issue may be dealt with elsewhere.</w:t>
        </w:r>
      </w:ins>
    </w:p>
    <w:p w:rsidR="00231DFF" w:rsidRDefault="00B300BB" w:rsidP="00B300BB">
      <w:pPr>
        <w:pStyle w:val="Heading3"/>
        <w:rPr>
          <w:ins w:id="1160" w:author="Brian Hunt" w:date="2011-11-06T14:48:00Z"/>
          <w:shd w:val="clear" w:color="auto" w:fill="FFFFFF"/>
        </w:rPr>
      </w:pPr>
      <w:bookmarkStart w:id="1161" w:name="_Toc182209943"/>
      <w:ins w:id="1162" w:author="Brian Hunt" w:date="2011-11-06T14:48:00Z">
        <w:r>
          <w:rPr>
            <w:shd w:val="clear" w:color="auto" w:fill="FFFFFF"/>
          </w:rPr>
          <w:t>Novel law</w:t>
        </w:r>
        <w:bookmarkEnd w:id="1161"/>
      </w:ins>
    </w:p>
    <w:p w:rsidR="00B300BB" w:rsidRDefault="00B300BB" w:rsidP="00E61BC8">
      <w:pPr>
        <w:pStyle w:val="ListParagraph"/>
        <w:numPr>
          <w:ilvl w:val="0"/>
          <w:numId w:val="15"/>
        </w:numPr>
        <w:rPr>
          <w:ins w:id="1163" w:author="Brian Hunt" w:date="2011-11-06T14:48:00Z"/>
        </w:rPr>
      </w:pPr>
      <w:ins w:id="1164" w:author="Brian Hunt" w:date="2011-11-06T14:48:00Z">
        <w:r>
          <w:t>The Tribunal shall decide a dispute in accordance with such rules of law as may be set out in the Living Will. In the absence of such declaration, the Tribunal shall apply the law set out in the agreements in dispute (including its rules on conflicts of laws) and such rules of international law as may be applicable.</w:t>
        </w:r>
      </w:ins>
    </w:p>
    <w:p w:rsidR="00B300BB" w:rsidRDefault="00B300BB" w:rsidP="00B300BB">
      <w:pPr>
        <w:pStyle w:val="ArticleCommentary"/>
        <w:rPr>
          <w:ins w:id="1165" w:author="Brian Hunt" w:date="2011-11-06T14:48:00Z"/>
        </w:rPr>
      </w:pPr>
      <w:ins w:id="1166" w:author="Brian Hunt" w:date="2011-11-06T14:48:00Z">
        <w:r>
          <w:t>The above is from article 42(1) of the ICSID treaty (p.23).</w:t>
        </w:r>
      </w:ins>
    </w:p>
    <w:p w:rsidR="00B300BB" w:rsidRDefault="00B300BB" w:rsidP="00E61BC8">
      <w:pPr>
        <w:pStyle w:val="ListParagraph"/>
        <w:numPr>
          <w:ilvl w:val="0"/>
          <w:numId w:val="15"/>
        </w:numPr>
        <w:rPr>
          <w:ins w:id="1167" w:author="Brian Hunt" w:date="2011-11-06T14:48:00Z"/>
        </w:rPr>
      </w:pPr>
      <w:ins w:id="1168" w:author="Brian Hunt" w:date="2011-11-06T14:48:00Z">
        <w:r>
          <w:t xml:space="preserve">The Tribunal may not bring in a finding </w:t>
        </w:r>
        <w:r>
          <w:rPr>
            <w:i/>
          </w:rPr>
          <w:t xml:space="preserve">non </w:t>
        </w:r>
        <w:proofErr w:type="spellStart"/>
        <w:r>
          <w:rPr>
            <w:i/>
          </w:rPr>
          <w:t>liquet</w:t>
        </w:r>
        <w:proofErr w:type="spellEnd"/>
        <w:r>
          <w:rPr>
            <w:i/>
          </w:rPr>
          <w:t xml:space="preserve"> </w:t>
        </w:r>
        <w:r>
          <w:t>on the ground of silence or obscurity of the law.</w:t>
        </w:r>
      </w:ins>
    </w:p>
    <w:p w:rsidR="00B300BB" w:rsidRDefault="00B300BB" w:rsidP="00B300BB">
      <w:pPr>
        <w:pStyle w:val="ArticleCommentary"/>
      </w:pPr>
      <w:r>
        <w:t xml:space="preserve">The above is </w:t>
      </w:r>
      <w:del w:id="1169" w:author="Brian Hunt" w:date="2011-11-06T14:48:00Z">
        <w:r w:rsidR="00962047">
          <w:delText>to ensure continuity within trials.</w:delText>
        </w:r>
      </w:del>
      <w:ins w:id="1170" w:author="Brian Hunt" w:date="2011-11-06T14:48:00Z">
        <w:r>
          <w:t>from article 42(2) of the ICSID treaty (p.23).</w:t>
        </w:r>
      </w:ins>
    </w:p>
    <w:p w:rsidR="00B300BB" w:rsidRDefault="0033181C" w:rsidP="0031028F">
      <w:pPr>
        <w:pStyle w:val="Article"/>
        <w:rPr>
          <w:ins w:id="1171" w:author="Brian Hunt" w:date="2011-11-06T14:48:00Z"/>
        </w:rPr>
      </w:pPr>
      <w:commentRangeStart w:id="1172"/>
      <w:r>
        <w:t>The</w:t>
      </w:r>
      <w:r w:rsidR="00B300BB">
        <w:t xml:space="preserve"> </w:t>
      </w:r>
      <w:del w:id="1173" w:author="Brian Hunt" w:date="2011-11-06T14:48:00Z">
        <w:r w:rsidR="00945CDB">
          <w:delText>term</w:delText>
        </w:r>
      </w:del>
      <w:ins w:id="1174" w:author="Brian Hunt" w:date="2011-11-06T14:48:00Z">
        <w:r w:rsidR="00B300BB">
          <w:t>provisions</w:t>
        </w:r>
      </w:ins>
      <w:r w:rsidR="00B300BB">
        <w:t xml:space="preserve"> of </w:t>
      </w:r>
      <w:del w:id="1175" w:author="Brian Hunt" w:date="2011-11-06T14:48:00Z">
        <w:r w:rsidR="00945CDB">
          <w:delText>a Judge</w:delText>
        </w:r>
      </w:del>
      <w:ins w:id="1176" w:author="Brian Hunt" w:date="2011-11-06T14:48:00Z">
        <w:r w:rsidR="00B300BB">
          <w:t>paragraphs(1) and (2)</w:t>
        </w:r>
      </w:ins>
      <w:r w:rsidR="00B300BB">
        <w:t xml:space="preserve"> shall </w:t>
      </w:r>
      <w:del w:id="1177" w:author="Brian Hunt" w:date="2011-11-06T14:48:00Z">
        <w:r w:rsidR="00945CDB">
          <w:delText>end</w:delText>
        </w:r>
      </w:del>
      <w:ins w:id="1178" w:author="Brian Hunt" w:date="2011-11-06T14:48:00Z">
        <w:r w:rsidR="00B300BB">
          <w:t xml:space="preserve">not prejudice the power of the Tribunal to decide a dispute </w:t>
        </w:r>
        <w:r w:rsidR="00B300BB">
          <w:rPr>
            <w:i/>
          </w:rPr>
          <w:t xml:space="preserve">ex </w:t>
        </w:r>
        <w:proofErr w:type="spellStart"/>
        <w:r w:rsidR="00B300BB">
          <w:rPr>
            <w:i/>
          </w:rPr>
          <w:t>aequo</w:t>
        </w:r>
        <w:proofErr w:type="spellEnd"/>
        <w:r w:rsidR="00B300BB">
          <w:rPr>
            <w:i/>
          </w:rPr>
          <w:t xml:space="preserve"> et bono</w:t>
        </w:r>
        <w:r w:rsidR="00B300BB">
          <w:t xml:space="preserve"> if the parties so agree.</w:t>
        </w:r>
        <w:commentRangeEnd w:id="1172"/>
        <w:r w:rsidR="00A1043B">
          <w:rPr>
            <w:rStyle w:val="CommentReference"/>
            <w:shd w:val="clear" w:color="auto" w:fill="auto"/>
          </w:rPr>
          <w:commentReference w:id="1172"/>
        </w:r>
      </w:ins>
    </w:p>
    <w:p w:rsidR="00B300BB" w:rsidRDefault="00B300BB" w:rsidP="00B300BB">
      <w:pPr>
        <w:pStyle w:val="ArticleCommentary"/>
        <w:rPr>
          <w:ins w:id="1179" w:author="Brian Hunt" w:date="2011-11-06T14:48:00Z"/>
        </w:rPr>
      </w:pPr>
      <w:ins w:id="1180" w:author="Brian Hunt" w:date="2011-11-06T14:48:00Z">
        <w:r w:rsidRPr="00B300BB">
          <w:t xml:space="preserve">The above is from article 42(2) of the ICSID treaty </w:t>
        </w:r>
        <w:r>
          <w:t xml:space="preserve">(p.23). </w:t>
        </w:r>
      </w:ins>
    </w:p>
    <w:p w:rsidR="00A32F7B" w:rsidRDefault="00A32F7B" w:rsidP="0031028F">
      <w:pPr>
        <w:pStyle w:val="Heading3"/>
        <w:spacing w:before="480"/>
        <w:rPr>
          <w:ins w:id="1181" w:author="Brian Hunt" w:date="2011-11-06T14:48:00Z"/>
        </w:rPr>
      </w:pPr>
      <w:bookmarkStart w:id="1182" w:name="_Toc182209944"/>
      <w:ins w:id="1183" w:author="Brian Hunt" w:date="2011-11-06T14:48:00Z">
        <w:r>
          <w:t>Disclosure and discovery</w:t>
        </w:r>
        <w:bookmarkEnd w:id="1182"/>
      </w:ins>
    </w:p>
    <w:p w:rsidR="00A32F7B" w:rsidRDefault="00A32F7B" w:rsidP="00E61BC8">
      <w:pPr>
        <w:pStyle w:val="ListParagraph"/>
        <w:numPr>
          <w:ilvl w:val="0"/>
          <w:numId w:val="19"/>
        </w:numPr>
        <w:rPr>
          <w:ins w:id="1184" w:author="Brian Hunt" w:date="2011-11-06T14:48:00Z"/>
        </w:rPr>
      </w:pPr>
      <w:ins w:id="1185" w:author="Brian Hunt" w:date="2011-11-06T14:48:00Z">
        <w:r>
          <w:t>The Tribunal shall have powers to make and enforce requests of states and their nationals for disclosure of documents and appearance for discovery.</w:t>
        </w:r>
      </w:ins>
    </w:p>
    <w:p w:rsidR="00D81ABF" w:rsidRDefault="00F7277B" w:rsidP="00E61BC8">
      <w:pPr>
        <w:pStyle w:val="ListParagraph"/>
        <w:numPr>
          <w:ilvl w:val="0"/>
          <w:numId w:val="19"/>
        </w:numPr>
        <w:rPr>
          <w:ins w:id="1186" w:author="Brian Hunt" w:date="2011-11-06T14:48:00Z"/>
        </w:rPr>
      </w:pPr>
      <w:ins w:id="1187" w:author="Brian Hunt" w:date="2011-11-06T14:48:00Z">
        <w:r>
          <w:t>If a State is requested by the Tribunal to provide a document or information in its custody, possession or control, which was disclosed to it in confidence by a State, intergovernmental organization or international organization, it shall seek the consent of the originator to disclose that document or information. If the originator is a State Party, it shall either consent to disclosure of the information or document or undertake to resolve the issue of disclosure with the Tribunal</w:t>
        </w:r>
        <w:r w:rsidR="00D81ABF">
          <w:t>.</w:t>
        </w:r>
      </w:ins>
    </w:p>
    <w:p w:rsidR="00F7277B" w:rsidRDefault="00D81ABF" w:rsidP="00D81ABF">
      <w:pPr>
        <w:pStyle w:val="ArticleCommentary"/>
        <w:rPr>
          <w:ins w:id="1188" w:author="Brian Hunt" w:date="2011-11-06T14:48:00Z"/>
        </w:rPr>
      </w:pPr>
      <w:ins w:id="1189" w:author="Brian Hunt" w:date="2011-11-06T14:48:00Z">
        <w:r>
          <w:t>Clause 2 above  comes from Article 73 of the ICC (p. 51)</w:t>
        </w:r>
      </w:ins>
    </w:p>
    <w:p w:rsidR="00641794" w:rsidRDefault="00641794" w:rsidP="00641794">
      <w:pPr>
        <w:pStyle w:val="Heading3"/>
        <w:rPr>
          <w:ins w:id="1190" w:author="Brian Hunt" w:date="2011-11-06T14:48:00Z"/>
        </w:rPr>
      </w:pPr>
      <w:bookmarkStart w:id="1191" w:name="_Toc182209945"/>
      <w:ins w:id="1192" w:author="Brian Hunt" w:date="2011-11-06T14:48:00Z">
        <w:r>
          <w:lastRenderedPageBreak/>
          <w:t>Offences against administration of justice</w:t>
        </w:r>
        <w:bookmarkEnd w:id="1191"/>
      </w:ins>
    </w:p>
    <w:p w:rsidR="0029590F" w:rsidRDefault="0029590F" w:rsidP="0029590F">
      <w:pPr>
        <w:pStyle w:val="ArticleCommentary"/>
        <w:rPr>
          <w:ins w:id="1193" w:author="Brian Hunt" w:date="2011-11-06T14:48:00Z"/>
        </w:rPr>
      </w:pPr>
      <w:ins w:id="1194" w:author="Brian Hunt" w:date="2011-11-06T14:48:00Z">
        <w:r>
          <w:t>These are legal principles to protect against corruption, bribery, undue influence, etc.</w:t>
        </w:r>
      </w:ins>
    </w:p>
    <w:p w:rsidR="00000000" w:rsidRDefault="004A5892">
      <w:pPr>
        <w:pStyle w:val="ArticleCommentary"/>
        <w:pPrChange w:id="1195" w:author="Brian Hunt" w:date="2011-11-06T14:48:00Z">
          <w:pPr>
            <w:pStyle w:val="Article"/>
          </w:pPr>
        </w:pPrChange>
      </w:pPr>
      <w:ins w:id="1196" w:author="Brian Hunt" w:date="2011-11-06T14:48:00Z">
        <w:r>
          <w:t>The</w:t>
        </w:r>
        <w:r w:rsidR="000C42DC">
          <w:t>se</w:t>
        </w:r>
        <w:r>
          <w:t xml:space="preserve"> articles draw</w:t>
        </w:r>
      </w:ins>
      <w:r>
        <w:t xml:space="preserve"> on the </w:t>
      </w:r>
      <w:del w:id="1197" w:author="Brian Hunt" w:date="2011-11-06T14:48:00Z">
        <w:r w:rsidR="00945CDB">
          <w:delText>later of:</w:delText>
        </w:r>
      </w:del>
      <w:ins w:id="1198" w:author="Brian Hunt" w:date="2011-11-06T14:48:00Z">
        <w:r>
          <w:t>ICC statute article 70 (p.49).</w:t>
        </w:r>
      </w:ins>
    </w:p>
    <w:p w:rsidR="00945CDB" w:rsidRDefault="00945CDB" w:rsidP="00DE225C">
      <w:pPr>
        <w:pStyle w:val="Article"/>
        <w:numPr>
          <w:ilvl w:val="0"/>
          <w:numId w:val="41"/>
        </w:numPr>
        <w:rPr>
          <w:del w:id="1199" w:author="Brian Hunt" w:date="2011-11-06T14:48:00Z"/>
        </w:rPr>
      </w:pPr>
      <w:del w:id="1200" w:author="Brian Hunt" w:date="2011-11-06T14:48:00Z">
        <w:r>
          <w:delText xml:space="preserve">One year after they </w:delText>
        </w:r>
      </w:del>
      <w:ins w:id="1201" w:author="Brian Hunt" w:date="2011-11-06T14:48:00Z">
        <w:r w:rsidR="00641794">
          <w:t xml:space="preserve">The </w:t>
        </w:r>
      </w:ins>
      <w:r w:rsidR="00664DDC">
        <w:t>Tribunal</w:t>
      </w:r>
      <w:ins w:id="1202" w:author="Brian Hunt" w:date="2011-11-06T14:48:00Z">
        <w:r w:rsidR="00641794">
          <w:t xml:space="preserve"> shall </w:t>
        </w:r>
      </w:ins>
      <w:r w:rsidR="00641794">
        <w:t xml:space="preserve">have </w:t>
      </w:r>
      <w:del w:id="1203" w:author="Brian Hunt" w:date="2011-11-06T14:48:00Z">
        <w:r>
          <w:delText>beco</w:delText>
        </w:r>
        <w:r w:rsidR="00C052B1">
          <w:delText>me the longest serving Judge and a replacement has been elected;</w:delText>
        </w:r>
      </w:del>
    </w:p>
    <w:p w:rsidR="00945CDB" w:rsidRDefault="00945CDB" w:rsidP="00DE225C">
      <w:pPr>
        <w:pStyle w:val="Article"/>
        <w:numPr>
          <w:ilvl w:val="0"/>
          <w:numId w:val="41"/>
        </w:numPr>
        <w:rPr>
          <w:del w:id="1204" w:author="Brian Hunt" w:date="2011-11-06T14:48:00Z"/>
        </w:rPr>
      </w:pPr>
      <w:del w:id="1205" w:author="Brian Hunt" w:date="2011-11-06T14:48:00Z">
        <w:r>
          <w:delText>The day all proceed</w:delText>
        </w:r>
        <w:r w:rsidR="00C052B1">
          <w:delText>ings before them have concluded;</w:delText>
        </w:r>
      </w:del>
    </w:p>
    <w:p w:rsidR="00C052B1" w:rsidRDefault="00C052B1" w:rsidP="00DE225C">
      <w:pPr>
        <w:pStyle w:val="Article"/>
        <w:numPr>
          <w:ilvl w:val="0"/>
          <w:numId w:val="41"/>
        </w:numPr>
        <w:rPr>
          <w:del w:id="1206" w:author="Brian Hunt" w:date="2011-11-06T14:48:00Z"/>
        </w:rPr>
      </w:pPr>
      <w:del w:id="1207" w:author="Brian Hunt" w:date="2011-11-06T14:48:00Z">
        <w:r>
          <w:delText>The end of their term as a Chief Judge of the Court.</w:delText>
        </w:r>
      </w:del>
    </w:p>
    <w:p w:rsidR="00C052B1" w:rsidRDefault="00C052B1" w:rsidP="00D20F12">
      <w:pPr>
        <w:pStyle w:val="Article"/>
        <w:rPr>
          <w:del w:id="1208" w:author="Brian Hunt" w:date="2011-11-06T14:48:00Z"/>
        </w:rPr>
      </w:pPr>
      <w:del w:id="1209" w:author="Brian Hunt" w:date="2011-11-06T14:48:00Z">
        <w:r>
          <w:delText>Judges may be re-elected</w:delText>
        </w:r>
        <w:r w:rsidR="00ED7D38">
          <w:delText>, without prejudice or preference for other nominees</w:delText>
        </w:r>
        <w:r>
          <w:delText>.</w:delText>
        </w:r>
      </w:del>
    </w:p>
    <w:p w:rsidR="00B822E0" w:rsidRDefault="00C052B1" w:rsidP="005E0B9E">
      <w:pPr>
        <w:pStyle w:val="ArticleCommentary"/>
        <w:rPr>
          <w:del w:id="1210" w:author="Brian Hunt" w:date="2011-11-06T14:48:00Z"/>
        </w:rPr>
      </w:pPr>
      <w:del w:id="1211" w:author="Brian Hunt" w:date="2011-11-06T14:48:00Z">
        <w:r>
          <w:delText>This “rotating” Judge scheme ensures that the number of Judges remains constant, no proceedings are abandoned, and the Chief Judge has an opportunity to fulfill a term of five years.</w:delText>
        </w:r>
      </w:del>
    </w:p>
    <w:p w:rsidR="00B528AB" w:rsidRPr="00B528AB" w:rsidRDefault="00DE225C" w:rsidP="00B528AB">
      <w:pPr>
        <w:pStyle w:val="Heading2"/>
        <w:numPr>
          <w:ilvl w:val="1"/>
          <w:numId w:val="27"/>
        </w:numPr>
        <w:spacing w:before="200" w:after="0"/>
        <w:jc w:val="center"/>
        <w:rPr>
          <w:del w:id="1212" w:author="Brian Hunt" w:date="2011-11-06T14:48:00Z"/>
        </w:rPr>
      </w:pPr>
      <w:bookmarkStart w:id="1213" w:name="_Toc179127591"/>
      <w:commentRangeEnd w:id="1143"/>
      <w:del w:id="1214" w:author="Brian Hunt" w:date="2011-11-06T14:48:00Z">
        <w:r>
          <w:rPr>
            <w:rStyle w:val="CommentReference"/>
            <w:rFonts w:ascii="Times New Roman" w:eastAsiaTheme="minorEastAsia" w:hAnsi="Times New Roman" w:cs="Times New Roman"/>
            <w:b w:val="0"/>
            <w:bCs w:val="0"/>
            <w:color w:val="auto"/>
          </w:rPr>
          <w:commentReference w:id="1143"/>
        </w:r>
        <w:r w:rsidR="00B528AB">
          <w:delText>Judicial declaration</w:delText>
        </w:r>
        <w:bookmarkEnd w:id="1213"/>
      </w:del>
    </w:p>
    <w:p w:rsidR="00000000" w:rsidRDefault="00B83327">
      <w:pPr>
        <w:pStyle w:val="ListParagraph"/>
        <w:numPr>
          <w:ilvl w:val="0"/>
          <w:numId w:val="25"/>
        </w:numPr>
        <w:pPrChange w:id="1215" w:author="Brian Hunt" w:date="2011-11-06T14:48:00Z">
          <w:pPr>
            <w:pStyle w:val="Article"/>
          </w:pPr>
        </w:pPrChange>
      </w:pPr>
      <w:del w:id="1216" w:author="Brian Hunt" w:date="2011-11-06T14:48:00Z">
        <w:r>
          <w:delText xml:space="preserve">Judges shall solemnly and publicly declare </w:delText>
        </w:r>
        <w:r w:rsidR="00195593">
          <w:delText>upon appointment</w:delText>
        </w:r>
      </w:del>
      <w:ins w:id="1217" w:author="Brian Hunt" w:date="2011-11-06T14:48:00Z">
        <w:r w:rsidR="00641794">
          <w:t>jurisdiction over</w:t>
        </w:r>
      </w:ins>
      <w:r w:rsidR="00641794">
        <w:t xml:space="preserve"> the following</w:t>
      </w:r>
      <w:ins w:id="1218" w:author="Brian Hunt" w:date="2011-11-06T14:48:00Z">
        <w:r w:rsidR="00641794">
          <w:t xml:space="preserve"> offences against its administration of justice when committee intentionally</w:t>
        </w:r>
      </w:ins>
      <w:r w:rsidR="00641794">
        <w:t>:</w:t>
      </w:r>
    </w:p>
    <w:p w:rsidR="00B83327" w:rsidRDefault="00B83327" w:rsidP="003B394D">
      <w:pPr>
        <w:pStyle w:val="Article"/>
        <w:rPr>
          <w:del w:id="1219" w:author="Brian Hunt" w:date="2011-11-06T14:48:00Z"/>
        </w:rPr>
      </w:pPr>
    </w:p>
    <w:p w:rsidR="00B83327" w:rsidRDefault="00B83327" w:rsidP="00B83327">
      <w:pPr>
        <w:pStyle w:val="Quote"/>
        <w:ind w:left="720"/>
        <w:rPr>
          <w:del w:id="1220" w:author="Brian Hunt" w:date="2011-11-06T14:48:00Z"/>
        </w:rPr>
      </w:pPr>
      <w:del w:id="1221" w:author="Brian Hunt" w:date="2011-11-06T14:48:00Z">
        <w:r>
          <w:delText xml:space="preserve">“I will </w:delText>
        </w:r>
        <w:r w:rsidR="00195593">
          <w:delText xml:space="preserve">impartially and faithfully </w:delText>
        </w:r>
        <w:r>
          <w:delText>honour</w:delText>
        </w:r>
        <w:r w:rsidR="00195593">
          <w:delText xml:space="preserve"> to the best of my abilities</w:delText>
        </w:r>
        <w:r>
          <w:delText xml:space="preserve"> my responsibilities as a </w:delText>
        </w:r>
        <w:r w:rsidR="00195593">
          <w:delText xml:space="preserve">(Chief) </w:delText>
        </w:r>
        <w:r>
          <w:delText>Judge of the Sovereign Bankruptcy Court</w:delText>
        </w:r>
        <w:r w:rsidR="004B6D8D">
          <w:delText>, and I have no conflicts of interest with those responsibilities.”</w:delText>
        </w:r>
      </w:del>
    </w:p>
    <w:p w:rsidR="00556E70" w:rsidRPr="00556E70" w:rsidRDefault="00556E70" w:rsidP="00556E70">
      <w:pPr>
        <w:rPr>
          <w:del w:id="1222" w:author="Brian Hunt" w:date="2011-11-06T14:48:00Z"/>
        </w:rPr>
      </w:pPr>
    </w:p>
    <w:p w:rsidR="00556E70" w:rsidRDefault="00556E70" w:rsidP="00D20F12">
      <w:pPr>
        <w:pStyle w:val="Article"/>
        <w:rPr>
          <w:del w:id="1223" w:author="Brian Hunt" w:date="2011-11-06T14:48:00Z"/>
        </w:rPr>
      </w:pPr>
      <w:commentRangeStart w:id="1224"/>
      <w:del w:id="1225" w:author="Brian Hunt" w:date="2011-11-06T14:48:00Z">
        <w:r>
          <w:delText xml:space="preserve">The solemn declaration of a Judge is made </w:delText>
        </w:r>
        <w:r w:rsidRPr="00556E70">
          <w:rPr>
            <w:i/>
          </w:rPr>
          <w:delText>nunc pro tunc</w:delText>
        </w:r>
        <w:r>
          <w:rPr>
            <w:i/>
          </w:rPr>
          <w:delText xml:space="preserve"> </w:delText>
        </w:r>
        <w:r>
          <w:delText>for every award made prior to a proper declaration, if declaration was not made due to inadvertence or honest mistake.</w:delText>
        </w:r>
        <w:commentRangeEnd w:id="1224"/>
        <w:r w:rsidR="00C12D95">
          <w:rPr>
            <w:rStyle w:val="CommentReference"/>
          </w:rPr>
          <w:commentReference w:id="1224"/>
        </w:r>
      </w:del>
    </w:p>
    <w:p w:rsidR="00350440" w:rsidRDefault="00350440" w:rsidP="00350440">
      <w:pPr>
        <w:pStyle w:val="Heading2"/>
        <w:numPr>
          <w:ilvl w:val="1"/>
          <w:numId w:val="27"/>
        </w:numPr>
        <w:spacing w:before="200" w:after="0"/>
        <w:jc w:val="center"/>
        <w:rPr>
          <w:del w:id="1226" w:author="Brian Hunt" w:date="2011-11-06T14:48:00Z"/>
        </w:rPr>
      </w:pPr>
      <w:bookmarkStart w:id="1227" w:name="_Toc179127592"/>
      <w:del w:id="1228" w:author="Brian Hunt" w:date="2011-11-06T14:48:00Z">
        <w:r>
          <w:delText>Judicial immunity</w:delText>
        </w:r>
        <w:bookmarkEnd w:id="1227"/>
      </w:del>
    </w:p>
    <w:p w:rsidR="00C12D95" w:rsidRDefault="00C12D95" w:rsidP="00C12D95">
      <w:pPr>
        <w:pStyle w:val="Article"/>
        <w:rPr>
          <w:del w:id="1229" w:author="Brian Hunt" w:date="2011-11-06T14:48:00Z"/>
        </w:rPr>
      </w:pPr>
      <w:del w:id="1230" w:author="Brian Hunt" w:date="2011-11-06T14:48:00Z">
        <w:r>
          <w:delText>The judges, the Prosecutor, the Deputy Prosecutors and the Registrar shall, when</w:delText>
        </w:r>
      </w:del>
    </w:p>
    <w:p w:rsidR="00C12D95" w:rsidRDefault="00C12D95" w:rsidP="00C12D95">
      <w:pPr>
        <w:pStyle w:val="Article"/>
        <w:rPr>
          <w:del w:id="1231" w:author="Brian Hunt" w:date="2011-11-06T14:48:00Z"/>
        </w:rPr>
      </w:pPr>
      <w:del w:id="1232" w:author="Brian Hunt" w:date="2011-11-06T14:48:00Z">
        <w:r>
          <w:delText>engaged on or with respect to the business of the Court, enjoy the same privileges</w:delText>
        </w:r>
      </w:del>
    </w:p>
    <w:p w:rsidR="00641794" w:rsidRDefault="00C12D95" w:rsidP="0031028F">
      <w:pPr>
        <w:pStyle w:val="Article"/>
        <w:rPr>
          <w:ins w:id="1233" w:author="Brian Hunt" w:date="2011-11-06T14:48:00Z"/>
        </w:rPr>
      </w:pPr>
      <w:del w:id="1234" w:author="Brian Hunt" w:date="2011-11-06T14:48:00Z">
        <w:r>
          <w:delText xml:space="preserve">and immunities as </w:delText>
        </w:r>
      </w:del>
      <w:ins w:id="1235" w:author="Brian Hunt" w:date="2011-11-06T14:48:00Z">
        <w:r w:rsidR="00641794">
          <w:t>Giving false testimony when under oath;</w:t>
        </w:r>
      </w:ins>
    </w:p>
    <w:p w:rsidR="002308AC" w:rsidRDefault="002308AC" w:rsidP="0031028F">
      <w:pPr>
        <w:pStyle w:val="Article"/>
        <w:rPr>
          <w:ins w:id="1236" w:author="Brian Hunt" w:date="2011-11-06T14:48:00Z"/>
        </w:rPr>
      </w:pPr>
      <w:ins w:id="1237" w:author="Brian Hunt" w:date="2011-11-06T14:48:00Z">
        <w:r>
          <w:t>Presenting evidence that the party knows is false or forged;</w:t>
        </w:r>
      </w:ins>
    </w:p>
    <w:p w:rsidR="002308AC" w:rsidRDefault="002308AC" w:rsidP="0031028F">
      <w:pPr>
        <w:pStyle w:val="Article"/>
        <w:rPr>
          <w:ins w:id="1238" w:author="Brian Hunt" w:date="2011-11-06T14:48:00Z"/>
        </w:rPr>
      </w:pPr>
      <w:ins w:id="1239" w:author="Brian Hunt" w:date="2011-11-06T14:48:00Z">
        <w:r>
          <w:t>Corruptly influencing a witness, obstructing or interfering with the attendance or testimony of a witness, retaliating against a witness for giving testimony or destroying, tampering with or interfering with the collection of evidence;</w:t>
        </w:r>
      </w:ins>
    </w:p>
    <w:p w:rsidR="002308AC" w:rsidRDefault="002308AC" w:rsidP="0031028F">
      <w:pPr>
        <w:pStyle w:val="Article"/>
        <w:rPr>
          <w:ins w:id="1240" w:author="Brian Hunt" w:date="2011-11-06T14:48:00Z"/>
        </w:rPr>
      </w:pPr>
      <w:ins w:id="1241" w:author="Brian Hunt" w:date="2011-11-06T14:48:00Z">
        <w:r>
          <w:t>Impeding, intimidating or corruptly influencing an official or agent of the Tribunal for the purpose of forcing or persuading the official not to perform, or to perform improperly, his or her duties;</w:t>
        </w:r>
      </w:ins>
    </w:p>
    <w:p w:rsidR="002308AC" w:rsidRDefault="002308AC" w:rsidP="0031028F">
      <w:pPr>
        <w:pStyle w:val="Article"/>
        <w:rPr>
          <w:ins w:id="1242" w:author="Brian Hunt" w:date="2011-11-06T14:48:00Z"/>
        </w:rPr>
      </w:pPr>
      <w:ins w:id="1243" w:author="Brian Hunt" w:date="2011-11-06T14:48:00Z">
        <w:r>
          <w:t>Retaliating against an official or agent of the Tribunal on account of duties performed by that or another official;</w:t>
        </w:r>
      </w:ins>
    </w:p>
    <w:p w:rsidR="002308AC" w:rsidRDefault="002308AC" w:rsidP="0031028F">
      <w:pPr>
        <w:pStyle w:val="Article"/>
        <w:rPr>
          <w:ins w:id="1244" w:author="Brian Hunt" w:date="2011-11-06T14:48:00Z"/>
        </w:rPr>
      </w:pPr>
      <w:ins w:id="1245" w:author="Brian Hunt" w:date="2011-11-06T14:48:00Z">
        <w:r>
          <w:t>Soliciting or accepting a bribe as an official of the Tribunal in connection with his or her official duties.</w:t>
        </w:r>
      </w:ins>
    </w:p>
    <w:p w:rsidR="002308AC" w:rsidRDefault="0029590F" w:rsidP="0029590F">
      <w:pPr>
        <w:pStyle w:val="ListParagraph"/>
        <w:rPr>
          <w:ins w:id="1246" w:author="Brian Hunt" w:date="2011-11-06T14:48:00Z"/>
        </w:rPr>
      </w:pPr>
      <w:ins w:id="1247" w:author="Brian Hunt" w:date="2011-11-06T14:48:00Z">
        <w:r>
          <w:t>The principles and procedures governing the Tribunal’s exercise of jurisdiction over offences under this article shall be those provided for in the Rules of Procedure and Evidence. The conditions for providing international cooperation to the Tribunal shall be those provided for in the Rules of Procedure. The conditions for providing international cooperation to the Tribunal with respect to its proceeding under this article shall be governed by the domestic laws of the Debtor State.</w:t>
        </w:r>
      </w:ins>
    </w:p>
    <w:p w:rsidR="00C12D95" w:rsidRDefault="004E0C53" w:rsidP="00C12D95">
      <w:pPr>
        <w:pStyle w:val="Article"/>
        <w:rPr>
          <w:del w:id="1248" w:author="Brian Hunt" w:date="2011-11-06T14:48:00Z"/>
        </w:rPr>
      </w:pPr>
      <w:ins w:id="1249" w:author="Brian Hunt" w:date="2011-11-06T14:48:00Z">
        <w:r>
          <w:t xml:space="preserve">The laws of the debtor state </w:t>
        </w:r>
      </w:ins>
      <w:r>
        <w:t xml:space="preserve">are </w:t>
      </w:r>
      <w:del w:id="1250" w:author="Brian Hunt" w:date="2011-11-06T14:48:00Z">
        <w:r w:rsidR="00C12D95">
          <w:delText>accorded to heads of diplomatic missions and shall, after</w:delText>
        </w:r>
      </w:del>
    </w:p>
    <w:p w:rsidR="00C12D95" w:rsidRDefault="00C12D95" w:rsidP="00C12D95">
      <w:pPr>
        <w:pStyle w:val="Article"/>
        <w:rPr>
          <w:del w:id="1251" w:author="Brian Hunt" w:date="2011-11-06T14:48:00Z"/>
        </w:rPr>
      </w:pPr>
      <w:del w:id="1252" w:author="Brian Hunt" w:date="2011-11-06T14:48:00Z">
        <w:r>
          <w:delText>the expiry of their terms of office, continue</w:delText>
        </w:r>
      </w:del>
      <w:ins w:id="1253" w:author="Brian Hunt" w:date="2011-11-06T14:48:00Z">
        <w:r w:rsidR="004E0C53">
          <w:t>unlikely</w:t>
        </w:r>
      </w:ins>
      <w:r w:rsidR="004E0C53">
        <w:t xml:space="preserve"> to be </w:t>
      </w:r>
      <w:del w:id="1254" w:author="Brian Hunt" w:date="2011-11-06T14:48:00Z">
        <w:r>
          <w:delText xml:space="preserve">accorded immunity </w:delText>
        </w:r>
      </w:del>
      <w:ins w:id="1255" w:author="Brian Hunt" w:date="2011-11-06T14:48:00Z">
        <w:r w:rsidR="004E0C53">
          <w:t xml:space="preserve">effective in dissuading officials of that state </w:t>
        </w:r>
      </w:ins>
      <w:r w:rsidR="004E0C53">
        <w:t xml:space="preserve">from </w:t>
      </w:r>
      <w:del w:id="1256" w:author="Brian Hunt" w:date="2011-11-06T14:48:00Z">
        <w:r>
          <w:delText>legal</w:delText>
        </w:r>
      </w:del>
    </w:p>
    <w:p w:rsidR="00C12D95" w:rsidRDefault="00C12D95" w:rsidP="00C12D95">
      <w:pPr>
        <w:pStyle w:val="Article"/>
        <w:rPr>
          <w:del w:id="1257" w:author="Brian Hunt" w:date="2011-11-06T14:48:00Z"/>
        </w:rPr>
      </w:pPr>
      <w:del w:id="1258" w:author="Brian Hunt" w:date="2011-11-06T14:48:00Z">
        <w:r>
          <w:delText>process of every kind in respect of words spoken or written and acts performed by</w:delText>
        </w:r>
      </w:del>
    </w:p>
    <w:p w:rsidR="007F12C1" w:rsidRDefault="00C12D95" w:rsidP="007F12C1">
      <w:pPr>
        <w:pStyle w:val="Heading2"/>
        <w:numPr>
          <w:ilvl w:val="1"/>
          <w:numId w:val="27"/>
        </w:numPr>
        <w:spacing w:before="200" w:after="0"/>
        <w:jc w:val="center"/>
        <w:rPr>
          <w:del w:id="1259" w:author="Brian Hunt" w:date="2011-11-06T14:48:00Z"/>
        </w:rPr>
      </w:pPr>
      <w:del w:id="1260" w:author="Brian Hunt" w:date="2011-11-06T14:48:00Z">
        <w:r>
          <w:delText xml:space="preserve">them in their official capacity, unless the Tribunal as a whole waives such immunity.  Article 48 Rome Statute; Article 21 ICSID Convention. </w:delText>
        </w:r>
      </w:del>
      <w:bookmarkStart w:id="1261" w:name="_Toc179127593"/>
      <w:moveFromRangeStart w:id="1262" w:author="Brian Hunt" w:date="2011-11-06T14:48:00Z" w:name="move182210261"/>
      <w:moveFrom w:id="1263" w:author="Brian Hunt" w:date="2011-11-06T14:48:00Z">
        <w:r w:rsidR="007242B6" w:rsidRPr="00497EC6">
          <w:t>Jurisdiction</w:t>
        </w:r>
      </w:moveFrom>
      <w:moveFromRangeEnd w:id="1262"/>
      <w:del w:id="1264" w:author="Brian Hunt" w:date="2011-11-06T14:48:00Z">
        <w:r w:rsidR="00066D59" w:rsidRPr="00066D59">
          <w:delText>, admissibility and applicable law</w:delText>
        </w:r>
        <w:r w:rsidR="00066D59" w:rsidRPr="00066D59" w:rsidDel="00066D59">
          <w:delText xml:space="preserve"> </w:delText>
        </w:r>
        <w:bookmarkEnd w:id="1261"/>
        <w:r>
          <w:delText>Applicable law</w:delText>
        </w:r>
      </w:del>
    </w:p>
    <w:p w:rsidR="007F12C1" w:rsidRDefault="007F12C1" w:rsidP="00D20F12">
      <w:pPr>
        <w:pStyle w:val="Article"/>
        <w:rPr>
          <w:del w:id="1265" w:author="Brian Hunt" w:date="2011-11-06T14:48:00Z"/>
        </w:rPr>
      </w:pPr>
      <w:del w:id="1266" w:author="Brian Hunt" w:date="2011-11-06T14:48:00Z">
        <w:r>
          <w:delText>The</w:delText>
        </w:r>
        <w:r w:rsidR="00E31EEA">
          <w:rPr>
            <w:rFonts w:ascii="MinionPro-Regular-Identity-H" w:eastAsia="MinionPro-Regular-Identity-H" w:cs="MinionPro-Regular-Identity-H"/>
            <w:sz w:val="20"/>
            <w:szCs w:val="20"/>
            <w:lang w:val="en-GB" w:eastAsia="ja-JP"/>
          </w:rPr>
          <w:delText xml:space="preserve">Tribunal shall apply the law applicable to </w:delText>
        </w:r>
        <w:r w:rsidR="00582DB2">
          <w:rPr>
            <w:rFonts w:ascii="MinionPro-Regular-Identity-H" w:eastAsia="MinionPro-Regular-Identity-H" w:cs="MinionPro-Regular-Identity-H"/>
            <w:sz w:val="20"/>
            <w:szCs w:val="20"/>
            <w:lang w:val="en-GB" w:eastAsia="ja-JP"/>
          </w:rPr>
          <w:delText>the debt</w:delText>
        </w:r>
        <w:r w:rsidR="00E31EEA">
          <w:rPr>
            <w:rFonts w:ascii="MinionPro-Regular-Identity-H" w:eastAsia="MinionPro-Regular-Identity-H" w:cs="MinionPro-Regular-Identity-H"/>
            <w:sz w:val="20"/>
            <w:szCs w:val="20"/>
            <w:lang w:val="en-GB" w:eastAsia="ja-JP"/>
          </w:rPr>
          <w:delText xml:space="preserve"> in question</w:delText>
        </w:r>
        <w:r w:rsidR="00582DB2">
          <w:rPr>
            <w:rFonts w:ascii="MinionPro-Regular-Identity-H" w:eastAsia="MinionPro-Regular-Identity-H" w:cs="MinionPro-Regular-Identity-H"/>
            <w:sz w:val="20"/>
            <w:szCs w:val="20"/>
            <w:lang w:val="en-GB" w:eastAsia="ja-JP"/>
          </w:rPr>
          <w:delText>, the Model Rules, the living will of the concerned state</w:delText>
        </w:r>
        <w:r w:rsidR="00E31EEA">
          <w:rPr>
            <w:rFonts w:ascii="MinionPro-Regular-Identity-H" w:eastAsia="MinionPro-Regular-Identity-H" w:cs="MinionPro-Regular-Identity-H"/>
            <w:sz w:val="20"/>
            <w:szCs w:val="20"/>
            <w:lang w:val="en-GB" w:eastAsia="ja-JP"/>
          </w:rPr>
          <w:delText xml:space="preserve"> and international law.</w:delText>
        </w:r>
      </w:del>
    </w:p>
    <w:p w:rsidR="007F12C1" w:rsidRDefault="007F12C1" w:rsidP="007F12C1">
      <w:pPr>
        <w:pStyle w:val="Heading2"/>
        <w:numPr>
          <w:ilvl w:val="1"/>
          <w:numId w:val="27"/>
        </w:numPr>
        <w:spacing w:before="200" w:after="0"/>
        <w:jc w:val="center"/>
        <w:rPr>
          <w:del w:id="1267" w:author="Brian Hunt" w:date="2011-11-06T14:48:00Z"/>
        </w:rPr>
      </w:pPr>
      <w:bookmarkStart w:id="1268" w:name="_Toc179127598"/>
      <w:del w:id="1269" w:author="Brian Hunt" w:date="2011-11-06T14:48:00Z">
        <w:r>
          <w:delText>Amendments and Directions</w:delText>
        </w:r>
        <w:bookmarkEnd w:id="1268"/>
      </w:del>
    </w:p>
    <w:p w:rsidR="007F12C1" w:rsidRDefault="007F12C1" w:rsidP="00D20F12">
      <w:pPr>
        <w:pStyle w:val="Article"/>
        <w:rPr>
          <w:del w:id="1270" w:author="Brian Hunt" w:date="2011-11-06T14:48:00Z"/>
        </w:rPr>
      </w:pPr>
      <w:del w:id="1271" w:author="Brian Hunt" w:date="2011-11-06T14:48:00Z">
        <w:r>
          <w:delText xml:space="preserve">Amendments to the Rules, and </w:delText>
        </w:r>
        <w:r w:rsidR="00A22023">
          <w:delText>introductions of</w:delText>
        </w:r>
        <w:r>
          <w:delText xml:space="preserve"> Directions shall not apply t</w:delText>
        </w:r>
        <w:r w:rsidR="00A22023">
          <w:delText xml:space="preserve">o ongoing procedures, </w:delText>
        </w:r>
        <w:commentRangeStart w:id="1272"/>
        <w:r w:rsidR="00A22023">
          <w:delText>except where t</w:delText>
        </w:r>
        <w:r>
          <w:delText xml:space="preserve">he Court may grant retroactive or retrospective application to Amendments to Rules and Directions, at the sole discretion of the Court unless otherwise </w:delText>
        </w:r>
        <w:r w:rsidR="00A22023">
          <w:delText>provided for</w:delText>
        </w:r>
        <w:r>
          <w:delText xml:space="preserve"> in the Rules</w:delText>
        </w:r>
        <w:r w:rsidR="00A22023">
          <w:delText xml:space="preserve"> at the time</w:delText>
        </w:r>
      </w:del>
      <w:ins w:id="1273" w:author="Brian Hunt" w:date="2011-11-06T14:48:00Z">
        <w:r w:rsidR="004E0C53">
          <w:t>any</w:t>
        </w:r>
      </w:ins>
      <w:r w:rsidR="004E0C53">
        <w:t xml:space="preserve"> of the </w:t>
      </w:r>
      <w:del w:id="1274" w:author="Brian Hunt" w:date="2011-11-06T14:48:00Z">
        <w:r w:rsidR="00A22023">
          <w:delText>amendment or introduction</w:delText>
        </w:r>
        <w:r>
          <w:delText>.</w:delText>
        </w:r>
        <w:commentRangeEnd w:id="1272"/>
        <w:r w:rsidR="00463B0A">
          <w:rPr>
            <w:rStyle w:val="CommentReference"/>
          </w:rPr>
          <w:commentReference w:id="1272"/>
        </w:r>
      </w:del>
    </w:p>
    <w:p w:rsidR="00000000" w:rsidRDefault="00FF2DE6">
      <w:pPr>
        <w:pStyle w:val="Heading3"/>
        <w:pPrChange w:id="1275" w:author="Brian Hunt" w:date="2011-11-06T14:48:00Z">
          <w:pPr>
            <w:pStyle w:val="Heading2"/>
          </w:pPr>
        </w:pPrChange>
      </w:pPr>
      <w:moveFromRangeStart w:id="1276" w:author="Brian Hunt" w:date="2011-11-06T14:48:00Z" w:name="move182210266"/>
      <w:moveFrom w:id="1277" w:author="Brian Hunt" w:date="2011-11-06T14:48:00Z">
        <w:r>
          <w:t>Reference</w:t>
        </w:r>
      </w:moveFrom>
    </w:p>
    <w:p w:rsidR="007F12C1" w:rsidRPr="007F12C1" w:rsidRDefault="00FF2DE6" w:rsidP="00D20F12">
      <w:pPr>
        <w:pStyle w:val="Article"/>
        <w:rPr>
          <w:del w:id="1278" w:author="Brian Hunt" w:date="2011-11-06T14:48:00Z"/>
        </w:rPr>
      </w:pPr>
      <w:commentRangeStart w:id="1279"/>
      <w:moveFrom w:id="1280" w:author="Brian Hunt" w:date="2011-11-06T14:48:00Z">
        <w:r>
          <w:t>The Court may bring a reference of any dispute or any severable component of any dispute to a court of competent jurisdiction within the State of the choice of law set out in the Rules.</w:t>
        </w:r>
      </w:moveFrom>
      <w:moveFromRangeEnd w:id="1276"/>
      <w:commentRangeEnd w:id="1279"/>
      <w:del w:id="1281" w:author="Brian Hunt" w:date="2011-11-06T14:48:00Z">
        <w:r w:rsidR="00463B0A">
          <w:rPr>
            <w:rStyle w:val="CommentReference"/>
          </w:rPr>
          <w:commentReference w:id="1279"/>
        </w:r>
      </w:del>
    </w:p>
    <w:p w:rsidR="00B1266A" w:rsidRDefault="0026373A" w:rsidP="003A2B94">
      <w:pPr>
        <w:pStyle w:val="Heading1"/>
        <w:pageBreakBefore w:val="0"/>
        <w:numPr>
          <w:ilvl w:val="0"/>
          <w:numId w:val="27"/>
        </w:numPr>
        <w:pBdr>
          <w:bottom w:val="none" w:sz="0" w:space="0" w:color="auto"/>
        </w:pBdr>
        <w:rPr>
          <w:del w:id="1282" w:author="Brian Hunt" w:date="2011-11-06T14:48:00Z"/>
        </w:rPr>
      </w:pPr>
      <w:bookmarkStart w:id="1283" w:name="_Toc179127600"/>
      <w:del w:id="1284" w:author="Brian Hunt" w:date="2011-11-06T14:48:00Z">
        <w:r>
          <w:delText xml:space="preserve">Rules </w:delText>
        </w:r>
        <w:r w:rsidR="00B1266A">
          <w:delText xml:space="preserve">of the </w:delText>
        </w:r>
        <w:r w:rsidR="00310079">
          <w:delText>Court</w:delText>
        </w:r>
        <w:bookmarkEnd w:id="1283"/>
      </w:del>
    </w:p>
    <w:p w:rsidR="002C3D91" w:rsidRPr="002C3D91" w:rsidRDefault="002C3D91" w:rsidP="002C3D91">
      <w:pPr>
        <w:pStyle w:val="ArticleCommentary"/>
        <w:rPr>
          <w:del w:id="1285" w:author="Brian Hunt" w:date="2011-11-06T14:48:00Z"/>
        </w:rPr>
      </w:pPr>
      <w:del w:id="1286" w:author="Brian Hunt" w:date="2011-11-06T14:48:00Z">
        <w:r>
          <w:delText>How shall the powers of the Court be executed?</w:delText>
        </w:r>
      </w:del>
    </w:p>
    <w:p w:rsidR="00FE2719" w:rsidRDefault="00FE2719" w:rsidP="00FE2719">
      <w:pPr>
        <w:pStyle w:val="Heading2"/>
        <w:numPr>
          <w:ilvl w:val="1"/>
          <w:numId w:val="27"/>
        </w:numPr>
        <w:spacing w:before="200" w:after="0"/>
        <w:jc w:val="center"/>
        <w:rPr>
          <w:del w:id="1287" w:author="Brian Hunt" w:date="2011-11-06T14:48:00Z"/>
        </w:rPr>
      </w:pPr>
      <w:bookmarkStart w:id="1288" w:name="_Toc179127601"/>
      <w:del w:id="1289" w:author="Brian Hunt" w:date="2011-11-06T14:48:00Z">
        <w:r>
          <w:delText>Authority to create Rules</w:delText>
        </w:r>
        <w:bookmarkEnd w:id="1288"/>
      </w:del>
    </w:p>
    <w:p w:rsidR="00FE2719" w:rsidRDefault="00FE2719" w:rsidP="00D20F12">
      <w:pPr>
        <w:pStyle w:val="Article"/>
        <w:rPr>
          <w:del w:id="1290" w:author="Brian Hunt" w:date="2011-11-06T14:48:00Z"/>
        </w:rPr>
      </w:pPr>
      <w:del w:id="1291" w:author="Brian Hunt" w:date="2011-11-06T14:48:00Z">
        <w:r>
          <w:delText>The Rules adopted by a State must provide for the following, failing which the Model Rules shall apply:</w:delText>
        </w:r>
      </w:del>
    </w:p>
    <w:p w:rsidR="00FE2719" w:rsidRDefault="00FE2719" w:rsidP="00C4679A">
      <w:pPr>
        <w:pStyle w:val="Article"/>
        <w:ind w:left="720"/>
        <w:rPr>
          <w:del w:id="1292" w:author="Brian Hunt" w:date="2011-11-06T14:48:00Z"/>
        </w:rPr>
      </w:pPr>
      <w:del w:id="1293" w:author="Brian Hunt" w:date="2011-11-06T14:48:00Z">
        <w:r>
          <w:delText>Choice of law</w:delText>
        </w:r>
        <w:r w:rsidR="008E168F">
          <w:delText xml:space="preserve"> applied to the proceeding</w:delText>
        </w:r>
        <w:r>
          <w:delText>;</w:delText>
        </w:r>
      </w:del>
    </w:p>
    <w:p w:rsidR="00FE2719" w:rsidRDefault="00B2534D" w:rsidP="00C4679A">
      <w:pPr>
        <w:pStyle w:val="Article"/>
        <w:ind w:left="720"/>
        <w:rPr>
          <w:del w:id="1294" w:author="Brian Hunt" w:date="2011-11-06T14:48:00Z"/>
        </w:rPr>
      </w:pPr>
      <w:del w:id="1295" w:author="Brian Hunt" w:date="2011-11-06T14:48:00Z">
        <w:r>
          <w:delText>The steps and timelines involved in a proceeding to a judgment;</w:delText>
        </w:r>
      </w:del>
    </w:p>
    <w:p w:rsidR="008E168F" w:rsidRDefault="008E168F" w:rsidP="00C4679A">
      <w:pPr>
        <w:pStyle w:val="Article"/>
        <w:ind w:left="720"/>
        <w:rPr>
          <w:del w:id="1296" w:author="Brian Hunt" w:date="2011-11-06T14:48:00Z"/>
        </w:rPr>
      </w:pPr>
      <w:del w:id="1297" w:author="Brian Hunt" w:date="2011-11-06T14:48:00Z">
        <w:r>
          <w:delText>;</w:delText>
        </w:r>
      </w:del>
    </w:p>
    <w:p w:rsidR="00B2534D" w:rsidRDefault="00B2534D" w:rsidP="00C4679A">
      <w:pPr>
        <w:pStyle w:val="Article"/>
        <w:ind w:left="720"/>
        <w:rPr>
          <w:del w:id="1298" w:author="Brian Hunt" w:date="2011-11-06T14:48:00Z"/>
        </w:rPr>
      </w:pPr>
      <w:del w:id="1299" w:author="Brian Hunt" w:date="2011-11-06T14:48:00Z">
        <w:r>
          <w:delText>The roles of any number of individuals;</w:delText>
        </w:r>
      </w:del>
    </w:p>
    <w:p w:rsidR="003A066A" w:rsidRDefault="003A066A" w:rsidP="00C4679A">
      <w:pPr>
        <w:pStyle w:val="Article"/>
        <w:ind w:left="720"/>
        <w:rPr>
          <w:del w:id="1300" w:author="Brian Hunt" w:date="2011-11-06T14:48:00Z"/>
        </w:rPr>
      </w:pPr>
      <w:del w:id="1301" w:author="Brian Hunt" w:date="2011-11-06T14:48:00Z">
        <w:r>
          <w:delText>Define Credit, applicable priorities and the effects of such priorities</w:delText>
        </w:r>
        <w:r w:rsidR="00C4167E">
          <w:delText>;</w:delText>
        </w:r>
      </w:del>
    </w:p>
    <w:p w:rsidR="00C4167E" w:rsidRDefault="00C4167E" w:rsidP="00C4679A">
      <w:pPr>
        <w:pStyle w:val="Article"/>
        <w:ind w:left="720"/>
        <w:rPr>
          <w:del w:id="1302" w:author="Brian Hunt" w:date="2011-11-06T14:48:00Z"/>
        </w:rPr>
      </w:pPr>
      <w:del w:id="1303" w:author="Brian Hunt" w:date="2011-11-06T14:48:00Z">
        <w:r>
          <w:delText>Any requirements of Creditors to participation;</w:delText>
        </w:r>
      </w:del>
    </w:p>
    <w:p w:rsidR="00C4167E" w:rsidRDefault="00C4167E" w:rsidP="00C4679A">
      <w:pPr>
        <w:pStyle w:val="Article"/>
        <w:ind w:left="720"/>
        <w:rPr>
          <w:del w:id="1304" w:author="Brian Hunt" w:date="2011-11-06T14:48:00Z"/>
        </w:rPr>
      </w:pPr>
      <w:del w:id="1305" w:author="Brian Hunt" w:date="2011-11-06T14:48:00Z">
        <w:r>
          <w:delText>Any requirements of notification or publication of any event, which requirements shall provide adequate opportunity to vested parties to substantively represent their interests at the event;</w:delText>
        </w:r>
      </w:del>
    </w:p>
    <w:p w:rsidR="00C4167E" w:rsidRDefault="00C4167E" w:rsidP="00C4167E">
      <w:pPr>
        <w:pStyle w:val="ArticleCommentary"/>
        <w:rPr>
          <w:del w:id="1306" w:author="Brian Hunt" w:date="2011-11-06T14:48:00Z"/>
        </w:rPr>
      </w:pPr>
      <w:del w:id="1307" w:author="Brian Hunt" w:date="2011-11-06T14:48:00Z">
        <w:r>
          <w:delText>The above is a fundamental principle of justice, namely the right to notice – while particulars of notice may vary, they ought not vary to the point of creating a prejudice.</w:delText>
        </w:r>
      </w:del>
    </w:p>
    <w:p w:rsidR="00C4167E" w:rsidRDefault="00C4167E" w:rsidP="00C4679A">
      <w:pPr>
        <w:pStyle w:val="Article"/>
        <w:ind w:left="720"/>
        <w:rPr>
          <w:del w:id="1308" w:author="Brian Hunt" w:date="2011-11-06T14:48:00Z"/>
        </w:rPr>
      </w:pPr>
      <w:del w:id="1309" w:author="Brian Hunt" w:date="2011-11-06T14:48:00Z">
        <w:r>
          <w:delText>Rights of individuals to participate</w:delText>
        </w:r>
        <w:r w:rsidR="007450EC">
          <w:delText xml:space="preserve"> in the proceeding</w:delText>
        </w:r>
        <w:r>
          <w:delText>;</w:delText>
        </w:r>
      </w:del>
    </w:p>
    <w:p w:rsidR="007450EC" w:rsidRDefault="007450EC" w:rsidP="00C4679A">
      <w:pPr>
        <w:pStyle w:val="Article"/>
        <w:ind w:left="720"/>
        <w:rPr>
          <w:del w:id="1310" w:author="Brian Hunt" w:date="2011-11-06T14:48:00Z"/>
        </w:rPr>
      </w:pPr>
      <w:del w:id="1311" w:author="Brian Hunt" w:date="2011-11-06T14:48:00Z">
        <w:r>
          <w:delText>How the principles of insolvency are applied;</w:delText>
        </w:r>
      </w:del>
    </w:p>
    <w:p w:rsidR="007450EC" w:rsidRDefault="007450EC" w:rsidP="00C4679A">
      <w:pPr>
        <w:pStyle w:val="Article"/>
        <w:ind w:left="720"/>
        <w:rPr>
          <w:del w:id="1312" w:author="Brian Hunt" w:date="2011-11-06T14:48:00Z"/>
        </w:rPr>
      </w:pPr>
      <w:del w:id="1313" w:author="Brian Hunt" w:date="2011-11-06T14:48:00Z">
        <w:r>
          <w:delText>Which Creditors, if any, may be excluded from the proceeding;</w:delText>
        </w:r>
      </w:del>
    </w:p>
    <w:p w:rsidR="007450EC" w:rsidRDefault="007450EC" w:rsidP="007450EC">
      <w:pPr>
        <w:pStyle w:val="ArticleCommentary"/>
        <w:rPr>
          <w:del w:id="1314" w:author="Brian Hunt" w:date="2011-11-06T14:48:00Z"/>
        </w:rPr>
      </w:pPr>
      <w:del w:id="1315" w:author="Brian Hunt" w:date="2011-11-06T14:48:00Z">
        <w:r>
          <w:delText>It may be preferable to exclude some creditors in certain contexts. For example, the “plan claims” in Article 2 on page 28 of the Interim Report excludes e.g. the IMF, secured claims, etc.</w:delText>
        </w:r>
      </w:del>
    </w:p>
    <w:p w:rsidR="00E82718" w:rsidRDefault="00E82718" w:rsidP="00C4679A">
      <w:pPr>
        <w:pStyle w:val="Article"/>
        <w:ind w:left="720"/>
        <w:rPr>
          <w:del w:id="1316" w:author="Brian Hunt" w:date="2011-11-06T14:48:00Z"/>
        </w:rPr>
      </w:pPr>
      <w:del w:id="1317" w:author="Brian Hunt" w:date="2011-11-06T14:48:00Z">
        <w:r>
          <w:delText>How Classes of Creditors are defined and determined;</w:delText>
        </w:r>
      </w:del>
    </w:p>
    <w:p w:rsidR="00E82718" w:rsidRDefault="00E82718" w:rsidP="00C4679A">
      <w:pPr>
        <w:pStyle w:val="Article"/>
        <w:ind w:left="720"/>
        <w:rPr>
          <w:del w:id="1318" w:author="Brian Hunt" w:date="2011-11-06T14:48:00Z"/>
        </w:rPr>
      </w:pPr>
      <w:del w:id="1319" w:author="Brian Hunt" w:date="2011-11-06T14:48:00Z">
        <w:r>
          <w:delText>How leave to vacate a stay in certain cases may be made;</w:delText>
        </w:r>
      </w:del>
    </w:p>
    <w:p w:rsidR="00E82718" w:rsidRDefault="008E168F" w:rsidP="00C4679A">
      <w:pPr>
        <w:pStyle w:val="Article"/>
        <w:ind w:left="720"/>
        <w:rPr>
          <w:del w:id="1320" w:author="Brian Hunt" w:date="2011-11-06T14:48:00Z"/>
        </w:rPr>
      </w:pPr>
      <w:del w:id="1321" w:author="Brian Hunt" w:date="2011-11-06T14:48:00Z">
        <w:r>
          <w:delText>Define the requirements of a consensual work-out</w:delText>
        </w:r>
        <w:r w:rsidR="00F14F7E">
          <w:delText>, including without limitation quorums for Creditor or Class voting, committee and proxy voting</w:delText>
        </w:r>
        <w:r>
          <w:delText>;</w:delText>
        </w:r>
      </w:del>
    </w:p>
    <w:p w:rsidR="008E168F" w:rsidRDefault="008E168F" w:rsidP="00C4679A">
      <w:pPr>
        <w:pStyle w:val="Article"/>
        <w:ind w:left="720"/>
        <w:rPr>
          <w:del w:id="1322" w:author="Brian Hunt" w:date="2011-11-06T14:48:00Z"/>
        </w:rPr>
      </w:pPr>
      <w:del w:id="1323" w:author="Brian Hunt" w:date="2011-11-06T14:48:00Z">
        <w:r>
          <w:delText>Procedures for disclosure and discovery;</w:delText>
        </w:r>
      </w:del>
    </w:p>
    <w:p w:rsidR="00FE2719" w:rsidRPr="007707E8" w:rsidRDefault="00FE2719" w:rsidP="00D20F12">
      <w:pPr>
        <w:pStyle w:val="Article"/>
        <w:rPr>
          <w:del w:id="1324" w:author="Brian Hunt" w:date="2011-11-06T14:48:00Z"/>
        </w:rPr>
      </w:pPr>
      <w:del w:id="1325" w:author="Brian Hunt" w:date="2011-11-06T14:48:00Z">
        <w:r>
          <w:delText>The Court shall adhere to the law of choice set out in the Rules if and only if the law of choice is that of a signatory state to this convention, otherwise the law of choice shall be persuasive</w:delText>
        </w:r>
        <w:r w:rsidRPr="007707E8">
          <w:rPr>
            <w:i/>
          </w:rPr>
          <w:delText>.</w:delText>
        </w:r>
      </w:del>
    </w:p>
    <w:p w:rsidR="004E0C53" w:rsidRDefault="00FE2719" w:rsidP="004E0C53">
      <w:pPr>
        <w:pStyle w:val="ArticleCommentary"/>
      </w:pPr>
      <w:del w:id="1326" w:author="Brian Hunt" w:date="2011-11-06T14:48:00Z">
        <w:r>
          <w:delText>The above is</w:delText>
        </w:r>
      </w:del>
      <w:ins w:id="1327" w:author="Brian Hunt" w:date="2011-11-06T14:48:00Z">
        <w:r w:rsidR="004E0C53">
          <w:t>practices this article seeks</w:t>
        </w:r>
      </w:ins>
      <w:r w:rsidR="004E0C53">
        <w:t xml:space="preserve"> to prevent</w:t>
      </w:r>
      <w:del w:id="1328" w:author="Brian Hunt" w:date="2011-11-06T14:48:00Z">
        <w:r>
          <w:delText xml:space="preserve"> states from engaging in legislative interference in the Court proceeding</w:delText>
        </w:r>
      </w:del>
      <w:r w:rsidR="004E0C53">
        <w:t>.</w:t>
      </w:r>
    </w:p>
    <w:p w:rsidR="00FE2719" w:rsidRDefault="00FE2719" w:rsidP="00FE2719">
      <w:pPr>
        <w:pStyle w:val="ArticleCommentary"/>
        <w:rPr>
          <w:del w:id="1329" w:author="Brian Hunt" w:date="2011-11-06T14:48:00Z"/>
        </w:rPr>
      </w:pPr>
      <w:del w:id="1330" w:author="Brian Hunt" w:date="2011-11-06T14:48:00Z">
        <w:r>
          <w:delText xml:space="preserve">The above provision </w:delText>
        </w:r>
      </w:del>
      <w:ins w:id="1331" w:author="Brian Hunt" w:date="2011-11-06T14:48:00Z">
        <w:r w:rsidR="008F10F6">
          <w:t xml:space="preserve">It </w:t>
        </w:r>
      </w:ins>
      <w:r w:rsidR="008F10F6">
        <w:t xml:space="preserve">may </w:t>
      </w:r>
      <w:del w:id="1332" w:author="Brian Hunt" w:date="2011-11-06T14:48:00Z">
        <w:r>
          <w:delText>also encourage adoption of this treaty.</w:delText>
        </w:r>
      </w:del>
    </w:p>
    <w:p w:rsidR="0026373A" w:rsidRDefault="0026373A" w:rsidP="003A2B94">
      <w:pPr>
        <w:pStyle w:val="Heading2"/>
        <w:numPr>
          <w:ilvl w:val="1"/>
          <w:numId w:val="27"/>
        </w:numPr>
        <w:spacing w:before="200" w:after="0"/>
        <w:jc w:val="center"/>
        <w:rPr>
          <w:del w:id="1333" w:author="Brian Hunt" w:date="2011-11-06T14:48:00Z"/>
        </w:rPr>
      </w:pPr>
      <w:bookmarkStart w:id="1334" w:name="_Toc179127602"/>
      <w:del w:id="1335" w:author="Brian Hunt" w:date="2011-11-06T14:48:00Z">
        <w:r>
          <w:delText>Rules of Procedure</w:delText>
        </w:r>
        <w:bookmarkEnd w:id="1334"/>
      </w:del>
    </w:p>
    <w:p w:rsidR="00962047" w:rsidRDefault="00962047" w:rsidP="00962047">
      <w:pPr>
        <w:pStyle w:val="ArticleCommentary"/>
        <w:rPr>
          <w:del w:id="1336" w:author="Brian Hunt" w:date="2011-11-06T14:48:00Z"/>
        </w:rPr>
      </w:pPr>
      <w:del w:id="1337" w:author="Brian Hunt" w:date="2011-11-06T14:48:00Z">
        <w:r>
          <w:delText>Rules of Procedure are created by States, and meant to determine and clarify any or all the following:</w:delText>
        </w:r>
      </w:del>
    </w:p>
    <w:p w:rsidR="00962047" w:rsidRDefault="00962047" w:rsidP="00962047">
      <w:pPr>
        <w:pStyle w:val="ArticleCommentary"/>
        <w:numPr>
          <w:ilvl w:val="1"/>
          <w:numId w:val="67"/>
        </w:numPr>
        <w:spacing w:line="240" w:lineRule="auto"/>
        <w:rPr>
          <w:del w:id="1338" w:author="Brian Hunt" w:date="2011-11-06T14:48:00Z"/>
        </w:rPr>
      </w:pPr>
      <w:del w:id="1339" w:author="Brian Hunt" w:date="2011-11-06T14:48:00Z">
        <w:r>
          <w:delText>Provisions</w:delText>
        </w:r>
      </w:del>
      <w:ins w:id="1340" w:author="Brian Hunt" w:date="2011-11-06T14:48:00Z">
        <w:r w:rsidR="008F10F6">
          <w:t>be appropriate</w:t>
        </w:r>
      </w:ins>
      <w:r w:rsidR="008F10F6">
        <w:t xml:space="preserve"> that </w:t>
      </w:r>
      <w:del w:id="1341" w:author="Brian Hunt" w:date="2011-11-06T14:48:00Z">
        <w:r>
          <w:delText>may invoke e.g. a lender of last resort;</w:delText>
        </w:r>
      </w:del>
    </w:p>
    <w:p w:rsidR="00962047" w:rsidRDefault="00962047" w:rsidP="00962047">
      <w:pPr>
        <w:pStyle w:val="ArticleCommentary"/>
        <w:numPr>
          <w:ilvl w:val="1"/>
          <w:numId w:val="67"/>
        </w:numPr>
        <w:spacing w:line="240" w:lineRule="auto"/>
        <w:rPr>
          <w:del w:id="1342" w:author="Brian Hunt" w:date="2011-11-06T14:48:00Z"/>
        </w:rPr>
      </w:pPr>
      <w:del w:id="1343" w:author="Brian Hunt" w:date="2011-11-06T14:48:00Z">
        <w:r>
          <w:delText>Bankruptcy unions;</w:delText>
        </w:r>
      </w:del>
    </w:p>
    <w:p w:rsidR="00962047" w:rsidRDefault="00962047" w:rsidP="00962047">
      <w:pPr>
        <w:pStyle w:val="ArticleCommentary"/>
        <w:numPr>
          <w:ilvl w:val="1"/>
          <w:numId w:val="67"/>
        </w:numPr>
        <w:spacing w:line="240" w:lineRule="auto"/>
        <w:rPr>
          <w:del w:id="1344" w:author="Brian Hunt" w:date="2011-11-06T14:48:00Z"/>
        </w:rPr>
      </w:pPr>
      <w:del w:id="1345" w:author="Brian Hunt" w:date="2011-11-06T14:48:00Z">
        <w:r>
          <w:delText>Applicable time limits;</w:delText>
        </w:r>
      </w:del>
    </w:p>
    <w:p w:rsidR="00962047" w:rsidRDefault="00962047" w:rsidP="00962047">
      <w:pPr>
        <w:pStyle w:val="ArticleCommentary"/>
        <w:numPr>
          <w:ilvl w:val="1"/>
          <w:numId w:val="67"/>
        </w:numPr>
        <w:spacing w:line="240" w:lineRule="auto"/>
        <w:rPr>
          <w:del w:id="1346" w:author="Brian Hunt" w:date="2011-11-06T14:48:00Z"/>
        </w:rPr>
      </w:pPr>
      <w:del w:id="1347" w:author="Brian Hunt" w:date="2011-11-06T14:48:00Z">
        <w:r>
          <w:delText>Creditor priorities;</w:delText>
        </w:r>
      </w:del>
    </w:p>
    <w:p w:rsidR="00962047" w:rsidRDefault="00962047" w:rsidP="00962047">
      <w:pPr>
        <w:pStyle w:val="ArticleCommentary"/>
        <w:numPr>
          <w:ilvl w:val="1"/>
          <w:numId w:val="67"/>
        </w:numPr>
        <w:spacing w:line="240" w:lineRule="auto"/>
        <w:rPr>
          <w:del w:id="1348" w:author="Brian Hunt" w:date="2011-11-06T14:48:00Z"/>
        </w:rPr>
      </w:pPr>
      <w:del w:id="1349" w:author="Brian Hunt" w:date="2011-11-06T14:48:00Z">
        <w:r>
          <w:delText>Clarification of the definition of creditors;</w:delText>
        </w:r>
      </w:del>
    </w:p>
    <w:p w:rsidR="00962047" w:rsidRDefault="00962047" w:rsidP="00962047">
      <w:pPr>
        <w:pStyle w:val="ArticleCommentary"/>
        <w:numPr>
          <w:ilvl w:val="1"/>
          <w:numId w:val="67"/>
        </w:numPr>
        <w:spacing w:line="240" w:lineRule="auto"/>
        <w:rPr>
          <w:del w:id="1350" w:author="Brian Hunt" w:date="2011-11-06T14:48:00Z"/>
        </w:rPr>
      </w:pPr>
      <w:del w:id="1351" w:author="Brian Hunt" w:date="2011-11-06T14:48:00Z">
        <w:r>
          <w:delText>Definition of ‘insolvent’;</w:delText>
        </w:r>
      </w:del>
    </w:p>
    <w:p w:rsidR="00962047" w:rsidRDefault="00962047" w:rsidP="00962047">
      <w:pPr>
        <w:pStyle w:val="ArticleCommentary"/>
        <w:numPr>
          <w:ilvl w:val="1"/>
          <w:numId w:val="67"/>
        </w:numPr>
        <w:spacing w:line="240" w:lineRule="auto"/>
        <w:rPr>
          <w:del w:id="1352" w:author="Brian Hunt" w:date="2011-11-06T14:48:00Z"/>
        </w:rPr>
      </w:pPr>
      <w:del w:id="1353" w:author="Brian Hunt" w:date="2011-11-06T14:48:00Z">
        <w:r>
          <w:delText>Definitions of creditor classes;</w:delText>
        </w:r>
      </w:del>
    </w:p>
    <w:p w:rsidR="00962047" w:rsidRDefault="00962047" w:rsidP="00962047">
      <w:pPr>
        <w:pStyle w:val="ArticleCommentary"/>
        <w:numPr>
          <w:ilvl w:val="1"/>
          <w:numId w:val="67"/>
        </w:numPr>
        <w:spacing w:line="240" w:lineRule="auto"/>
        <w:rPr>
          <w:del w:id="1354" w:author="Brian Hunt" w:date="2011-11-06T14:48:00Z"/>
        </w:rPr>
      </w:pPr>
      <w:del w:id="1355" w:author="Brian Hunt" w:date="2011-11-06T14:48:00Z">
        <w:r>
          <w:delText>Relationships with any third parties (e.g. IMF, Paris Club);</w:delText>
        </w:r>
      </w:del>
    </w:p>
    <w:p w:rsidR="00962047" w:rsidRDefault="00962047" w:rsidP="00962047">
      <w:pPr>
        <w:pStyle w:val="ArticleCommentary"/>
        <w:numPr>
          <w:ilvl w:val="1"/>
          <w:numId w:val="67"/>
        </w:numPr>
        <w:spacing w:line="240" w:lineRule="auto"/>
        <w:rPr>
          <w:del w:id="1356" w:author="Brian Hunt" w:date="2011-11-06T14:48:00Z"/>
        </w:rPr>
      </w:pPr>
      <w:del w:id="1357" w:author="Brian Hunt" w:date="2011-11-06T14:48:00Z">
        <w:r>
          <w:delText>Any pre-planned details for a work-out;</w:delText>
        </w:r>
      </w:del>
    </w:p>
    <w:p w:rsidR="00962047" w:rsidRDefault="00962047" w:rsidP="00962047">
      <w:pPr>
        <w:pStyle w:val="ArticleCommentary"/>
        <w:numPr>
          <w:ilvl w:val="1"/>
          <w:numId w:val="67"/>
        </w:numPr>
        <w:spacing w:line="240" w:lineRule="auto"/>
        <w:rPr>
          <w:del w:id="1358" w:author="Brian Hunt" w:date="2011-11-06T14:48:00Z"/>
        </w:rPr>
      </w:pPr>
      <w:del w:id="1359" w:author="Brian Hunt" w:date="2011-11-06T14:48:00Z">
        <w:r>
          <w:delText>Disclosure obligations;</w:delText>
        </w:r>
      </w:del>
    </w:p>
    <w:p w:rsidR="00962047" w:rsidRDefault="00962047" w:rsidP="00962047">
      <w:pPr>
        <w:pStyle w:val="ArticleCommentary"/>
        <w:numPr>
          <w:ilvl w:val="1"/>
          <w:numId w:val="67"/>
        </w:numPr>
        <w:spacing w:line="240" w:lineRule="auto"/>
        <w:rPr>
          <w:del w:id="1360" w:author="Brian Hunt" w:date="2011-11-06T14:48:00Z"/>
        </w:rPr>
      </w:pPr>
      <w:del w:id="1361" w:author="Brian Hunt" w:date="2011-11-06T14:48:00Z">
        <w:r>
          <w:delText>Equity schedules for a debt-equity conversion (i.e. collateral, or realizable domestic assets);</w:delText>
        </w:r>
      </w:del>
    </w:p>
    <w:p w:rsidR="00962047" w:rsidRDefault="00962047" w:rsidP="00962047">
      <w:pPr>
        <w:pStyle w:val="ArticleCommentary"/>
        <w:numPr>
          <w:ilvl w:val="1"/>
          <w:numId w:val="67"/>
        </w:numPr>
        <w:spacing w:line="240" w:lineRule="auto"/>
        <w:rPr>
          <w:del w:id="1362" w:author="Brian Hunt" w:date="2011-11-06T14:48:00Z"/>
        </w:rPr>
      </w:pPr>
      <w:del w:id="1363" w:author="Brian Hunt" w:date="2011-11-06T14:48:00Z">
        <w:r>
          <w:delText>Effect of contractual restrictions (negative pledges, etc.);</w:delText>
        </w:r>
      </w:del>
    </w:p>
    <w:p w:rsidR="00962047" w:rsidRDefault="00962047" w:rsidP="00962047">
      <w:pPr>
        <w:pStyle w:val="ArticleCommentary"/>
        <w:numPr>
          <w:ilvl w:val="1"/>
          <w:numId w:val="67"/>
        </w:numPr>
        <w:spacing w:line="240" w:lineRule="auto"/>
        <w:rPr>
          <w:del w:id="1364" w:author="Brian Hunt" w:date="2011-11-06T14:48:00Z"/>
        </w:rPr>
      </w:pPr>
      <w:del w:id="1365" w:author="Brian Hunt" w:date="2011-11-06T14:48:00Z">
        <w:r>
          <w:delText>Governing law;</w:delText>
        </w:r>
      </w:del>
    </w:p>
    <w:p w:rsidR="00962047" w:rsidRDefault="00962047" w:rsidP="00962047">
      <w:pPr>
        <w:pStyle w:val="ArticleCommentary"/>
        <w:numPr>
          <w:ilvl w:val="1"/>
          <w:numId w:val="67"/>
        </w:numPr>
        <w:spacing w:line="240" w:lineRule="auto"/>
        <w:rPr>
          <w:del w:id="1366" w:author="Brian Hunt" w:date="2011-11-06T14:48:00Z"/>
        </w:rPr>
      </w:pPr>
      <w:del w:id="1367" w:author="Brian Hunt" w:date="2011-11-06T14:48:00Z">
        <w:r>
          <w:delText>Odious and inadmissible debts;</w:delText>
        </w:r>
      </w:del>
    </w:p>
    <w:p w:rsidR="00962047" w:rsidRDefault="00962047" w:rsidP="00962047">
      <w:pPr>
        <w:pStyle w:val="ArticleCommentary"/>
        <w:numPr>
          <w:ilvl w:val="1"/>
          <w:numId w:val="67"/>
        </w:numPr>
        <w:spacing w:line="240" w:lineRule="auto"/>
        <w:rPr>
          <w:del w:id="1368" w:author="Brian Hunt" w:date="2011-11-06T14:48:00Z"/>
        </w:rPr>
      </w:pPr>
      <w:del w:id="1369" w:author="Brian Hunt" w:date="2011-11-06T14:48:00Z">
        <w:r>
          <w:delText>Guarantees;</w:delText>
        </w:r>
      </w:del>
    </w:p>
    <w:p w:rsidR="00962047" w:rsidRDefault="00962047" w:rsidP="00962047">
      <w:pPr>
        <w:pStyle w:val="ArticleCommentary"/>
        <w:numPr>
          <w:ilvl w:val="1"/>
          <w:numId w:val="67"/>
        </w:numPr>
        <w:spacing w:line="240" w:lineRule="auto"/>
        <w:rPr>
          <w:del w:id="1370" w:author="Brian Hunt" w:date="2011-11-06T14:48:00Z"/>
        </w:rPr>
      </w:pPr>
      <w:del w:id="1371" w:author="Brian Hunt" w:date="2011-11-06T14:48:00Z">
        <w:r>
          <w:delText>Debtor-in-possession;</w:delText>
        </w:r>
      </w:del>
    </w:p>
    <w:p w:rsidR="00962047" w:rsidRDefault="00962047" w:rsidP="00962047">
      <w:pPr>
        <w:pStyle w:val="ArticleCommentary"/>
        <w:numPr>
          <w:ilvl w:val="1"/>
          <w:numId w:val="67"/>
        </w:numPr>
        <w:spacing w:line="240" w:lineRule="auto"/>
        <w:rPr>
          <w:del w:id="1372" w:author="Brian Hunt" w:date="2011-11-06T14:48:00Z"/>
        </w:rPr>
      </w:pPr>
      <w:del w:id="1373" w:author="Brian Hunt" w:date="2011-11-06T14:48:00Z">
        <w:r>
          <w:delText>Globally recognized freeze on litigation;</w:delText>
        </w:r>
      </w:del>
    </w:p>
    <w:p w:rsidR="00962047" w:rsidRDefault="00962047" w:rsidP="00962047">
      <w:pPr>
        <w:pStyle w:val="ArticleCommentary"/>
        <w:numPr>
          <w:ilvl w:val="1"/>
          <w:numId w:val="67"/>
        </w:numPr>
        <w:spacing w:line="240" w:lineRule="auto"/>
        <w:rPr>
          <w:del w:id="1374" w:author="Brian Hunt" w:date="2011-11-06T14:48:00Z"/>
        </w:rPr>
      </w:pPr>
      <w:del w:id="1375" w:author="Brian Hunt" w:date="2011-11-06T14:48:00Z">
        <w:r>
          <w:delText>Binding of hold-out creditors (i.e. quorums and “majorities”);</w:delText>
        </w:r>
      </w:del>
    </w:p>
    <w:p w:rsidR="00962047" w:rsidRDefault="00962047" w:rsidP="00962047">
      <w:pPr>
        <w:pStyle w:val="ArticleCommentary"/>
        <w:numPr>
          <w:ilvl w:val="1"/>
          <w:numId w:val="67"/>
        </w:numPr>
        <w:spacing w:line="240" w:lineRule="auto"/>
        <w:rPr>
          <w:del w:id="1376" w:author="Brian Hunt" w:date="2011-11-06T14:48:00Z"/>
        </w:rPr>
      </w:pPr>
      <w:del w:id="1377" w:author="Brian Hunt" w:date="2011-11-06T14:48:00Z">
        <w:r>
          <w:delText>Procedural dismissals.</w:delText>
        </w:r>
      </w:del>
    </w:p>
    <w:p w:rsidR="00962047" w:rsidRDefault="00962047" w:rsidP="00962047">
      <w:pPr>
        <w:pStyle w:val="ArticleCommentary"/>
        <w:rPr>
          <w:del w:id="1378" w:author="Brian Hunt" w:date="2011-11-06T14:48:00Z"/>
        </w:rPr>
      </w:pPr>
      <w:del w:id="1379" w:author="Brian Hunt" w:date="2011-11-06T14:48:00Z">
        <w:r>
          <w:delText>The above provisions are a likely incomplete list of considerations for each State, they are likely to differ across cultures, and they are likely to change as global society evolves. As such they ought to be more malleable than the nexus itself.</w:delText>
        </w:r>
      </w:del>
    </w:p>
    <w:p w:rsidR="00962047" w:rsidRPr="00962047" w:rsidRDefault="00962047" w:rsidP="00962047">
      <w:pPr>
        <w:pStyle w:val="ArticleCommentary"/>
        <w:rPr>
          <w:del w:id="1380" w:author="Brian Hunt" w:date="2011-11-06T14:48:00Z"/>
        </w:rPr>
      </w:pPr>
      <w:del w:id="1381" w:author="Brian Hunt" w:date="2011-11-06T14:48:00Z">
        <w:r>
          <w:delText>Proposed Rules would (and ought to) be scrutinized by creditors.</w:delText>
        </w:r>
      </w:del>
    </w:p>
    <w:p w:rsidR="0026373A" w:rsidRDefault="0026373A" w:rsidP="00D20F12">
      <w:pPr>
        <w:pStyle w:val="Article"/>
        <w:rPr>
          <w:del w:id="1382" w:author="Brian Hunt" w:date="2011-11-06T14:48:00Z"/>
        </w:rPr>
      </w:pPr>
      <w:del w:id="1383" w:author="Brian Hunt" w:date="2011-11-06T14:48:00Z">
        <w:r>
          <w:delText>Each signatory shall adopt Rules that govern the procedure in the event of a sovereign bankruptcy.</w:delText>
        </w:r>
      </w:del>
    </w:p>
    <w:p w:rsidR="00962047" w:rsidRDefault="00962047" w:rsidP="00962047">
      <w:pPr>
        <w:pStyle w:val="ArticleCommentary"/>
        <w:rPr>
          <w:del w:id="1384" w:author="Brian Hunt" w:date="2011-11-06T14:48:00Z"/>
        </w:rPr>
      </w:pPr>
      <w:del w:id="1385" w:author="Brian Hunt" w:date="2011-11-06T14:48:00Z">
        <w:r>
          <w:delText xml:space="preserve">The Rules govern the procedure of </w:delText>
        </w:r>
      </w:del>
      <w:r w:rsidR="008F10F6">
        <w:t xml:space="preserve">the </w:t>
      </w:r>
      <w:r w:rsidR="00664DDC">
        <w:t>Tribunal</w:t>
      </w:r>
      <w:del w:id="1386" w:author="Brian Hunt" w:date="2011-11-06T14:48:00Z">
        <w:r>
          <w:delText xml:space="preserve"> for each respective applicant.</w:delText>
        </w:r>
      </w:del>
    </w:p>
    <w:p w:rsidR="003362AC" w:rsidRDefault="00C052B1" w:rsidP="00D20F12">
      <w:pPr>
        <w:pStyle w:val="Article"/>
        <w:rPr>
          <w:del w:id="1387" w:author="Brian Hunt" w:date="2011-11-06T14:48:00Z"/>
        </w:rPr>
      </w:pPr>
      <w:del w:id="1388" w:author="Brian Hunt" w:date="2011-11-06T14:48:00Z">
        <w:r>
          <w:delText>In a proceeding commenced by a State</w:delText>
        </w:r>
        <w:r w:rsidR="003362AC">
          <w:delText xml:space="preserve"> before this Court</w:delText>
        </w:r>
        <w:r>
          <w:delText>, the Rules of that State shall be deemed to be a part of this Convention.</w:delText>
        </w:r>
      </w:del>
    </w:p>
    <w:p w:rsidR="0026373A" w:rsidRDefault="0026373A" w:rsidP="000B081C">
      <w:pPr>
        <w:pStyle w:val="Heading2"/>
        <w:numPr>
          <w:ilvl w:val="1"/>
          <w:numId w:val="27"/>
        </w:numPr>
        <w:spacing w:before="200" w:after="0"/>
        <w:jc w:val="center"/>
        <w:rPr>
          <w:del w:id="1389" w:author="Brian Hunt" w:date="2011-11-06T14:48:00Z"/>
        </w:rPr>
      </w:pPr>
      <w:bookmarkStart w:id="1390" w:name="_Toc179127603"/>
      <w:del w:id="1391" w:author="Brian Hunt" w:date="2011-11-06T14:48:00Z">
        <w:r>
          <w:delText>Model Rules</w:delText>
        </w:r>
        <w:bookmarkEnd w:id="1390"/>
      </w:del>
    </w:p>
    <w:p w:rsidR="00D2340D" w:rsidRDefault="00D2340D" w:rsidP="005E0B9E">
      <w:pPr>
        <w:pStyle w:val="ArticleCommentary"/>
        <w:rPr>
          <w:del w:id="1392" w:author="Brian Hunt" w:date="2011-11-06T14:48:00Z"/>
        </w:rPr>
      </w:pPr>
      <w:del w:id="1393" w:author="Brian Hunt" w:date="2011-11-06T14:48:00Z">
        <w:r>
          <w:delText>Model Rul</w:delText>
        </w:r>
        <w:r w:rsidR="00187C9A">
          <w:delText>es provide a baseline for State-specific rules</w:delText>
        </w:r>
        <w:r>
          <w:delText>.</w:delText>
        </w:r>
        <w:r w:rsidR="002873B1">
          <w:delText xml:space="preserve"> An initial “Model Rules” shall accompany the Treaty.</w:delText>
        </w:r>
      </w:del>
    </w:p>
    <w:p w:rsidR="0026373A" w:rsidRDefault="0026373A" w:rsidP="00D20F12">
      <w:pPr>
        <w:pStyle w:val="Article"/>
        <w:rPr>
          <w:del w:id="1394" w:author="Brian Hunt" w:date="2011-11-06T14:48:00Z"/>
        </w:rPr>
      </w:pPr>
      <w:del w:id="1395" w:author="Brian Hunt" w:date="2011-11-06T14:48:00Z">
        <w:r>
          <w:delText xml:space="preserve">The </w:delText>
        </w:r>
        <w:r w:rsidR="00310079">
          <w:delText xml:space="preserve">Chief Judge </w:delText>
        </w:r>
        <w:r w:rsidR="00D2340D">
          <w:delText>may propose at any time</w:delText>
        </w:r>
        <w:r w:rsidR="00310079">
          <w:delText xml:space="preserve"> </w:delText>
        </w:r>
        <w:r w:rsidR="00EC6FA3">
          <w:delText xml:space="preserve">on </w:delText>
        </w:r>
        <w:r w:rsidR="00310079">
          <w:delText>amendments to the Model Rules.</w:delText>
        </w:r>
      </w:del>
    </w:p>
    <w:p w:rsidR="00FC2BC6" w:rsidRDefault="00FC2BC6" w:rsidP="00D20F12">
      <w:pPr>
        <w:pStyle w:val="Article"/>
        <w:rPr>
          <w:del w:id="1396" w:author="Brian Hunt" w:date="2011-11-06T14:48:00Z"/>
        </w:rPr>
      </w:pPr>
      <w:del w:id="1397" w:author="Brian Hunt" w:date="2011-11-06T14:48:00Z">
        <w:r>
          <w:delText>Within 14 days of a vote by twelve Judges to approve an amendment of the Model Rules a copy of said amendment shall be circulated to Signatories.</w:delText>
        </w:r>
      </w:del>
    </w:p>
    <w:p w:rsidR="00310079" w:rsidRDefault="00310079" w:rsidP="00D20F12">
      <w:pPr>
        <w:pStyle w:val="Article"/>
        <w:rPr>
          <w:del w:id="1398" w:author="Brian Hunt" w:date="2011-11-06T14:48:00Z"/>
        </w:rPr>
      </w:pPr>
      <w:del w:id="1399" w:author="Brian Hunt" w:date="2011-11-06T14:48:00Z">
        <w:r>
          <w:delText>Amendments to Model Rules come into effect</w:delText>
        </w:r>
        <w:r w:rsidR="00D2340D">
          <w:delText xml:space="preserve"> as if ratified by individual states</w:delText>
        </w:r>
        <w:r>
          <w:delText xml:space="preserve"> </w:delText>
        </w:r>
        <w:r w:rsidR="00D2340D">
          <w:delText>one year</w:delText>
        </w:r>
        <w:r>
          <w:delText xml:space="preserve"> after </w:delText>
        </w:r>
        <w:r w:rsidR="00D2340D">
          <w:delText xml:space="preserve">a vote </w:delText>
        </w:r>
        <w:r w:rsidR="00EC6FA3">
          <w:delText xml:space="preserve">by </w:delText>
        </w:r>
        <w:r w:rsidR="00D2340D">
          <w:delText>the Judges</w:delText>
        </w:r>
        <w:r w:rsidR="002873B1">
          <w:delText>, and such coming into effect shall be called “Assent”</w:delText>
        </w:r>
        <w:r w:rsidR="00D2340D">
          <w:delText>.</w:delText>
        </w:r>
      </w:del>
    </w:p>
    <w:p w:rsidR="002873B1" w:rsidRDefault="002873B1" w:rsidP="00D20F12">
      <w:pPr>
        <w:pStyle w:val="Article"/>
        <w:rPr>
          <w:del w:id="1400" w:author="Brian Hunt" w:date="2011-11-06T14:48:00Z"/>
        </w:rPr>
      </w:pPr>
      <w:del w:id="1401" w:author="Brian Hunt" w:date="2011-11-06T14:48:00Z">
        <w:r>
          <w:delText>Unless otherwise set out in the Rules, a State may at any time modify the Model Rules applicable to it prior to Assent.</w:delText>
        </w:r>
      </w:del>
    </w:p>
    <w:p w:rsidR="00476F97" w:rsidRDefault="00476F97" w:rsidP="00476F97">
      <w:pPr>
        <w:pStyle w:val="Heading2"/>
        <w:numPr>
          <w:ilvl w:val="1"/>
          <w:numId w:val="27"/>
        </w:numPr>
        <w:spacing w:before="200" w:after="0"/>
        <w:jc w:val="center"/>
        <w:rPr>
          <w:del w:id="1402" w:author="Brian Hunt" w:date="2011-11-06T14:48:00Z"/>
        </w:rPr>
      </w:pPr>
      <w:bookmarkStart w:id="1403" w:name="_Toc179127604"/>
      <w:del w:id="1404" w:author="Brian Hunt" w:date="2011-11-06T14:48:00Z">
        <w:r>
          <w:delText>Directions</w:delText>
        </w:r>
        <w:bookmarkEnd w:id="1403"/>
      </w:del>
    </w:p>
    <w:p w:rsidR="00A6258B" w:rsidRDefault="00476F97" w:rsidP="00D20F12">
      <w:pPr>
        <w:pStyle w:val="Article"/>
        <w:rPr>
          <w:del w:id="1405" w:author="Brian Hunt" w:date="2011-11-06T14:48:00Z"/>
        </w:rPr>
      </w:pPr>
      <w:del w:id="1406" w:author="Brian Hunt" w:date="2011-11-06T14:48:00Z">
        <w:r>
          <w:delText>The Chief Judge may make Directions</w:delText>
        </w:r>
        <w:r w:rsidR="00A6258B">
          <w:delText xml:space="preserve"> that govern any technical and logistical requirements of operating the Court.</w:delText>
        </w:r>
      </w:del>
    </w:p>
    <w:p w:rsidR="00A6258B" w:rsidRPr="00476F97" w:rsidRDefault="00A6258B" w:rsidP="00A6258B">
      <w:pPr>
        <w:pStyle w:val="ArticleCommentary"/>
        <w:rPr>
          <w:del w:id="1407" w:author="Brian Hunt" w:date="2011-11-06T14:48:00Z"/>
        </w:rPr>
      </w:pPr>
      <w:del w:id="1408" w:author="Brian Hunt" w:date="2011-11-06T14:48:00Z">
        <w:r>
          <w:delText xml:space="preserve">The above directions may include e.g. renting space, setting Judge salaries and employing staff, </w:delText>
        </w:r>
        <w:r w:rsidR="004F3708">
          <w:delText>govern counsel who may appear by rules of professional conduct (via a Bar) or educational courses or costs schemes; etc.</w:delText>
        </w:r>
      </w:del>
    </w:p>
    <w:p w:rsidR="00310079" w:rsidRDefault="00644509" w:rsidP="003A2B94">
      <w:pPr>
        <w:pStyle w:val="Heading1"/>
        <w:pageBreakBefore w:val="0"/>
        <w:numPr>
          <w:ilvl w:val="0"/>
          <w:numId w:val="27"/>
        </w:numPr>
        <w:pBdr>
          <w:bottom w:val="none" w:sz="0" w:space="0" w:color="auto"/>
        </w:pBdr>
        <w:rPr>
          <w:del w:id="1409" w:author="Brian Hunt" w:date="2011-11-06T14:48:00Z"/>
        </w:rPr>
      </w:pPr>
      <w:bookmarkStart w:id="1410" w:name="_Toc179127605"/>
      <w:del w:id="1411" w:author="Brian Hunt" w:date="2011-11-06T14:48:00Z">
        <w:r>
          <w:delText>Jurisdiction</w:delText>
        </w:r>
        <w:r w:rsidR="00310079">
          <w:delText xml:space="preserve"> of the Court</w:delText>
        </w:r>
        <w:bookmarkEnd w:id="1410"/>
      </w:del>
    </w:p>
    <w:p w:rsidR="005C3E99" w:rsidRPr="005C3E99" w:rsidRDefault="005C3E99" w:rsidP="005E0B9E">
      <w:pPr>
        <w:pStyle w:val="ArticleCommentary"/>
        <w:rPr>
          <w:del w:id="1412" w:author="Brian Hunt" w:date="2011-11-06T14:48:00Z"/>
        </w:rPr>
      </w:pPr>
      <w:del w:id="1413" w:author="Brian Hunt" w:date="2011-11-06T14:48:00Z">
        <w:r>
          <w:delText>What powers are given to the Court?</w:delText>
        </w:r>
      </w:del>
    </w:p>
    <w:p w:rsidR="00231DFF" w:rsidRDefault="00701C1F" w:rsidP="00845501">
      <w:pPr>
        <w:pStyle w:val="Heading2"/>
      </w:pPr>
      <w:bookmarkStart w:id="1414" w:name="_Toc179127606"/>
      <w:del w:id="1415" w:author="Brian Hunt" w:date="2011-11-06T14:48:00Z">
        <w:r>
          <w:delText xml:space="preserve">Recognition &amp; </w:delText>
        </w:r>
      </w:del>
      <w:moveFromRangeStart w:id="1416" w:author="Brian Hunt" w:date="2011-11-06T14:48:00Z" w:name="move182210267"/>
      <w:moveFrom w:id="1417" w:author="Brian Hunt" w:date="2011-11-06T14:48:00Z">
        <w:r w:rsidR="007242B6" w:rsidRPr="00497EC6">
          <w:t>Enforcement</w:t>
        </w:r>
      </w:moveFrom>
      <w:bookmarkEnd w:id="1414"/>
    </w:p>
    <w:moveFromRangeEnd w:id="1416"/>
    <w:p w:rsidR="00B77653" w:rsidRDefault="00701C1F" w:rsidP="00D20F12">
      <w:pPr>
        <w:pStyle w:val="Article"/>
        <w:rPr>
          <w:del w:id="1418" w:author="Brian Hunt" w:date="2011-11-06T14:48:00Z"/>
        </w:rPr>
      </w:pPr>
      <w:del w:id="1419" w:author="Brian Hunt" w:date="2011-11-06T14:48:00Z">
        <w:r>
          <w:delText xml:space="preserve">The Court is acknowledged by signatories to be a permanent arbitral body for the purposes of the </w:delText>
        </w:r>
        <w:r w:rsidRPr="00701C1F">
          <w:delText>United Nations Convention on the Recognition and Enforcement of Foreign Arbitral Awards, done at New York, June 10, 1958, 21 U.S.T. 2517, T.I.</w:delText>
        </w:r>
        <w:r>
          <w:delText>A.S. No. 6997, 330 U.N.T.S. 38 (</w:delText>
        </w:r>
        <w:r w:rsidR="002C3D91">
          <w:delText xml:space="preserve">the </w:delText>
        </w:r>
        <w:r w:rsidRPr="00701C1F">
          <w:delText>"New York Convention"</w:delText>
        </w:r>
        <w:r>
          <w:delText>).</w:delText>
        </w:r>
      </w:del>
    </w:p>
    <w:p w:rsidR="00701C1F" w:rsidRDefault="00701C1F" w:rsidP="005E0B9E">
      <w:pPr>
        <w:pStyle w:val="ArticleCommentary"/>
        <w:rPr>
          <w:del w:id="1420" w:author="Brian Hunt" w:date="2011-11-06T14:48:00Z"/>
        </w:rPr>
      </w:pPr>
      <w:del w:id="1421" w:author="Brian Hunt" w:date="2011-11-06T14:48:00Z">
        <w:r>
          <w:delText xml:space="preserve">This reference and incorporation </w:delText>
        </w:r>
        <w:r w:rsidR="007C7A87">
          <w:delText xml:space="preserve">may </w:delText>
        </w:r>
        <w:r w:rsidR="00644509">
          <w:delText xml:space="preserve">avoid </w:delText>
        </w:r>
        <w:r w:rsidR="007C7A87">
          <w:delText xml:space="preserve">some </w:delText>
        </w:r>
        <w:r>
          <w:delText xml:space="preserve">issues </w:delText>
        </w:r>
        <w:r w:rsidR="007C7A87">
          <w:delText xml:space="preserve">with </w:delText>
        </w:r>
        <w:r>
          <w:delText>enforcement</w:delText>
        </w:r>
        <w:r w:rsidR="007C7A87">
          <w:delText xml:space="preserve"> by even non-signatories</w:delText>
        </w:r>
        <w:r>
          <w:delText>.</w:delText>
        </w:r>
        <w:r w:rsidR="007C7A87">
          <w:delText xml:space="preserve"> It is an alternative to the “final and binding judgment of a Court” language in Article 8 at page 34 of the Interim Report of the Sovereign Insolvency Study Group.</w:delText>
        </w:r>
      </w:del>
    </w:p>
    <w:p w:rsidR="00701C1F" w:rsidRDefault="00701C1F" w:rsidP="00D20F12">
      <w:pPr>
        <w:pStyle w:val="Article"/>
        <w:rPr>
          <w:del w:id="1422" w:author="Brian Hunt" w:date="2011-11-06T14:48:00Z"/>
        </w:rPr>
      </w:pPr>
      <w:commentRangeStart w:id="1423"/>
      <w:del w:id="1424" w:author="Brian Hunt" w:date="2011-11-06T14:48:00Z">
        <w:r>
          <w:delText>Each Signatory to this Convention is also deemed to be a party</w:delText>
        </w:r>
        <w:r w:rsidR="006E0AC0" w:rsidRPr="006E0AC0">
          <w:delText xml:space="preserve"> </w:delText>
        </w:r>
        <w:r w:rsidR="006E0AC0">
          <w:delText>to the New York Convention</w:delText>
        </w:r>
        <w:r>
          <w:delText xml:space="preserve"> for the purpose of </w:delText>
        </w:r>
        <w:r w:rsidR="006E0AC0">
          <w:delText xml:space="preserve">enforcing </w:delText>
        </w:r>
        <w:r>
          <w:delText xml:space="preserve">awards </w:delText>
        </w:r>
        <w:r w:rsidR="006E0AC0">
          <w:delText xml:space="preserve">of </w:delText>
        </w:r>
        <w:r>
          <w:delText>the Court</w:delText>
        </w:r>
        <w:r w:rsidR="006E0AC0">
          <w:delText>, but for no other purpose</w:delText>
        </w:r>
        <w:r>
          <w:delText>.</w:delText>
        </w:r>
        <w:commentRangeEnd w:id="1423"/>
        <w:r w:rsidR="00463B0A">
          <w:rPr>
            <w:rStyle w:val="CommentReference"/>
          </w:rPr>
          <w:commentReference w:id="1423"/>
        </w:r>
      </w:del>
    </w:p>
    <w:p w:rsidR="005650D7" w:rsidRDefault="00AB1A0A" w:rsidP="005E0B9E">
      <w:pPr>
        <w:pStyle w:val="ArticleCommentary"/>
        <w:rPr>
          <w:del w:id="1425" w:author="Brian Hunt" w:date="2011-11-06T14:48:00Z"/>
        </w:rPr>
      </w:pPr>
      <w:del w:id="1426" w:author="Brian Hunt" w:date="2011-11-06T14:48:00Z">
        <w:r>
          <w:delText>The above</w:delText>
        </w:r>
        <w:r w:rsidR="005650D7">
          <w:delText xml:space="preserve"> is to capture those rare cases where a state is a signatory to this treaty but not the NY Convention</w:delText>
        </w:r>
        <w:r w:rsidR="006E0AC0">
          <w:delText>.</w:delText>
        </w:r>
      </w:del>
    </w:p>
    <w:p w:rsidR="005650D7" w:rsidRDefault="005650D7" w:rsidP="003A2B94">
      <w:pPr>
        <w:pStyle w:val="Heading2"/>
        <w:numPr>
          <w:ilvl w:val="1"/>
          <w:numId w:val="27"/>
        </w:numPr>
        <w:spacing w:before="200" w:after="0"/>
        <w:jc w:val="center"/>
        <w:rPr>
          <w:del w:id="1427" w:author="Brian Hunt" w:date="2011-11-06T14:48:00Z"/>
        </w:rPr>
      </w:pPr>
      <w:bookmarkStart w:id="1428" w:name="_Toc179127607"/>
      <w:commentRangeStart w:id="1429"/>
      <w:del w:id="1430" w:author="Brian Hunt" w:date="2011-11-06T14:48:00Z">
        <w:r>
          <w:delText>Subject Matter Jurisdiction</w:delText>
        </w:r>
        <w:bookmarkEnd w:id="1428"/>
      </w:del>
    </w:p>
    <w:p w:rsidR="005650D7" w:rsidRDefault="005650D7" w:rsidP="00D20F12">
      <w:pPr>
        <w:pStyle w:val="Article"/>
        <w:rPr>
          <w:del w:id="1431" w:author="Brian Hunt" w:date="2011-11-06T14:48:00Z"/>
        </w:rPr>
      </w:pPr>
      <w:del w:id="1432" w:author="Brian Hunt" w:date="2011-11-06T14:48:00Z">
        <w:r>
          <w:delText xml:space="preserve">The Court shall have exclusive </w:delText>
        </w:r>
        <w:r w:rsidR="00D2340D">
          <w:delText xml:space="preserve">subject-matter </w:delText>
        </w:r>
        <w:r>
          <w:delText xml:space="preserve">jurisdiction to </w:delText>
        </w:r>
        <w:r w:rsidR="006128EC">
          <w:delText xml:space="preserve">determine </w:delText>
        </w:r>
        <w:r>
          <w:delText xml:space="preserve">all disputes </w:delText>
        </w:r>
        <w:r w:rsidR="00D2340D">
          <w:delText>related to</w:delText>
        </w:r>
        <w:r>
          <w:delText xml:space="preserve"> </w:delText>
        </w:r>
        <w:r w:rsidR="00AB1A0A">
          <w:delText xml:space="preserve">Credit </w:delText>
        </w:r>
        <w:r w:rsidR="00D2340D">
          <w:delText>involving a signatory state</w:delText>
        </w:r>
        <w:r w:rsidR="006128EC">
          <w:delText xml:space="preserve"> in accordance with this Convention</w:delText>
        </w:r>
        <w:r w:rsidR="00D2340D">
          <w:delText>.</w:delText>
        </w:r>
      </w:del>
    </w:p>
    <w:commentRangeEnd w:id="1429"/>
    <w:p w:rsidR="00D2340D" w:rsidRDefault="00463B0A" w:rsidP="005E0B9E">
      <w:pPr>
        <w:pStyle w:val="ArticleCommentary"/>
        <w:rPr>
          <w:del w:id="1433" w:author="Brian Hunt" w:date="2011-11-06T14:48:00Z"/>
        </w:rPr>
      </w:pPr>
      <w:del w:id="1434" w:author="Brian Hunt" w:date="2011-11-06T14:48:00Z">
        <w:r>
          <w:rPr>
            <w:rStyle w:val="CommentReference"/>
            <w:rFonts w:ascii="Times New Roman" w:hAnsi="Times New Roman"/>
            <w:color w:val="auto"/>
          </w:rPr>
          <w:commentReference w:id="1429"/>
        </w:r>
        <w:r w:rsidR="00D2340D">
          <w:delText>A single choice of forum will centralize expertise, eliminate forum shopping, and allow the creation of a body of jurisprudence. However, such a limitation sacrifices choice and competition.</w:delText>
        </w:r>
      </w:del>
    </w:p>
    <w:p w:rsidR="00556E70" w:rsidRDefault="00556E70" w:rsidP="00D20F12">
      <w:pPr>
        <w:pStyle w:val="Article"/>
        <w:rPr>
          <w:del w:id="1435" w:author="Brian Hunt" w:date="2011-11-06T14:48:00Z"/>
        </w:rPr>
      </w:pPr>
      <w:del w:id="1436" w:author="Brian Hunt" w:date="2011-11-06T14:48:00Z">
        <w:r>
          <w:delText>This Court has the exclusive subject-matter jurisdiction to determine all disputes arising out of the interpretation, application, or administration of this Convention or any applicable Rules.</w:delText>
        </w:r>
      </w:del>
    </w:p>
    <w:p w:rsidR="00702B9B" w:rsidRDefault="00702B9B" w:rsidP="005E0B9E">
      <w:pPr>
        <w:pStyle w:val="ArticleCommentary"/>
        <w:rPr>
          <w:del w:id="1437" w:author="Brian Hunt" w:date="2011-11-06T14:48:00Z"/>
        </w:rPr>
      </w:pPr>
      <w:del w:id="1438" w:author="Brian Hunt" w:date="2011-11-06T14:48:00Z">
        <w:r>
          <w:delText>Best not to leave this to domestic courts for fear of fragmentation, delay, and abusive forum shopping.</w:delText>
        </w:r>
      </w:del>
    </w:p>
    <w:p w:rsidR="00B822E0" w:rsidRDefault="00B822E0" w:rsidP="00B822E0">
      <w:pPr>
        <w:pStyle w:val="Heading1"/>
        <w:pageBreakBefore w:val="0"/>
        <w:numPr>
          <w:ilvl w:val="0"/>
          <w:numId w:val="27"/>
        </w:numPr>
        <w:pBdr>
          <w:bottom w:val="none" w:sz="0" w:space="0" w:color="auto"/>
        </w:pBdr>
        <w:rPr>
          <w:del w:id="1439" w:author="Brian Hunt" w:date="2011-11-06T14:48:00Z"/>
        </w:rPr>
      </w:pPr>
      <w:bookmarkStart w:id="1440" w:name="_Toc179127608"/>
      <w:del w:id="1441" w:author="Brian Hunt" w:date="2011-11-06T14:48:00Z">
        <w:r>
          <w:delText>Bankruptcy Entrance and Exit</w:delText>
        </w:r>
        <w:bookmarkEnd w:id="1440"/>
      </w:del>
    </w:p>
    <w:p w:rsidR="006B0386" w:rsidRDefault="006B0386" w:rsidP="006B0386">
      <w:pPr>
        <w:pStyle w:val="ArticleCommentary"/>
        <w:rPr>
          <w:del w:id="1442" w:author="Brian Hunt" w:date="2011-11-06T14:48:00Z"/>
        </w:rPr>
      </w:pPr>
      <w:del w:id="1443" w:author="Brian Hunt" w:date="2011-11-06T14:48:00Z">
        <w:r>
          <w:delText>The procedure for the below shall be set out in the Rules.</w:delText>
        </w:r>
      </w:del>
    </w:p>
    <w:p w:rsidR="004A7615" w:rsidRPr="006B0386" w:rsidRDefault="004A7615" w:rsidP="006B0386">
      <w:pPr>
        <w:pStyle w:val="ArticleCommentary"/>
        <w:rPr>
          <w:del w:id="1444" w:author="Brian Hunt" w:date="2011-11-06T14:48:00Z"/>
        </w:rPr>
      </w:pPr>
      <w:del w:id="1445" w:author="Brian Hunt" w:date="2011-11-06T14:48:00Z">
        <w:r>
          <w:delText>TODO: Procedure by (a) declaration or (b) petition by Creditors; Annulment of entrance where circumstances would be unjust.</w:delText>
        </w:r>
      </w:del>
    </w:p>
    <w:p w:rsidR="00F849F1" w:rsidRDefault="00B65CC5" w:rsidP="00D20F12">
      <w:pPr>
        <w:pStyle w:val="Article"/>
        <w:rPr>
          <w:del w:id="1446" w:author="Brian Hunt" w:date="2011-11-06T14:48:00Z"/>
        </w:rPr>
      </w:pPr>
      <w:del w:id="1447" w:author="Brian Hunt" w:date="2011-11-06T14:48:00Z">
        <w:r>
          <w:delText>Any S</w:delText>
        </w:r>
        <w:r w:rsidR="00B822E0">
          <w:delText xml:space="preserve">tate may </w:delText>
        </w:r>
        <w:r w:rsidR="003A066A">
          <w:delText>enter</w:delText>
        </w:r>
        <w:r w:rsidR="00B822E0">
          <w:delText xml:space="preserve"> </w:delText>
        </w:r>
        <w:r w:rsidR="00F849F1">
          <w:delText xml:space="preserve">Bankruptcy </w:delText>
        </w:r>
        <w:r w:rsidR="00B822E0">
          <w:delText xml:space="preserve">by </w:delText>
        </w:r>
        <w:r w:rsidR="003A066A">
          <w:delText>such means as are set out in the Rules</w:delText>
        </w:r>
        <w:r>
          <w:delText xml:space="preserve"> of that State</w:delText>
        </w:r>
        <w:r w:rsidR="00F849F1">
          <w:delText>.</w:delText>
        </w:r>
      </w:del>
    </w:p>
    <w:p w:rsidR="0082544A" w:rsidRDefault="0082544A" w:rsidP="005E0B9E">
      <w:pPr>
        <w:pStyle w:val="ArticleCommentary"/>
        <w:rPr>
          <w:del w:id="1448" w:author="Brian Hunt" w:date="2011-11-06T14:48:00Z"/>
        </w:rPr>
      </w:pPr>
      <w:del w:id="1449" w:author="Brian Hunt" w:date="2011-11-06T14:48:00Z">
        <w:r>
          <w:delText>Ought we limit the right of declaration to states? Could creditors not also have that right, so as to seek pr</w:delText>
        </w:r>
        <w:r w:rsidR="00F849F1">
          <w:delText>otections of bankruptcy herein?</w:delText>
        </w:r>
      </w:del>
    </w:p>
    <w:p w:rsidR="00B822E0" w:rsidRDefault="00B822E0" w:rsidP="00D20F12">
      <w:pPr>
        <w:pStyle w:val="Article"/>
        <w:rPr>
          <w:del w:id="1450" w:author="Brian Hunt" w:date="2011-11-06T14:48:00Z"/>
        </w:rPr>
      </w:pPr>
      <w:del w:id="1451" w:author="Brian Hunt" w:date="2011-11-06T14:48:00Z">
        <w:r>
          <w:delText xml:space="preserve">A state </w:delText>
        </w:r>
        <w:r w:rsidR="00FA1C2E">
          <w:delText>exits</w:delText>
        </w:r>
        <w:r>
          <w:delText xml:space="preserve"> Bankruptcy upon any of the following:</w:delText>
        </w:r>
      </w:del>
    </w:p>
    <w:p w:rsidR="00B822E0" w:rsidRDefault="00CC3388" w:rsidP="00463B0A">
      <w:pPr>
        <w:pStyle w:val="Article"/>
        <w:numPr>
          <w:ilvl w:val="1"/>
          <w:numId w:val="41"/>
        </w:numPr>
        <w:jc w:val="both"/>
        <w:rPr>
          <w:del w:id="1452" w:author="Brian Hunt" w:date="2011-11-06T14:48:00Z"/>
        </w:rPr>
      </w:pPr>
      <w:del w:id="1453" w:author="Brian Hunt" w:date="2011-11-06T14:48:00Z">
        <w:r>
          <w:delText xml:space="preserve">Creditors </w:delText>
        </w:r>
        <w:r w:rsidR="00B822E0">
          <w:delText xml:space="preserve">vote pursuant to the Rules </w:delText>
        </w:r>
        <w:r>
          <w:delText>to accept a proposal, which proposal is approved by the Pre-trial Judge</w:delText>
        </w:r>
        <w:r w:rsidR="00B822E0">
          <w:delText>; or</w:delText>
        </w:r>
      </w:del>
    </w:p>
    <w:p w:rsidR="00B822E0" w:rsidRDefault="00CC3388" w:rsidP="00463B0A">
      <w:pPr>
        <w:pStyle w:val="Article"/>
        <w:numPr>
          <w:ilvl w:val="1"/>
          <w:numId w:val="41"/>
        </w:numPr>
        <w:jc w:val="both"/>
        <w:rPr>
          <w:del w:id="1454" w:author="Brian Hunt" w:date="2011-11-06T14:48:00Z"/>
        </w:rPr>
      </w:pPr>
      <w:del w:id="1455" w:author="Brian Hunt" w:date="2011-11-06T14:48:00Z">
        <w:r>
          <w:delText>T</w:delText>
        </w:r>
        <w:r w:rsidR="00B822E0">
          <w:delText>he Court</w:delText>
        </w:r>
        <w:r>
          <w:delText xml:space="preserve"> makes a final determination and no appeal has been made; or</w:delText>
        </w:r>
      </w:del>
    </w:p>
    <w:p w:rsidR="00CC3388" w:rsidRDefault="00CC3388" w:rsidP="00463B0A">
      <w:pPr>
        <w:pStyle w:val="Article"/>
        <w:numPr>
          <w:ilvl w:val="1"/>
          <w:numId w:val="41"/>
        </w:numPr>
        <w:jc w:val="both"/>
        <w:rPr>
          <w:del w:id="1456" w:author="Brian Hunt" w:date="2011-11-06T14:48:00Z"/>
        </w:rPr>
      </w:pPr>
      <w:del w:id="1457" w:author="Brian Hunt" w:date="2011-11-06T14:48:00Z">
        <w:r>
          <w:delText>The Court makes a final determination and an appeal has been dismissed or denie</w:delText>
        </w:r>
        <w:r w:rsidR="000C1DF3">
          <w:delText>d;</w:delText>
        </w:r>
      </w:del>
    </w:p>
    <w:p w:rsidR="000C1DF3" w:rsidRDefault="000C1DF3" w:rsidP="00463B0A">
      <w:pPr>
        <w:pStyle w:val="Article"/>
        <w:numPr>
          <w:ilvl w:val="1"/>
          <w:numId w:val="41"/>
        </w:numPr>
        <w:jc w:val="both"/>
        <w:rPr>
          <w:del w:id="1458" w:author="Brian Hunt" w:date="2011-11-06T14:48:00Z"/>
        </w:rPr>
      </w:pPr>
      <w:del w:id="1459" w:author="Brian Hunt" w:date="2011-11-06T14:48:00Z">
        <w:r>
          <w:delText>The application is dismissed pursuant to the Rules.</w:delText>
        </w:r>
      </w:del>
    </w:p>
    <w:p w:rsidR="00F849F1" w:rsidRDefault="00F849F1" w:rsidP="00F849F1">
      <w:pPr>
        <w:pStyle w:val="ArticleCommentary"/>
        <w:rPr>
          <w:del w:id="1460" w:author="Brian Hunt" w:date="2011-11-06T14:48:00Z"/>
        </w:rPr>
      </w:pPr>
      <w:del w:id="1461" w:author="Brian Hunt" w:date="2011-11-06T14:48:00Z">
        <w:r>
          <w:delText>Bankruptcy protection</w:delText>
        </w:r>
      </w:del>
      <w:r w:rsidR="008F10F6">
        <w:t xml:space="preserve"> can </w:t>
      </w:r>
      <w:del w:id="1462" w:author="Brian Hunt" w:date="2011-11-06T14:48:00Z">
        <w:r>
          <w:delText>be exited by way of a broader set of mechanisms than entrance.</w:delText>
        </w:r>
      </w:del>
    </w:p>
    <w:p w:rsidR="00D2340D" w:rsidRDefault="005C3E99" w:rsidP="003A2B94">
      <w:pPr>
        <w:pStyle w:val="Heading1"/>
        <w:pageBreakBefore w:val="0"/>
        <w:numPr>
          <w:ilvl w:val="0"/>
          <w:numId w:val="27"/>
        </w:numPr>
        <w:pBdr>
          <w:bottom w:val="none" w:sz="0" w:space="0" w:color="auto"/>
        </w:pBdr>
        <w:rPr>
          <w:del w:id="1463" w:author="Brian Hunt" w:date="2011-11-06T14:48:00Z"/>
        </w:rPr>
      </w:pPr>
      <w:bookmarkStart w:id="1464" w:name="_Toc179127609"/>
      <w:del w:id="1465" w:author="Brian Hunt" w:date="2011-11-06T14:48:00Z">
        <w:r>
          <w:delText>Standing of Parties</w:delText>
        </w:r>
        <w:bookmarkEnd w:id="1464"/>
      </w:del>
    </w:p>
    <w:p w:rsidR="00811CC2" w:rsidRPr="00811CC2" w:rsidRDefault="00811CC2" w:rsidP="00811CC2">
      <w:pPr>
        <w:pStyle w:val="Heading2"/>
        <w:numPr>
          <w:ilvl w:val="1"/>
          <w:numId w:val="27"/>
        </w:numPr>
        <w:spacing w:before="200" w:after="0"/>
        <w:jc w:val="center"/>
        <w:rPr>
          <w:del w:id="1466" w:author="Brian Hunt" w:date="2011-11-06T14:48:00Z"/>
        </w:rPr>
      </w:pPr>
      <w:bookmarkStart w:id="1467" w:name="_Toc179127610"/>
      <w:del w:id="1468" w:author="Brian Hunt" w:date="2011-11-06T14:48:00Z">
        <w:r>
          <w:delText>Standing</w:delText>
        </w:r>
        <w:bookmarkEnd w:id="1467"/>
      </w:del>
    </w:p>
    <w:p w:rsidR="005C3E99" w:rsidRDefault="005C3E99" w:rsidP="005E0B9E">
      <w:pPr>
        <w:pStyle w:val="ArticleCommentary"/>
        <w:rPr>
          <w:del w:id="1469" w:author="Brian Hunt" w:date="2011-11-06T14:48:00Z"/>
        </w:rPr>
      </w:pPr>
      <w:del w:id="1470" w:author="Brian Hunt" w:date="2011-11-06T14:48:00Z">
        <w:r>
          <w:delText>Who has a right to be heard by the Court?</w:delText>
        </w:r>
      </w:del>
    </w:p>
    <w:p w:rsidR="00000000" w:rsidRDefault="00A64905">
      <w:pPr>
        <w:pStyle w:val="ListParagraph"/>
        <w:numPr>
          <w:ilvl w:val="0"/>
          <w:numId w:val="7"/>
        </w:numPr>
        <w:pPrChange w:id="1471" w:author="Brian Hunt" w:date="2011-11-06T14:48:00Z">
          <w:pPr>
            <w:pStyle w:val="Article"/>
          </w:pPr>
        </w:pPrChange>
      </w:pPr>
      <w:moveFromRangeStart w:id="1472" w:author="Brian Hunt" w:date="2011-11-06T14:48:00Z" w:name="move182210268"/>
      <w:moveFrom w:id="1473" w:author="Brian Hunt" w:date="2011-11-06T14:48:00Z">
        <w:r>
          <w:t>The following shall be granted a right to make submissions to the Court, which submissions shall be heard by the Court in coming to any Judgment:</w:t>
        </w:r>
      </w:moveFrom>
    </w:p>
    <w:moveFromRangeEnd w:id="1472"/>
    <w:p w:rsidR="00C4167E" w:rsidRDefault="00C4167E" w:rsidP="00C4679A">
      <w:pPr>
        <w:pStyle w:val="Article"/>
        <w:ind w:left="720"/>
        <w:rPr>
          <w:del w:id="1474" w:author="Brian Hunt" w:date="2011-11-06T14:48:00Z"/>
        </w:rPr>
      </w:pPr>
      <w:del w:id="1475" w:author="Brian Hunt" w:date="2011-11-06T14:48:00Z">
        <w:r>
          <w:delText>The State;</w:delText>
        </w:r>
      </w:del>
    </w:p>
    <w:p w:rsidR="00C4167E" w:rsidRDefault="00C4167E" w:rsidP="00C4679A">
      <w:pPr>
        <w:pStyle w:val="Article"/>
        <w:ind w:left="720"/>
        <w:rPr>
          <w:del w:id="1476" w:author="Brian Hunt" w:date="2011-11-06T14:48:00Z"/>
        </w:rPr>
      </w:pPr>
      <w:del w:id="1477" w:author="Brian Hunt" w:date="2011-11-06T14:48:00Z">
        <w:r>
          <w:delText>Creditors;</w:delText>
        </w:r>
      </w:del>
    </w:p>
    <w:p w:rsidR="00C4167E" w:rsidRDefault="00C4167E" w:rsidP="00C4679A">
      <w:pPr>
        <w:pStyle w:val="Article"/>
        <w:ind w:left="720"/>
        <w:rPr>
          <w:del w:id="1478" w:author="Brian Hunt" w:date="2011-11-06T14:48:00Z"/>
        </w:rPr>
      </w:pPr>
      <w:del w:id="1479" w:author="Brian Hunt" w:date="2011-11-06T14:48:00Z">
        <w:r>
          <w:delText>Interveners, subject to the Rules;</w:delText>
        </w:r>
      </w:del>
    </w:p>
    <w:p w:rsidR="00C4167E" w:rsidRDefault="00C4167E" w:rsidP="00C4679A">
      <w:pPr>
        <w:pStyle w:val="Article"/>
        <w:ind w:left="720"/>
        <w:rPr>
          <w:del w:id="1480" w:author="Brian Hunt" w:date="2011-11-06T14:48:00Z"/>
        </w:rPr>
      </w:pPr>
      <w:del w:id="1481" w:author="Brian Hunt" w:date="2011-11-06T14:48:00Z">
        <w:r>
          <w:delText>Any monitor or investigator, pursuant to the Rules.</w:delText>
        </w:r>
      </w:del>
    </w:p>
    <w:p w:rsidR="008F10F6" w:rsidRDefault="006128EC" w:rsidP="004E0C53">
      <w:pPr>
        <w:pStyle w:val="ArticleCommentary"/>
      </w:pPr>
      <w:del w:id="1482" w:author="Brian Hunt" w:date="2011-11-06T14:48:00Z">
        <w:r>
          <w:delText>Should “citizens” have a right to independent standing?</w:delText>
        </w:r>
        <w:r w:rsidR="00BA0AF4">
          <w:delText xml:space="preserve"> Some might think g</w:delText>
        </w:r>
        <w:r w:rsidR="00D016C9">
          <w:delText xml:space="preserve">ranting states the only right to standing </w:delText>
        </w:r>
        <w:r w:rsidR="00BA0AF4">
          <w:delText xml:space="preserve">may </w:delText>
        </w:r>
        <w:r w:rsidR="00D016C9">
          <w:delText xml:space="preserve">risks leaving </w:delText>
        </w:r>
      </w:del>
      <w:ins w:id="1483" w:author="Brian Hunt" w:date="2011-11-06T14:48:00Z">
        <w:r w:rsidR="008F10F6">
          <w:t xml:space="preserve">make </w:t>
        </w:r>
      </w:ins>
      <w:r w:rsidR="008F10F6">
        <w:t xml:space="preserve">an </w:t>
      </w:r>
      <w:del w:id="1484" w:author="Brian Hunt" w:date="2011-11-06T14:48:00Z">
        <w:r w:rsidR="00E241C1">
          <w:delText>essentially business/</w:delText>
        </w:r>
        <w:r w:rsidR="00D016C9">
          <w:delText>commercial</w:delText>
        </w:r>
      </w:del>
      <w:ins w:id="1485" w:author="Brian Hunt" w:date="2011-11-06T14:48:00Z">
        <w:r w:rsidR="008F10F6">
          <w:t>adverse finding in its</w:t>
        </w:r>
      </w:ins>
      <w:r w:rsidR="008F10F6">
        <w:t xml:space="preserve"> decision </w:t>
      </w:r>
      <w:del w:id="1486" w:author="Brian Hunt" w:date="2011-11-06T14:48:00Z">
        <w:r w:rsidR="00D016C9">
          <w:delText>subject to foreign policy</w:delText>
        </w:r>
        <w:r w:rsidR="00E241C1">
          <w:delText>.</w:delText>
        </w:r>
        <w:r w:rsidR="00BA0AF4">
          <w:delText xml:space="preserve"> (Others may argue that states wishing to exact foreign policy through bankruptcy-to-rule may use sovereign wealth funds or corporate-creditor proxies)</w:delText>
        </w:r>
      </w:del>
      <w:ins w:id="1487" w:author="Brian Hunt" w:date="2011-11-06T14:48:00Z">
        <w:r w:rsidR="008F10F6">
          <w:t>for unseemly behaviours.</w:t>
        </w:r>
      </w:ins>
    </w:p>
    <w:p w:rsidR="00FA1C2E" w:rsidRDefault="004A7615" w:rsidP="00FA1C2E">
      <w:pPr>
        <w:pStyle w:val="ArticleCommentary"/>
        <w:rPr>
          <w:del w:id="1488" w:author="Brian Hunt" w:date="2011-11-06T14:48:00Z"/>
        </w:rPr>
      </w:pPr>
      <w:bookmarkStart w:id="1489" w:name="_Toc182209946"/>
      <w:del w:id="1490" w:author="Brian Hunt" w:date="2011-11-06T14:48:00Z">
        <w:r>
          <w:delText xml:space="preserve">TODO: </w:delText>
        </w:r>
        <w:r w:rsidR="00FA1C2E">
          <w:delText xml:space="preserve">While all creditors may have standing, there is a question of “standing to do what?” The Court must balance the </w:delText>
        </w:r>
        <w:r>
          <w:delText xml:space="preserve">practical </w:delText>
        </w:r>
        <w:r w:rsidR="00FA1C2E">
          <w:delText>interests of the majority and the state versus a</w:delText>
        </w:r>
        <w:r>
          <w:delText>n potentially</w:delText>
        </w:r>
        <w:r w:rsidR="00FA1C2E">
          <w:delText xml:space="preserve"> vocal minority</w:delText>
        </w:r>
        <w:r>
          <w:delText xml:space="preserve"> with complex, expensive and time-consuming issues</w:delText>
        </w:r>
        <w:r w:rsidR="00FA1C2E">
          <w:delText>.</w:delText>
        </w:r>
      </w:del>
    </w:p>
    <w:p w:rsidR="005C3E99" w:rsidRDefault="005C3E99" w:rsidP="003A2B94">
      <w:pPr>
        <w:pStyle w:val="Heading1"/>
        <w:pageBreakBefore w:val="0"/>
        <w:numPr>
          <w:ilvl w:val="0"/>
          <w:numId w:val="27"/>
        </w:numPr>
        <w:pBdr>
          <w:bottom w:val="none" w:sz="0" w:space="0" w:color="auto"/>
        </w:pBdr>
        <w:rPr>
          <w:del w:id="1491" w:author="Brian Hunt" w:date="2011-11-06T14:48:00Z"/>
        </w:rPr>
      </w:pPr>
      <w:bookmarkStart w:id="1492" w:name="_Toc179127611"/>
      <w:del w:id="1493" w:author="Brian Hunt" w:date="2011-11-06T14:48:00Z">
        <w:r>
          <w:delText>Principles of the Court</w:delText>
        </w:r>
        <w:bookmarkEnd w:id="1492"/>
      </w:del>
    </w:p>
    <w:p w:rsidR="00DC3FC5" w:rsidRDefault="00DC3FC5" w:rsidP="00DC3FC5">
      <w:pPr>
        <w:pStyle w:val="Heading3"/>
        <w:rPr>
          <w:ins w:id="1494" w:author="Brian Hunt" w:date="2011-11-06T14:48:00Z"/>
        </w:rPr>
      </w:pPr>
      <w:ins w:id="1495" w:author="Brian Hunt" w:date="2011-11-06T14:48:00Z">
        <w:r>
          <w:t>Comity</w:t>
        </w:r>
        <w:bookmarkEnd w:id="1489"/>
      </w:ins>
    </w:p>
    <w:p w:rsidR="00DC3FC5" w:rsidRDefault="00DC3FC5" w:rsidP="00DC3FC5">
      <w:pPr>
        <w:rPr>
          <w:ins w:id="1496" w:author="Brian Hunt" w:date="2011-11-06T14:48:00Z"/>
        </w:rPr>
      </w:pPr>
      <w:ins w:id="1497" w:author="Brian Hunt" w:date="2011-11-06T14:48:00Z">
        <w:r>
          <w:t xml:space="preserve">The Tribunal may at its own discretion recognize the decisions of other Tribunals or </w:t>
        </w:r>
      </w:ins>
      <w:r w:rsidR="00664DDC">
        <w:t>Tribunal</w:t>
      </w:r>
      <w:ins w:id="1498" w:author="Brian Hunt" w:date="2011-11-06T14:48:00Z">
        <w:r>
          <w:t xml:space="preserve">s as it may in the circumstances deem appropriate for the administration of </w:t>
        </w:r>
        <w:r>
          <w:lastRenderedPageBreak/>
          <w:t>justice</w:t>
        </w:r>
        <w:r w:rsidR="001E2E0C">
          <w:t>, including affirming such decisions or accepting findings of fact as evidence, with such reservations as may be appropriate</w:t>
        </w:r>
        <w:r>
          <w:t>.</w:t>
        </w:r>
      </w:ins>
    </w:p>
    <w:p w:rsidR="00DC3FC5" w:rsidRPr="00DC3FC5" w:rsidRDefault="00DC3FC5" w:rsidP="00DC3FC5">
      <w:pPr>
        <w:pStyle w:val="ArticleCommentary"/>
        <w:rPr>
          <w:ins w:id="1499" w:author="Brian Hunt" w:date="2011-11-06T14:48:00Z"/>
        </w:rPr>
      </w:pPr>
      <w:ins w:id="1500" w:author="Brian Hunt" w:date="2011-11-06T14:48:00Z">
        <w:r>
          <w:t xml:space="preserve">I did not </w:t>
        </w:r>
        <w:r w:rsidR="006F6E6F">
          <w:t xml:space="preserve">note </w:t>
        </w:r>
        <w:r>
          <w:t>a</w:t>
        </w:r>
        <w:r w:rsidR="006F6E6F">
          <w:t>ny</w:t>
        </w:r>
        <w:r w:rsidR="00640BD2">
          <w:t xml:space="preserve"> </w:t>
        </w:r>
        <w:r>
          <w:t xml:space="preserve">precedent for </w:t>
        </w:r>
        <w:r w:rsidR="00C721F3">
          <w:t>comity</w:t>
        </w:r>
        <w:r w:rsidR="001E2E0C">
          <w:t>4</w:t>
        </w:r>
        <w:r w:rsidR="006F6E6F">
          <w:t xml:space="preserve"> in a treaty</w:t>
        </w:r>
        <w:r>
          <w:t>.</w:t>
        </w:r>
      </w:ins>
    </w:p>
    <w:p w:rsidR="00231DFF" w:rsidRDefault="007242B6" w:rsidP="00845501">
      <w:pPr>
        <w:pStyle w:val="Heading2"/>
        <w:rPr>
          <w:ins w:id="1501" w:author="Brian Hunt" w:date="2011-11-06T14:48:00Z"/>
        </w:rPr>
      </w:pPr>
      <w:bookmarkStart w:id="1502" w:name="_Toc182209947"/>
      <w:ins w:id="1503" w:author="Brian Hunt" w:date="2011-11-06T14:48:00Z">
        <w:r w:rsidRPr="00497EC6">
          <w:t>General principles</w:t>
        </w:r>
        <w:bookmarkEnd w:id="1502"/>
      </w:ins>
    </w:p>
    <w:p w:rsidR="0031028F" w:rsidRDefault="0031028F" w:rsidP="0031028F">
      <w:pPr>
        <w:pStyle w:val="ArticleCommentary"/>
      </w:pPr>
      <w:r>
        <w:t>The following set the framework for a judgment and a baseline for a negotiated resolution.</w:t>
      </w:r>
    </w:p>
    <w:p w:rsidR="0031028F" w:rsidRDefault="0031028F" w:rsidP="0031028F">
      <w:pPr>
        <w:pStyle w:val="ArticleCommentary"/>
      </w:pPr>
      <w:r>
        <w:t xml:space="preserve">The Powers of the </w:t>
      </w:r>
      <w:r w:rsidR="00664DDC">
        <w:t>Tribunal</w:t>
      </w:r>
      <w:r>
        <w:t xml:space="preserve"> </w:t>
      </w:r>
      <w:del w:id="1504" w:author="Brian Hunt" w:date="2011-11-06T14:48:00Z">
        <w:r w:rsidR="007450EC">
          <w:delText>may only</w:delText>
        </w:r>
      </w:del>
      <w:ins w:id="1505" w:author="Brian Hunt" w:date="2011-11-06T14:48:00Z">
        <w:r w:rsidR="001A2413">
          <w:t>ought to</w:t>
        </w:r>
      </w:ins>
      <w:r w:rsidR="001A2413">
        <w:t xml:space="preserve"> be </w:t>
      </w:r>
      <w:del w:id="1506" w:author="Brian Hunt" w:date="2011-11-06T14:48:00Z">
        <w:r w:rsidR="007450EC">
          <w:delText>executed</w:delText>
        </w:r>
      </w:del>
      <w:ins w:id="1507" w:author="Brian Hunt" w:date="2011-11-06T14:48:00Z">
        <w:r w:rsidR="001A2413">
          <w:t>limited to execution</w:t>
        </w:r>
      </w:ins>
      <w:r w:rsidR="001A2413">
        <w:t xml:space="preserve"> </w:t>
      </w:r>
      <w:r>
        <w:t>in acc</w:t>
      </w:r>
      <w:r w:rsidR="001A2413">
        <w:t xml:space="preserve">ordance with these principles </w:t>
      </w:r>
      <w:del w:id="1508" w:author="Brian Hunt" w:date="2011-11-06T14:48:00Z">
        <w:r w:rsidR="007450EC">
          <w:delText>in</w:delText>
        </w:r>
      </w:del>
      <w:ins w:id="1509" w:author="Brian Hunt" w:date="2011-11-06T14:48:00Z">
        <w:r w:rsidR="001A2413">
          <w:t>– the</w:t>
        </w:r>
      </w:ins>
      <w:r>
        <w:t xml:space="preserve"> furtherance of the objectives of bankruptcy.</w:t>
      </w:r>
    </w:p>
    <w:p w:rsidR="001A2413" w:rsidRPr="00C4167E" w:rsidRDefault="005659DB" w:rsidP="0031028F">
      <w:pPr>
        <w:pStyle w:val="ArticleCommentary"/>
        <w:rPr>
          <w:ins w:id="1510" w:author="Brian Hunt" w:date="2011-11-06T14:48:00Z"/>
        </w:rPr>
      </w:pPr>
      <w:ins w:id="1511" w:author="Brian Hunt" w:date="2011-11-06T14:48:00Z">
        <w:r>
          <w:t>This is an area where language ought to be carefully chosen, as it is not relying upon any treaty precedent.</w:t>
        </w:r>
      </w:ins>
    </w:p>
    <w:p w:rsidR="00000000" w:rsidRDefault="0031028F">
      <w:pPr>
        <w:pStyle w:val="Heading3"/>
        <w:pPrChange w:id="1512" w:author="Brian Hunt" w:date="2011-11-06T14:48:00Z">
          <w:pPr>
            <w:pStyle w:val="Heading2"/>
          </w:pPr>
        </w:pPrChange>
      </w:pPr>
      <w:bookmarkStart w:id="1513" w:name="_Toc179127612"/>
      <w:bookmarkStart w:id="1514" w:name="_Toc182209948"/>
      <w:r>
        <w:t>Limits on Acts of State</w:t>
      </w:r>
      <w:bookmarkEnd w:id="1513"/>
      <w:bookmarkEnd w:id="1514"/>
    </w:p>
    <w:p w:rsidR="00000000" w:rsidRDefault="0031028F">
      <w:pPr>
        <w:pStyle w:val="ListParagraph"/>
        <w:numPr>
          <w:ilvl w:val="0"/>
          <w:numId w:val="29"/>
        </w:numPr>
        <w:pPrChange w:id="1515" w:author="Brian Hunt" w:date="2011-11-06T14:48:00Z">
          <w:pPr>
            <w:pStyle w:val="Article"/>
          </w:pPr>
        </w:pPrChange>
      </w:pPr>
      <w:r>
        <w:t xml:space="preserve">The following shall not be construed by the </w:t>
      </w:r>
      <w:r w:rsidR="00664DDC">
        <w:t>Tribunal</w:t>
      </w:r>
      <w:r>
        <w:t xml:space="preserve"> to impugn the principles set out in this section, except in accordance with the Treaty:</w:t>
      </w:r>
    </w:p>
    <w:p w:rsidR="00000000" w:rsidRDefault="0031028F">
      <w:pPr>
        <w:pStyle w:val="Article"/>
        <w:numPr>
          <w:ilvl w:val="1"/>
          <w:numId w:val="23"/>
        </w:numPr>
        <w:pPrChange w:id="1516" w:author="Brian Hunt" w:date="2011-11-06T14:48:00Z">
          <w:pPr>
            <w:pStyle w:val="Article"/>
          </w:pPr>
        </w:pPrChange>
      </w:pPr>
      <w:r>
        <w:t>Any Direction;</w:t>
      </w:r>
    </w:p>
    <w:p w:rsidR="00000000" w:rsidRDefault="0031028F">
      <w:pPr>
        <w:pStyle w:val="Article"/>
        <w:numPr>
          <w:ilvl w:val="1"/>
          <w:numId w:val="23"/>
        </w:numPr>
        <w:pPrChange w:id="1517" w:author="Brian Hunt" w:date="2011-11-06T14:48:00Z">
          <w:pPr>
            <w:pStyle w:val="Article"/>
          </w:pPr>
        </w:pPrChange>
      </w:pPr>
      <w:r>
        <w:t>Any amendments to the Model Rules;</w:t>
      </w:r>
    </w:p>
    <w:p w:rsidR="00000000" w:rsidRDefault="0031028F">
      <w:pPr>
        <w:pStyle w:val="Article"/>
        <w:numPr>
          <w:ilvl w:val="1"/>
          <w:numId w:val="23"/>
        </w:numPr>
        <w:pPrChange w:id="1518" w:author="Brian Hunt" w:date="2011-11-06T14:48:00Z">
          <w:pPr>
            <w:pStyle w:val="Article"/>
          </w:pPr>
        </w:pPrChange>
      </w:pPr>
      <w:r>
        <w:t>Any Rules;</w:t>
      </w:r>
    </w:p>
    <w:p w:rsidR="00000000" w:rsidRDefault="0031028F">
      <w:pPr>
        <w:pStyle w:val="Article"/>
        <w:numPr>
          <w:ilvl w:val="1"/>
          <w:numId w:val="23"/>
        </w:numPr>
        <w:pPrChange w:id="1519" w:author="Brian Hunt" w:date="2011-11-06T14:48:00Z">
          <w:pPr>
            <w:pStyle w:val="Article"/>
          </w:pPr>
        </w:pPrChange>
      </w:pPr>
      <w:r>
        <w:t>Any existing or future contractual agreements;</w:t>
      </w:r>
    </w:p>
    <w:p w:rsidR="00000000" w:rsidRDefault="0031028F">
      <w:pPr>
        <w:pStyle w:val="Article"/>
        <w:numPr>
          <w:ilvl w:val="1"/>
          <w:numId w:val="23"/>
        </w:numPr>
        <w:pPrChange w:id="1520" w:author="Brian Hunt" w:date="2011-11-06T14:48:00Z">
          <w:pPr>
            <w:pStyle w:val="Article"/>
          </w:pPr>
        </w:pPrChange>
      </w:pPr>
      <w:r>
        <w:t>Any existing or future domestic state law;</w:t>
      </w:r>
    </w:p>
    <w:p w:rsidR="00000000" w:rsidRDefault="0031028F">
      <w:pPr>
        <w:pStyle w:val="Article"/>
        <w:numPr>
          <w:ilvl w:val="1"/>
          <w:numId w:val="23"/>
        </w:numPr>
        <w:pPrChange w:id="1521" w:author="Brian Hunt" w:date="2011-11-06T14:48:00Z">
          <w:pPr>
            <w:pStyle w:val="Article"/>
          </w:pPr>
        </w:pPrChange>
      </w:pPr>
      <w:r>
        <w:t>Any existing bilateral or multilateral treaty;</w:t>
      </w:r>
    </w:p>
    <w:p w:rsidR="00000000" w:rsidRDefault="0031028F">
      <w:pPr>
        <w:pStyle w:val="Article"/>
        <w:numPr>
          <w:ilvl w:val="1"/>
          <w:numId w:val="23"/>
        </w:numPr>
        <w:pPrChange w:id="1522" w:author="Brian Hunt" w:date="2011-11-06T14:48:00Z">
          <w:pPr>
            <w:pStyle w:val="Article"/>
          </w:pPr>
        </w:pPrChange>
      </w:pPr>
      <w:r>
        <w:t>Any other existing or future instrument otherwise binding as between the State and any Creditors.</w:t>
      </w:r>
    </w:p>
    <w:p w:rsidR="0031028F" w:rsidRDefault="0031028F" w:rsidP="0031028F">
      <w:pPr>
        <w:pStyle w:val="ArticleCommentary"/>
      </w:pPr>
      <w:r>
        <w:t>The above is related to the interpretation, however rather than relating to interpretation, the above is intended to create a framework within which Judgments must operate.</w:t>
      </w:r>
    </w:p>
    <w:p w:rsidR="0031028F" w:rsidRDefault="0031028F" w:rsidP="0031028F">
      <w:pPr>
        <w:pStyle w:val="ArticleCommentary"/>
      </w:pPr>
      <w:r>
        <w:t xml:space="preserve">It’s crucial that there be immutable principles that cannot be “escaped” by the debtor states so as to undermine the perception of fairness of the </w:t>
      </w:r>
      <w:r w:rsidR="00664DDC">
        <w:t>Tribunal</w:t>
      </w:r>
      <w:r>
        <w:t>. Note that it’s important that this section not undermine things such as secured credit, creditor classes and debtor-in-possession style refinancing priorities.</w:t>
      </w:r>
    </w:p>
    <w:p w:rsidR="00000000" w:rsidRDefault="0031028F">
      <w:pPr>
        <w:pStyle w:val="Heading3"/>
        <w:pPrChange w:id="1523" w:author="Brian Hunt" w:date="2011-11-06T14:48:00Z">
          <w:pPr>
            <w:pStyle w:val="Heading2"/>
          </w:pPr>
        </w:pPrChange>
      </w:pPr>
      <w:bookmarkStart w:id="1524" w:name="_Toc179127613"/>
      <w:bookmarkStart w:id="1525" w:name="_Toc182209949"/>
      <w:r>
        <w:t>Expediency</w:t>
      </w:r>
      <w:bookmarkEnd w:id="1524"/>
      <w:bookmarkEnd w:id="1525"/>
    </w:p>
    <w:p w:rsidR="00000000" w:rsidRDefault="0031028F">
      <w:pPr>
        <w:pPrChange w:id="1526" w:author="Brian Hunt" w:date="2011-11-06T14:48:00Z">
          <w:pPr>
            <w:pStyle w:val="Article"/>
          </w:pPr>
        </w:pPrChange>
      </w:pPr>
      <w:r>
        <w:t xml:space="preserve">The </w:t>
      </w:r>
      <w:r w:rsidR="00664DDC">
        <w:t>Tribunal</w:t>
      </w:r>
      <w:r>
        <w:t xml:space="preserve"> shall operate with all due haste so as to minimize uncertainty and prolonged harm.</w:t>
      </w:r>
    </w:p>
    <w:p w:rsidR="00000000" w:rsidRDefault="0031028F">
      <w:pPr>
        <w:pStyle w:val="Heading3"/>
        <w:pPrChange w:id="1527" w:author="Brian Hunt" w:date="2011-11-06T14:48:00Z">
          <w:pPr>
            <w:pStyle w:val="Heading2"/>
          </w:pPr>
        </w:pPrChange>
      </w:pPr>
      <w:bookmarkStart w:id="1528" w:name="_Toc179127614"/>
      <w:bookmarkStart w:id="1529" w:name="_Toc182209950"/>
      <w:r>
        <w:lastRenderedPageBreak/>
        <w:t>Equal treatment</w:t>
      </w:r>
      <w:bookmarkEnd w:id="1528"/>
      <w:bookmarkEnd w:id="1529"/>
    </w:p>
    <w:p w:rsidR="00000000" w:rsidRDefault="0031028F">
      <w:pPr>
        <w:pPrChange w:id="1530" w:author="Brian Hunt" w:date="2011-11-06T14:48:00Z">
          <w:pPr>
            <w:pStyle w:val="Article"/>
          </w:pPr>
        </w:pPrChange>
      </w:pPr>
      <w:r>
        <w:t xml:space="preserve">Creditors within a Class shall be treated </w:t>
      </w:r>
      <w:proofErr w:type="spellStart"/>
      <w:r w:rsidRPr="005445DF">
        <w:rPr>
          <w:i/>
        </w:rPr>
        <w:t>parri</w:t>
      </w:r>
      <w:proofErr w:type="spellEnd"/>
      <w:r w:rsidRPr="005445DF">
        <w:rPr>
          <w:i/>
        </w:rPr>
        <w:t xml:space="preserve"> </w:t>
      </w:r>
      <w:proofErr w:type="spellStart"/>
      <w:r w:rsidRPr="005445DF">
        <w:rPr>
          <w:i/>
        </w:rPr>
        <w:t>passu</w:t>
      </w:r>
      <w:proofErr w:type="spellEnd"/>
      <w:r>
        <w:t>.</w:t>
      </w:r>
    </w:p>
    <w:p w:rsidR="00000000" w:rsidRDefault="0031028F">
      <w:pPr>
        <w:pStyle w:val="Heading3"/>
        <w:pPrChange w:id="1531" w:author="Brian Hunt" w:date="2011-11-06T14:48:00Z">
          <w:pPr>
            <w:pStyle w:val="Heading2"/>
          </w:pPr>
        </w:pPrChange>
      </w:pPr>
      <w:bookmarkStart w:id="1532" w:name="_Toc179127615"/>
      <w:bookmarkStart w:id="1533" w:name="_Toc182209951"/>
      <w:r>
        <w:t>National Treatment</w:t>
      </w:r>
      <w:bookmarkEnd w:id="1532"/>
      <w:bookmarkEnd w:id="1533"/>
    </w:p>
    <w:p w:rsidR="00000000" w:rsidRDefault="0031028F">
      <w:pPr>
        <w:pPrChange w:id="1534" w:author="Brian Hunt" w:date="2011-11-06T14:48:00Z">
          <w:pPr>
            <w:pStyle w:val="Article"/>
          </w:pPr>
        </w:pPrChange>
      </w:pPr>
      <w:r>
        <w:t>No domestic Creditor shall receive treatment preferential to that of any Creditor who is not domestic.</w:t>
      </w:r>
    </w:p>
    <w:p w:rsidR="00000000" w:rsidRDefault="0031028F">
      <w:pPr>
        <w:pStyle w:val="Heading3"/>
        <w:pPrChange w:id="1535" w:author="Brian Hunt" w:date="2011-11-06T14:48:00Z">
          <w:pPr>
            <w:pStyle w:val="Heading2"/>
          </w:pPr>
        </w:pPrChange>
      </w:pPr>
      <w:bookmarkStart w:id="1536" w:name="_Toc179127616"/>
      <w:bookmarkStart w:id="1537" w:name="_Toc182209952"/>
      <w:r>
        <w:t xml:space="preserve">Most </w:t>
      </w:r>
      <w:proofErr w:type="spellStart"/>
      <w:r>
        <w:t>Favoured</w:t>
      </w:r>
      <w:proofErr w:type="spellEnd"/>
      <w:r>
        <w:t xml:space="preserve"> Class</w:t>
      </w:r>
      <w:bookmarkEnd w:id="1536"/>
      <w:bookmarkEnd w:id="1537"/>
    </w:p>
    <w:p w:rsidR="00000000" w:rsidRDefault="0031028F">
      <w:pPr>
        <w:pPrChange w:id="1538" w:author="Brian Hunt" w:date="2011-11-06T14:48:00Z">
          <w:pPr>
            <w:pStyle w:val="Article"/>
          </w:pPr>
        </w:pPrChange>
      </w:pPr>
      <w:r>
        <w:t>No Class shall be given treatment preferential to another Class except as one may have a priority over the other as set out in the Rules.</w:t>
      </w:r>
    </w:p>
    <w:p w:rsidR="00000000" w:rsidRDefault="0031028F">
      <w:pPr>
        <w:pStyle w:val="Heading3"/>
        <w:pPrChange w:id="1539" w:author="Brian Hunt" w:date="2011-11-06T14:48:00Z">
          <w:pPr>
            <w:pStyle w:val="Heading2"/>
          </w:pPr>
        </w:pPrChange>
      </w:pPr>
      <w:bookmarkStart w:id="1540" w:name="_Toc179127617"/>
      <w:bookmarkStart w:id="1541" w:name="_Toc182209953"/>
      <w:r>
        <w:t>Stay on Litigation</w:t>
      </w:r>
      <w:bookmarkEnd w:id="1540"/>
      <w:bookmarkEnd w:id="1541"/>
    </w:p>
    <w:p w:rsidR="00000000" w:rsidRDefault="0031028F">
      <w:pPr>
        <w:pPrChange w:id="1542" w:author="Brian Hunt" w:date="2011-11-06T14:48:00Z">
          <w:pPr>
            <w:pStyle w:val="Article"/>
          </w:pPr>
        </w:pPrChange>
      </w:pPr>
      <w:r>
        <w:t>All litigation against a State shall be stayed as of the day the State enters Bankruptcy until:</w:t>
      </w:r>
    </w:p>
    <w:p w:rsidR="00000000" w:rsidRDefault="0031028F">
      <w:pPr>
        <w:pStyle w:val="ListParagraph"/>
        <w:numPr>
          <w:ilvl w:val="0"/>
          <w:numId w:val="32"/>
        </w:numPr>
        <w:pPrChange w:id="1543" w:author="Brian Hunt" w:date="2011-11-06T14:48:00Z">
          <w:pPr>
            <w:pStyle w:val="Article"/>
          </w:pPr>
        </w:pPrChange>
      </w:pPr>
      <w:r>
        <w:t xml:space="preserve">The </w:t>
      </w:r>
      <w:r w:rsidRPr="00F17B58">
        <w:t>State exits bankruptcy; or</w:t>
      </w:r>
    </w:p>
    <w:p w:rsidR="0031028F" w:rsidRDefault="0031028F" w:rsidP="00F17B58">
      <w:pPr>
        <w:pStyle w:val="Article"/>
      </w:pPr>
      <w:r w:rsidRPr="00F17B58">
        <w:t xml:space="preserve">The </w:t>
      </w:r>
      <w:r w:rsidR="00664DDC">
        <w:t>Tribunal</w:t>
      </w:r>
      <w:r w:rsidRPr="00F17B58">
        <w:t xml:space="preserve"> grants</w:t>
      </w:r>
      <w:r>
        <w:t xml:space="preserve"> leave for certain litigation to proceed.</w:t>
      </w:r>
    </w:p>
    <w:p w:rsidR="0031028F" w:rsidRDefault="0031028F" w:rsidP="0031028F">
      <w:pPr>
        <w:pStyle w:val="ArticleCommentary"/>
      </w:pPr>
      <w:r>
        <w:t>The stay on litigation to prevent unfair outcomes by prohibiting a grab race, forum shopping and hold-outs.</w:t>
      </w:r>
    </w:p>
    <w:p w:rsidR="0031028F" w:rsidRDefault="0031028F" w:rsidP="0031028F">
      <w:pPr>
        <w:pStyle w:val="ArticleCommentary"/>
      </w:pPr>
      <w:r>
        <w:t>The particulars of the stay proposed in Article 5 of the Interim Report of the Sovereign Insolvency Study Group at page 33 ought to be reproduced in some manner in the Model Rules.</w:t>
      </w:r>
    </w:p>
    <w:p w:rsidR="00000000" w:rsidRDefault="0031028F">
      <w:pPr>
        <w:pStyle w:val="Heading3"/>
        <w:pPrChange w:id="1544" w:author="Brian Hunt" w:date="2011-11-06T14:48:00Z">
          <w:pPr>
            <w:pStyle w:val="Heading2"/>
          </w:pPr>
        </w:pPrChange>
      </w:pPr>
      <w:bookmarkStart w:id="1545" w:name="_Toc179127618"/>
      <w:bookmarkStart w:id="1546" w:name="_Toc182209954"/>
      <w:r>
        <w:t>Voidable Preference</w:t>
      </w:r>
      <w:bookmarkEnd w:id="1545"/>
      <w:bookmarkEnd w:id="1546"/>
    </w:p>
    <w:p w:rsidR="00000000" w:rsidRDefault="0031028F">
      <w:pPr>
        <w:pPrChange w:id="1547" w:author="Brian Hunt" w:date="2011-11-06T14:48:00Z">
          <w:pPr>
            <w:pStyle w:val="Article"/>
          </w:pPr>
        </w:pPrChange>
      </w:pPr>
      <w:r>
        <w:t xml:space="preserve">Any priority shall be voidable at the discretion of the </w:t>
      </w:r>
      <w:r w:rsidR="00664DDC">
        <w:t>Tribunal</w:t>
      </w:r>
      <w:r>
        <w:t xml:space="preserve"> where that priority deprives creditors of equal and fair treatment and:</w:t>
      </w:r>
    </w:p>
    <w:p w:rsidR="00000000" w:rsidRDefault="0031028F">
      <w:pPr>
        <w:pStyle w:val="ListParagraph"/>
        <w:numPr>
          <w:ilvl w:val="0"/>
          <w:numId w:val="31"/>
        </w:numPr>
        <w:pPrChange w:id="1548" w:author="Brian Hunt" w:date="2011-11-06T14:48:00Z">
          <w:pPr>
            <w:pStyle w:val="Article"/>
          </w:pPr>
        </w:pPrChange>
      </w:pPr>
      <w:r w:rsidRPr="00F17B58">
        <w:t>arises out of an act of state made one year prior to a declaration pursuant to this Convention; or</w:t>
      </w:r>
    </w:p>
    <w:p w:rsidR="0031028F" w:rsidRPr="00F17B58" w:rsidRDefault="0031028F" w:rsidP="00F17B58">
      <w:pPr>
        <w:pStyle w:val="Article"/>
      </w:pPr>
      <w:r w:rsidRPr="00F17B58">
        <w:t>arises out of an intentional act of state that was made to avoid obligations to creditors.</w:t>
      </w:r>
    </w:p>
    <w:p w:rsidR="0031028F" w:rsidRDefault="0031028F" w:rsidP="0031028F">
      <w:pPr>
        <w:pStyle w:val="ArticleCommentary"/>
      </w:pPr>
      <w:r>
        <w:t>The above is meant to undo unjust preferences.</w:t>
      </w:r>
    </w:p>
    <w:p w:rsidR="00000000" w:rsidRDefault="0031028F">
      <w:pPr>
        <w:pStyle w:val="Heading3"/>
        <w:pPrChange w:id="1549" w:author="Brian Hunt" w:date="2011-11-06T14:48:00Z">
          <w:pPr>
            <w:pStyle w:val="Heading2"/>
          </w:pPr>
        </w:pPrChange>
      </w:pPr>
      <w:bookmarkStart w:id="1550" w:name="_Toc179127619"/>
      <w:bookmarkStart w:id="1551" w:name="_Toc182209955"/>
      <w:r>
        <w:lastRenderedPageBreak/>
        <w:t>Currency</w:t>
      </w:r>
      <w:bookmarkEnd w:id="1550"/>
      <w:bookmarkEnd w:id="1551"/>
    </w:p>
    <w:p w:rsidR="00000000" w:rsidRDefault="0031028F">
      <w:pPr>
        <w:pPrChange w:id="1552" w:author="Brian Hunt" w:date="2011-11-06T14:48:00Z">
          <w:pPr>
            <w:pStyle w:val="Article"/>
          </w:pPr>
        </w:pPrChange>
      </w:pPr>
      <w:r>
        <w:t>Credit denominated in foreign currency shall be determined using the law prescribed in the majority of those debts by amount, as normalized per the Rules.</w:t>
      </w:r>
    </w:p>
    <w:p w:rsidR="0031028F" w:rsidRPr="008E168F" w:rsidRDefault="0031028F" w:rsidP="0031028F">
      <w:pPr>
        <w:pStyle w:val="ArticleCommentary"/>
      </w:pPr>
      <w:r>
        <w:t>There is some issue with “amount”; a process for normalizing the values ought to be in the Rules.</w:t>
      </w:r>
    </w:p>
    <w:p w:rsidR="00000000" w:rsidRDefault="0031028F">
      <w:pPr>
        <w:pStyle w:val="Heading3"/>
        <w:pPrChange w:id="1553" w:author="Brian Hunt" w:date="2011-11-06T14:48:00Z">
          <w:pPr>
            <w:pStyle w:val="Heading2"/>
          </w:pPr>
        </w:pPrChange>
      </w:pPr>
      <w:bookmarkStart w:id="1554" w:name="_Toc179127620"/>
      <w:bookmarkStart w:id="1555" w:name="_Toc182209956"/>
      <w:r>
        <w:t>Creditor majority interests</w:t>
      </w:r>
      <w:bookmarkEnd w:id="1554"/>
      <w:bookmarkEnd w:id="1555"/>
    </w:p>
    <w:p w:rsidR="00000000" w:rsidRDefault="0031028F">
      <w:pPr>
        <w:pPrChange w:id="1556" w:author="Brian Hunt" w:date="2011-11-06T14:48:00Z">
          <w:pPr>
            <w:pStyle w:val="Article"/>
          </w:pPr>
        </w:pPrChange>
      </w:pPr>
      <w:r>
        <w:t>No agreement shall be binding upon the parties unless approved by not less than 50% of creditors by value.</w:t>
      </w:r>
    </w:p>
    <w:p w:rsidR="0031028F" w:rsidRDefault="0031028F" w:rsidP="0031028F">
      <w:pPr>
        <w:pStyle w:val="ArticleCommentary"/>
      </w:pPr>
      <w:r>
        <w:t>This Convention ought not to permit a minority of creditors to determine the outcome of a proceeding.</w:t>
      </w:r>
    </w:p>
    <w:p w:rsidR="0031028F" w:rsidRDefault="0031028F" w:rsidP="0031028F">
      <w:pPr>
        <w:pStyle w:val="ArticleCommentary"/>
      </w:pPr>
      <w:r>
        <w:t>Note: minority interests do require protections; they may be protected by equal treatment and most-favoured class clauses, as well as transparency.</w:t>
      </w:r>
    </w:p>
    <w:p w:rsidR="00000000" w:rsidRDefault="0031028F">
      <w:pPr>
        <w:pPrChange w:id="1557" w:author="Brian Hunt" w:date="2011-11-06T14:48:00Z">
          <w:pPr>
            <w:pStyle w:val="Article"/>
          </w:pPr>
        </w:pPrChange>
      </w:pPr>
      <w:r>
        <w:t>This Article is without prejudice to the right of a State to adopt such Rules of creditor majority interests as it sees fit, so long as such adoption does not conflict with the foregoing.</w:t>
      </w:r>
    </w:p>
    <w:p w:rsidR="00000000" w:rsidRDefault="0031028F">
      <w:pPr>
        <w:pStyle w:val="Heading3"/>
        <w:pPrChange w:id="1558" w:author="Brian Hunt" w:date="2011-11-06T14:48:00Z">
          <w:pPr>
            <w:pStyle w:val="Heading2"/>
          </w:pPr>
        </w:pPrChange>
      </w:pPr>
      <w:bookmarkStart w:id="1559" w:name="_Toc179127621"/>
      <w:bookmarkStart w:id="1560" w:name="_Toc182209957"/>
      <w:r>
        <w:t>Disclosure and Discovery</w:t>
      </w:r>
      <w:bookmarkEnd w:id="1559"/>
      <w:bookmarkEnd w:id="1560"/>
    </w:p>
    <w:p w:rsidR="00000000" w:rsidRDefault="0031028F">
      <w:pPr>
        <w:pPrChange w:id="1561" w:author="Brian Hunt" w:date="2011-11-06T14:48:00Z">
          <w:pPr>
            <w:pStyle w:val="Article"/>
          </w:pPr>
        </w:pPrChange>
      </w:pPr>
      <w:r>
        <w:t>Parties shall have a right to discovery and disclosure pursuant to the Rules.</w:t>
      </w:r>
    </w:p>
    <w:p w:rsidR="0031028F" w:rsidRDefault="0031028F" w:rsidP="0031028F">
      <w:pPr>
        <w:pStyle w:val="ArticleCommentary"/>
      </w:pPr>
      <w:r>
        <w:t xml:space="preserve">A more detailed disclosure requirement ought to appear in the </w:t>
      </w:r>
      <w:del w:id="1562" w:author="Brian Hunt" w:date="2011-11-06T14:48:00Z">
        <w:r w:rsidR="00AE0D28">
          <w:delText xml:space="preserve">Model </w:delText>
        </w:r>
      </w:del>
      <w:r>
        <w:t>Rules, such as the “Disclosure statement” appearing as Article 6 of the Interim Report of the Sovereign Insolvency Study Group on page 33.</w:t>
      </w:r>
    </w:p>
    <w:p w:rsidR="0031028F" w:rsidRPr="003269D3" w:rsidRDefault="0031028F" w:rsidP="0031028F">
      <w:pPr>
        <w:pStyle w:val="ArticleCommentary"/>
      </w:pPr>
      <w:r>
        <w:t xml:space="preserve">Mandatory disclosure and discovery ought to be presented somewhere other than the </w:t>
      </w:r>
      <w:del w:id="1563" w:author="Brian Hunt" w:date="2011-11-06T14:48:00Z">
        <w:r w:rsidR="008E168F">
          <w:delText xml:space="preserve">Model </w:delText>
        </w:r>
      </w:del>
      <w:r>
        <w:t>Rules (as such would represent an inherent weakness in the transparency as the State may define what it discloses).</w:t>
      </w:r>
    </w:p>
    <w:p w:rsidR="00000000" w:rsidRDefault="0031028F">
      <w:pPr>
        <w:pStyle w:val="Heading3"/>
        <w:pPrChange w:id="1564" w:author="Brian Hunt" w:date="2011-11-06T14:48:00Z">
          <w:pPr>
            <w:pStyle w:val="Heading2"/>
          </w:pPr>
        </w:pPrChange>
      </w:pPr>
      <w:bookmarkStart w:id="1565" w:name="_Toc179127622"/>
      <w:bookmarkStart w:id="1566" w:name="_Toc182209958"/>
      <w:r>
        <w:t>Preservation of contracts</w:t>
      </w:r>
      <w:bookmarkEnd w:id="1565"/>
      <w:bookmarkEnd w:id="1566"/>
    </w:p>
    <w:p w:rsidR="00000000" w:rsidRDefault="0031028F">
      <w:pPr>
        <w:pPrChange w:id="1567" w:author="Brian Hunt" w:date="2011-11-06T14:48:00Z">
          <w:pPr>
            <w:pStyle w:val="Article"/>
          </w:pPr>
        </w:pPrChange>
      </w:pPr>
      <w:r>
        <w:t xml:space="preserve">The </w:t>
      </w:r>
      <w:r w:rsidR="00664DDC">
        <w:t>Tribunal</w:t>
      </w:r>
      <w:r>
        <w:t xml:space="preserve"> shall preserve terms of contract except and only insofar as those terms are inconsistent with the principles set out in this section or necessary to achieve justice.</w:t>
      </w:r>
    </w:p>
    <w:p w:rsidR="00000000" w:rsidRDefault="0031028F">
      <w:pPr>
        <w:pStyle w:val="Heading3"/>
        <w:pPrChange w:id="1568" w:author="Brian Hunt" w:date="2011-11-06T14:48:00Z">
          <w:pPr>
            <w:pStyle w:val="Heading2"/>
          </w:pPr>
        </w:pPrChange>
      </w:pPr>
      <w:bookmarkStart w:id="1569" w:name="_Toc179127623"/>
      <w:bookmarkStart w:id="1570" w:name="_Toc182209959"/>
      <w:r>
        <w:lastRenderedPageBreak/>
        <w:t xml:space="preserve">Integrity of the </w:t>
      </w:r>
      <w:r w:rsidR="00664DDC">
        <w:t>Tribunal</w:t>
      </w:r>
      <w:bookmarkEnd w:id="1569"/>
      <w:bookmarkEnd w:id="1570"/>
    </w:p>
    <w:p w:rsidR="00000000" w:rsidRDefault="0031028F">
      <w:pPr>
        <w:pPrChange w:id="1571" w:author="Brian Hunt" w:date="2011-11-06T14:48:00Z">
          <w:pPr>
            <w:pStyle w:val="Article"/>
          </w:pPr>
        </w:pPrChange>
      </w:pPr>
      <w:r>
        <w:t xml:space="preserve">No signatory shall impugn the integrity or the perception of the integrity of the </w:t>
      </w:r>
      <w:r w:rsidR="00664DDC">
        <w:t>Tribunal</w:t>
      </w:r>
      <w:r>
        <w:t>.</w:t>
      </w:r>
    </w:p>
    <w:p w:rsidR="00000000" w:rsidRDefault="0031028F">
      <w:pPr>
        <w:pPrChange w:id="1572" w:author="Brian Hunt" w:date="2011-11-06T14:48:00Z">
          <w:pPr>
            <w:pStyle w:val="Article"/>
          </w:pPr>
        </w:pPrChange>
      </w:pPr>
      <w:r>
        <w:t xml:space="preserve">The </w:t>
      </w:r>
      <w:r w:rsidR="00664DDC">
        <w:t>Tribunal</w:t>
      </w:r>
      <w:r>
        <w:t xml:space="preserve"> shall publish awards, and Judges shall provide the reasons for any awards they make.</w:t>
      </w:r>
    </w:p>
    <w:p w:rsidR="00000000" w:rsidRDefault="0031028F">
      <w:pPr>
        <w:pStyle w:val="Heading3"/>
        <w:pPrChange w:id="1573" w:author="Brian Hunt" w:date="2011-11-06T14:48:00Z">
          <w:pPr>
            <w:pStyle w:val="Heading2"/>
          </w:pPr>
        </w:pPrChange>
      </w:pPr>
      <w:bookmarkStart w:id="1574" w:name="_Toc179127624"/>
      <w:bookmarkStart w:id="1575" w:name="_Toc182209960"/>
      <w:r>
        <w:t>Creditor Conflicts</w:t>
      </w:r>
      <w:bookmarkEnd w:id="1574"/>
      <w:bookmarkEnd w:id="1575"/>
    </w:p>
    <w:p w:rsidR="00000000" w:rsidRDefault="0031028F">
      <w:pPr>
        <w:pPrChange w:id="1576" w:author="Brian Hunt" w:date="2011-11-06T14:48:00Z">
          <w:pPr>
            <w:pStyle w:val="Article"/>
          </w:pPr>
        </w:pPrChange>
      </w:pPr>
      <w:r>
        <w:t xml:space="preserve">The Rules may provide that, and the extent to which, creditors are obliged to disclose and rights or obligations that are or may conflict with the objectives of the </w:t>
      </w:r>
      <w:r w:rsidR="00664DDC">
        <w:t>Tribunal</w:t>
      </w:r>
      <w:r>
        <w:t xml:space="preserve"> or interests of the State.</w:t>
      </w:r>
    </w:p>
    <w:p w:rsidR="006128EC" w:rsidRDefault="003D1B01" w:rsidP="006128EC">
      <w:pPr>
        <w:pStyle w:val="Heading1"/>
        <w:pageBreakBefore w:val="0"/>
        <w:numPr>
          <w:ilvl w:val="0"/>
          <w:numId w:val="27"/>
        </w:numPr>
        <w:pBdr>
          <w:bottom w:val="none" w:sz="0" w:space="0" w:color="auto"/>
        </w:pBdr>
        <w:rPr>
          <w:del w:id="1577" w:author="Brian Hunt" w:date="2011-11-06T14:48:00Z"/>
        </w:rPr>
      </w:pPr>
      <w:bookmarkStart w:id="1578" w:name="_Toc179127625"/>
      <w:del w:id="1579" w:author="Brian Hunt" w:date="2011-11-06T14:48:00Z">
        <w:r>
          <w:delText>Work-</w:delText>
        </w:r>
        <w:r w:rsidR="006128EC">
          <w:delText>outs</w:delText>
        </w:r>
        <w:bookmarkEnd w:id="1578"/>
      </w:del>
    </w:p>
    <w:p w:rsidR="00BF5677" w:rsidRDefault="00BF5677" w:rsidP="006128EC">
      <w:pPr>
        <w:pStyle w:val="Heading2"/>
        <w:numPr>
          <w:ilvl w:val="1"/>
          <w:numId w:val="27"/>
        </w:numPr>
        <w:spacing w:before="200" w:after="0"/>
        <w:jc w:val="center"/>
        <w:rPr>
          <w:del w:id="1580" w:author="Brian Hunt" w:date="2011-11-06T14:48:00Z"/>
        </w:rPr>
      </w:pPr>
      <w:bookmarkStart w:id="1581" w:name="_Toc179127626"/>
      <w:del w:id="1582" w:author="Brian Hunt" w:date="2011-11-06T14:48:00Z">
        <w:r>
          <w:delText>Proposals</w:delText>
        </w:r>
        <w:bookmarkEnd w:id="1581"/>
      </w:del>
    </w:p>
    <w:p w:rsidR="00231DFF" w:rsidRDefault="00BF5677" w:rsidP="007335F3">
      <w:pPr>
        <w:spacing w:line="276" w:lineRule="auto"/>
        <w:rPr>
          <w:ins w:id="1583" w:author="Brian Hunt" w:date="2011-11-06T14:48:00Z"/>
          <w:rFonts w:asciiTheme="minorHAnsi" w:eastAsia="Times New Roman" w:hAnsiTheme="minorHAnsi" w:cs="Arial"/>
          <w:b/>
          <w:color w:val="000000" w:themeColor="text1"/>
          <w:shd w:val="clear" w:color="auto" w:fill="FFFFFF"/>
        </w:rPr>
      </w:pPr>
      <w:del w:id="1584" w:author="Brian Hunt" w:date="2011-11-06T14:48:00Z">
        <w:r>
          <w:delText>The State</w:delText>
        </w:r>
      </w:del>
      <w:ins w:id="1585" w:author="Brian Hunt" w:date="2011-11-06T14:48:00Z">
        <w:r w:rsidR="007242B6" w:rsidRPr="00497EC6">
          <w:rPr>
            <w:rFonts w:asciiTheme="minorHAnsi" w:eastAsia="Times New Roman" w:hAnsiTheme="minorHAnsi" w:cs="Arial"/>
            <w:b/>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ins>
    </w:p>
    <w:p w:rsidR="00231DFF" w:rsidRDefault="007242B6" w:rsidP="00845501">
      <w:pPr>
        <w:pStyle w:val="Heading2"/>
        <w:rPr>
          <w:ins w:id="1586" w:author="Brian Hunt" w:date="2011-11-06T14:48:00Z"/>
        </w:rPr>
      </w:pPr>
      <w:bookmarkStart w:id="1587" w:name="_Toc182209961"/>
      <w:ins w:id="1588" w:author="Brian Hunt" w:date="2011-11-06T14:48:00Z">
        <w:r w:rsidRPr="00497EC6">
          <w:t>Composition</w:t>
        </w:r>
      </w:ins>
      <w:r w:rsidRPr="00497EC6">
        <w:t xml:space="preserve"> and </w:t>
      </w:r>
      <w:ins w:id="1589" w:author="Brian Hunt" w:date="2011-11-06T14:48:00Z">
        <w:r w:rsidRPr="00497EC6">
          <w:t xml:space="preserve">role of </w:t>
        </w:r>
      </w:ins>
      <w:r w:rsidR="00664DDC">
        <w:t>tribunal</w:t>
      </w:r>
      <w:bookmarkEnd w:id="1587"/>
    </w:p>
    <w:p w:rsidR="00000000" w:rsidRDefault="00CC7254">
      <w:pPr>
        <w:pStyle w:val="Heading3"/>
        <w:pPrChange w:id="1590" w:author="Brian Hunt" w:date="2011-11-06T14:48:00Z">
          <w:pPr>
            <w:pStyle w:val="Heading2"/>
          </w:pPr>
        </w:pPrChange>
      </w:pPr>
      <w:bookmarkStart w:id="1591" w:name="_Toc179127588"/>
      <w:bookmarkStart w:id="1592" w:name="_Toc182209962"/>
      <w:moveToRangeStart w:id="1593" w:author="Brian Hunt" w:date="2011-11-06T14:48:00Z" w:name="move182210262"/>
      <w:moveTo w:id="1594" w:author="Brian Hunt" w:date="2011-11-06T14:48:00Z">
        <w:r>
          <w:t>Judges</w:t>
        </w:r>
      </w:moveTo>
      <w:bookmarkEnd w:id="1591"/>
      <w:bookmarkEnd w:id="1592"/>
    </w:p>
    <w:p w:rsidR="00000000" w:rsidRDefault="00CC7254">
      <w:pPr>
        <w:pStyle w:val="ListParagraph"/>
        <w:numPr>
          <w:ilvl w:val="0"/>
          <w:numId w:val="33"/>
        </w:numPr>
        <w:ind w:left="397"/>
        <w:pPrChange w:id="1595" w:author="Brian Hunt" w:date="2011-11-06T14:48:00Z">
          <w:pPr>
            <w:pStyle w:val="Article"/>
          </w:pPr>
        </w:pPrChange>
      </w:pPr>
      <w:moveTo w:id="1596" w:author="Brian Hunt" w:date="2011-11-06T14:48:00Z">
        <w:r>
          <w:t xml:space="preserve">The </w:t>
        </w:r>
      </w:moveTo>
      <w:r w:rsidR="00664DDC">
        <w:t>Tribunal</w:t>
      </w:r>
      <w:moveTo w:id="1597" w:author="Brian Hunt" w:date="2011-11-06T14:48:00Z">
        <w:r>
          <w:t xml:space="preserve"> shall be </w:t>
        </w:r>
        <w:r w:rsidRPr="00CC7254">
          <w:t>composed of fifteen members, elected  regardless of their nationality from among persons enjoying the highest reputation for fairness and integrity and of recognized competence in international finance and international law.</w:t>
        </w:r>
      </w:moveTo>
    </w:p>
    <w:p w:rsidR="00000000" w:rsidRDefault="00CC7254">
      <w:pPr>
        <w:pStyle w:val="Article"/>
        <w:ind w:left="397"/>
        <w:pPrChange w:id="1598" w:author="Brian Hunt" w:date="2011-11-06T14:48:00Z">
          <w:pPr>
            <w:pStyle w:val="Article"/>
          </w:pPr>
        </w:pPrChange>
      </w:pPr>
      <w:moveToRangeStart w:id="1599" w:author="Brian Hunt" w:date="2011-11-06T14:48:00Z" w:name="move182210263"/>
      <w:moveToRangeEnd w:id="1593"/>
      <w:moveTo w:id="1600" w:author="Brian Hunt" w:date="2011-11-06T14:48:00Z">
        <w:r w:rsidRPr="00CC7254">
          <w:t xml:space="preserve">No two members shall be nationals of the same state.  </w:t>
        </w:r>
        <w:r w:rsidR="00504574" w:rsidRPr="00504574">
          <w:rPr>
            <w:rPrChange w:id="1601" w:author="Brian Hunt" w:date="2011-11-06T14:48:00Z">
              <w:rPr>
                <w:color w:val="0000FF"/>
                <w:sz w:val="23"/>
                <w:u w:val="single"/>
              </w:rPr>
            </w:rPrChange>
          </w:rPr>
          <w:t>In the Tribunal as a whole the representation of the principal legal systems of the world and equitable geographical distribution shall be assured.</w:t>
        </w:r>
      </w:moveTo>
    </w:p>
    <w:moveToRangeEnd w:id="1599"/>
    <w:p w:rsidR="00CC7254" w:rsidRDefault="00CC7254" w:rsidP="00CC7254">
      <w:pPr>
        <w:pStyle w:val="ArticleCommentary"/>
      </w:pPr>
      <w:ins w:id="1602" w:author="Brian Hunt" w:date="2011-11-06T14:48:00Z">
        <w:r>
          <w:t>The above</w:t>
        </w:r>
      </w:ins>
      <w:moveToRangeStart w:id="1603" w:author="Brian Hunt" w:date="2011-11-06T14:48:00Z" w:name="move182210264"/>
      <w:moveTo w:id="1604" w:author="Brian Hunt" w:date="2011-11-06T14:48:00Z">
        <w:r>
          <w:t xml:space="preserve"> provision draws on Article 2 Statute of the ICJ and Article 2 ITLOS. </w:t>
        </w:r>
      </w:moveTo>
    </w:p>
    <w:p w:rsidR="00000000" w:rsidRDefault="00CC7254">
      <w:pPr>
        <w:pStyle w:val="Article"/>
        <w:numPr>
          <w:ilvl w:val="0"/>
          <w:numId w:val="28"/>
        </w:numPr>
        <w:jc w:val="both"/>
        <w:pPrChange w:id="1605" w:author="Brian Hunt" w:date="2011-11-06T14:48:00Z">
          <w:pPr>
            <w:pStyle w:val="Article"/>
          </w:pPr>
        </w:pPrChange>
      </w:pPr>
      <w:moveTo w:id="1606" w:author="Brian Hunt" w:date="2011-11-06T14:48:00Z">
        <w:r>
          <w:t>Seven Members of the Tribunal shall sit in each permanent seat.</w:t>
        </w:r>
      </w:moveTo>
    </w:p>
    <w:p w:rsidR="00000000" w:rsidRDefault="00CC7254">
      <w:pPr>
        <w:pStyle w:val="Heading3"/>
        <w:pPrChange w:id="1607" w:author="Brian Hunt" w:date="2011-11-06T14:48:00Z">
          <w:pPr>
            <w:pStyle w:val="Heading2"/>
          </w:pPr>
        </w:pPrChange>
      </w:pPr>
      <w:bookmarkStart w:id="1608" w:name="_Toc182209963"/>
      <w:moveTo w:id="1609" w:author="Brian Hunt" w:date="2011-11-06T14:48:00Z">
        <w:r>
          <w:t>President and Vice-President</w:t>
        </w:r>
      </w:moveTo>
      <w:bookmarkEnd w:id="1608"/>
    </w:p>
    <w:moveToRangeEnd w:id="1603"/>
    <w:p w:rsidR="00CC7254" w:rsidRDefault="00CC7254" w:rsidP="00557F82">
      <w:pPr>
        <w:numPr>
          <w:ilvl w:val="0"/>
          <w:numId w:val="34"/>
        </w:numPr>
        <w:ind w:left="0"/>
        <w:jc w:val="both"/>
        <w:rPr>
          <w:ins w:id="1610" w:author="Brian Hunt" w:date="2011-11-06T14:48:00Z"/>
        </w:rPr>
      </w:pPr>
      <w:ins w:id="1611" w:author="Brian Hunt" w:date="2011-11-06T14:48:00Z">
        <w:r w:rsidRPr="009369E7">
          <w:t xml:space="preserve">The Tribunal shall elect its President and Vice-President for a non-renewable term of five years. </w:t>
        </w:r>
      </w:ins>
    </w:p>
    <w:p w:rsidR="00CC7254" w:rsidRDefault="00CC7254" w:rsidP="00557F82">
      <w:pPr>
        <w:pStyle w:val="Article"/>
        <w:numPr>
          <w:ilvl w:val="0"/>
          <w:numId w:val="28"/>
        </w:numPr>
        <w:ind w:left="0"/>
        <w:jc w:val="both"/>
        <w:rPr>
          <w:ins w:id="1612" w:author="Brian Hunt" w:date="2011-11-06T14:48:00Z"/>
        </w:rPr>
      </w:pPr>
      <w:moveToRangeStart w:id="1613" w:author="Brian Hunt" w:date="2011-11-06T14:48:00Z" w:name="move182210265"/>
      <w:moveTo w:id="1614" w:author="Brian Hunt" w:date="2011-11-06T14:48:00Z">
        <w:r>
          <w:t xml:space="preserve">The President and the Vice-President respectively are responsible for the overall </w:t>
        </w:r>
        <w:r w:rsidR="00557F82">
          <w:t>m</w:t>
        </w:r>
        <w:r>
          <w:t xml:space="preserve">anagement of the </w:t>
        </w:r>
      </w:moveTo>
      <w:r w:rsidR="00664DDC">
        <w:t>tribunal</w:t>
      </w:r>
      <w:moveTo w:id="1615" w:author="Brian Hunt" w:date="2011-11-06T14:48:00Z">
        <w:r>
          <w:t xml:space="preserve">. </w:t>
        </w:r>
      </w:moveTo>
      <w:moveToRangeEnd w:id="1613"/>
      <w:del w:id="1616" w:author="Brian Hunt" w:date="2011-11-06T14:48:00Z">
        <w:r w:rsidR="00BF5677">
          <w:delText>any</w:delText>
        </w:r>
      </w:del>
      <w:ins w:id="1617" w:author="Brian Hunt" w:date="2011-11-06T14:48:00Z">
        <w:r>
          <w:t>The President and Vice-President shall rotate between the seats every 5 years, and be based in differen</w:t>
        </w:r>
        <w:r w:rsidR="00557F82">
          <w:t>t locations.</w:t>
        </w:r>
      </w:ins>
    </w:p>
    <w:p w:rsidR="00557F82" w:rsidRDefault="00557F82" w:rsidP="00557F82">
      <w:pPr>
        <w:pStyle w:val="ArticleCommentary"/>
        <w:rPr>
          <w:ins w:id="1618" w:author="Brian Hunt" w:date="2011-11-06T14:48:00Z"/>
          <w:shd w:val="clear" w:color="auto" w:fill="FFFFFF"/>
        </w:rPr>
      </w:pPr>
      <w:ins w:id="1619" w:author="Brian Hunt" w:date="2011-11-06T14:48:00Z">
        <w:r>
          <w:t>See: Article 21 ICJ Statute.</w:t>
        </w:r>
      </w:ins>
    </w:p>
    <w:p w:rsidR="007242B6" w:rsidRPr="00FF2DE6" w:rsidRDefault="00C0075A" w:rsidP="007335F3">
      <w:pPr>
        <w:spacing w:line="276" w:lineRule="auto"/>
        <w:rPr>
          <w:ins w:id="1620" w:author="Brian Hunt" w:date="2011-11-06T14:48:00Z"/>
          <w:rFonts w:asciiTheme="minorHAnsi" w:eastAsia="Times New Roman" w:hAnsiTheme="minorHAnsi" w:cs="Arial"/>
          <w:b/>
          <w:color w:val="000000" w:themeColor="text1"/>
          <w:shd w:val="clear" w:color="auto" w:fill="FFFFFF"/>
        </w:rPr>
      </w:pPr>
      <w:ins w:id="1621" w:author="Brian Hunt" w:date="2011-11-06T14:48:00Z">
        <w:r>
          <w:rPr>
            <w:rFonts w:asciiTheme="minorHAnsi" w:eastAsia="Times New Roman" w:hAnsiTheme="minorHAnsi" w:cs="Arial"/>
            <w:b/>
            <w:color w:val="000000" w:themeColor="text1"/>
            <w:shd w:val="clear" w:color="auto" w:fill="FFFFFF"/>
          </w:rPr>
          <w:lastRenderedPageBreak/>
          <w:t>TODO: Voting &amp; Appointment of Judges</w:t>
        </w:r>
        <w:r w:rsidR="00FF2DE6">
          <w:rPr>
            <w:rFonts w:asciiTheme="minorHAnsi" w:eastAsia="Times New Roman" w:hAnsiTheme="minorHAnsi" w:cs="Arial"/>
            <w:b/>
            <w:color w:val="000000" w:themeColor="text1"/>
            <w:shd w:val="clear" w:color="auto" w:fill="FFFFFF"/>
          </w:rPr>
          <w:t xml:space="preserve">; </w:t>
        </w:r>
        <w:r w:rsidR="007242B6" w:rsidRPr="00FF2DE6">
          <w:rPr>
            <w:rFonts w:asciiTheme="minorHAnsi" w:eastAsia="Times New Roman" w:hAnsiTheme="minorHAnsi" w:cs="Arial"/>
            <w:b/>
            <w:color w:val="000000" w:themeColor="text1"/>
            <w:shd w:val="clear" w:color="auto" w:fill="FFFFFF"/>
          </w:rPr>
          <w:t>Disqualification and replacement</w:t>
        </w:r>
        <w:r w:rsidR="00FF2DE6">
          <w:rPr>
            <w:rFonts w:asciiTheme="minorHAnsi" w:eastAsia="Times New Roman" w:hAnsiTheme="minorHAnsi" w:cs="Arial"/>
            <w:b/>
            <w:color w:val="000000" w:themeColor="text1"/>
            <w:shd w:val="clear" w:color="auto" w:fill="FFFFFF"/>
          </w:rPr>
          <w:t>;</w:t>
        </w:r>
        <w:r w:rsidR="007242B6" w:rsidRPr="00FF2DE6">
          <w:rPr>
            <w:rFonts w:asciiTheme="minorHAnsi" w:eastAsia="Times New Roman" w:hAnsiTheme="minorHAnsi" w:cs="Arial"/>
            <w:b/>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ins>
    </w:p>
    <w:p w:rsidR="007242B6" w:rsidRPr="00497EC6" w:rsidRDefault="00231DFF" w:rsidP="00231DFF">
      <w:pPr>
        <w:pStyle w:val="Heading1"/>
        <w:rPr>
          <w:ins w:id="1622" w:author="Brian Hunt" w:date="2011-11-06T14:48:00Z"/>
          <w:shd w:val="clear" w:color="auto" w:fill="FFFFFF"/>
        </w:rPr>
      </w:pPr>
      <w:bookmarkStart w:id="1623" w:name="_Toc182209964"/>
      <w:ins w:id="1624" w:author="Brian Hunt" w:date="2011-11-06T14:48:00Z">
        <w:r>
          <w:rPr>
            <w:shd w:val="clear" w:color="auto" w:fill="FFFFFF"/>
          </w:rPr>
          <w:lastRenderedPageBreak/>
          <w:t>P</w:t>
        </w:r>
        <w:r w:rsidR="007242B6" w:rsidRPr="00497EC6">
          <w:rPr>
            <w:shd w:val="clear" w:color="auto" w:fill="FFFFFF"/>
          </w:rPr>
          <w:t>rocedures</w:t>
        </w:r>
        <w:bookmarkEnd w:id="1623"/>
      </w:ins>
    </w:p>
    <w:p w:rsidR="007E2F49" w:rsidRDefault="007E2F49" w:rsidP="00845501">
      <w:pPr>
        <w:pStyle w:val="Heading2"/>
        <w:rPr>
          <w:ins w:id="1625" w:author="Brian Hunt" w:date="2011-11-06T14:48:00Z"/>
        </w:rPr>
      </w:pPr>
      <w:bookmarkStart w:id="1626" w:name="_Toc182209965"/>
      <w:ins w:id="1627" w:author="Brian Hunt" w:date="2011-11-06T14:48:00Z">
        <w:r>
          <w:t xml:space="preserve">Rules and </w:t>
        </w:r>
        <w:r w:rsidRPr="00845501">
          <w:t>Procedures</w:t>
        </w:r>
        <w:bookmarkEnd w:id="1626"/>
      </w:ins>
    </w:p>
    <w:p w:rsidR="003A1989" w:rsidRPr="003A1989" w:rsidRDefault="003A1989" w:rsidP="003A1989">
      <w:pPr>
        <w:pStyle w:val="ArticleCommentary"/>
        <w:rPr>
          <w:ins w:id="1628" w:author="Brian Hunt" w:date="2011-11-06T14:48:00Z"/>
        </w:rPr>
      </w:pPr>
      <w:ins w:id="1629" w:author="Brian Hunt" w:date="2011-11-06T14:48:00Z">
        <w:r>
          <w:t>The Tribunal shall have a set of rules and procedures that govern the process of advancing the dispute. These are the details that define the dispute.</w:t>
        </w:r>
      </w:ins>
    </w:p>
    <w:p w:rsidR="007E2F49" w:rsidRDefault="00E61BC8" w:rsidP="003A1989">
      <w:pPr>
        <w:pStyle w:val="Heading3"/>
        <w:rPr>
          <w:ins w:id="1630" w:author="Brian Hunt" w:date="2011-11-06T14:48:00Z"/>
        </w:rPr>
      </w:pPr>
      <w:bookmarkStart w:id="1631" w:name="_Toc182209966"/>
      <w:ins w:id="1632" w:author="Brian Hunt" w:date="2011-11-06T14:48:00Z">
        <w:r>
          <w:t>Declaration</w:t>
        </w:r>
        <w:bookmarkEnd w:id="1631"/>
      </w:ins>
    </w:p>
    <w:p w:rsidR="00E61BC8" w:rsidRDefault="00E61BC8" w:rsidP="00E61BC8">
      <w:pPr>
        <w:rPr>
          <w:ins w:id="1633" w:author="Brian Hunt" w:date="2011-11-06T14:48:00Z"/>
        </w:rPr>
      </w:pPr>
      <w:ins w:id="1634" w:author="Brian Hunt" w:date="2011-11-06T14:48:00Z">
        <w:r>
          <w:t>A State shall declare its application for administration</w:t>
        </w:r>
        <w:r w:rsidR="003B56BF">
          <w:t xml:space="preserve"> by filing with the Tribunal an application pursuant to the Rules</w:t>
        </w:r>
        <w:r>
          <w:t>.</w:t>
        </w:r>
      </w:ins>
    </w:p>
    <w:p w:rsidR="00E61BC8" w:rsidRDefault="00E61BC8" w:rsidP="00E61BC8">
      <w:pPr>
        <w:pStyle w:val="ArticleCommentary"/>
        <w:rPr>
          <w:ins w:id="1635" w:author="Brian Hunt" w:date="2011-11-06T14:48:00Z"/>
        </w:rPr>
      </w:pPr>
      <w:ins w:id="1636" w:author="Brian Hunt" w:date="2011-11-06T14:48:00Z">
        <w:r>
          <w:t>State financial administration shall be started with an application.</w:t>
        </w:r>
      </w:ins>
    </w:p>
    <w:p w:rsidR="00E61BC8" w:rsidRDefault="00E61BC8" w:rsidP="00E61BC8">
      <w:pPr>
        <w:pStyle w:val="ArticleCommentary"/>
        <w:rPr>
          <w:ins w:id="1637" w:author="Brian Hunt" w:date="2011-11-06T14:48:00Z"/>
        </w:rPr>
      </w:pPr>
      <w:ins w:id="1638" w:author="Brian Hunt" w:date="2011-11-06T14:48:00Z">
        <w:r>
          <w:t>There is an argument for discussion about whether</w:t>
        </w:r>
      </w:ins>
      <w:r>
        <w:t xml:space="preserve"> creditors </w:t>
      </w:r>
      <w:ins w:id="1639" w:author="Brian Hunt" w:date="2011-11-06T14:48:00Z">
        <w:r>
          <w:t>ought to be able to commence administration.</w:t>
        </w:r>
      </w:ins>
    </w:p>
    <w:p w:rsidR="00E61BC8" w:rsidRDefault="00E61BC8" w:rsidP="00E61BC8">
      <w:pPr>
        <w:pStyle w:val="Heading3"/>
        <w:rPr>
          <w:ins w:id="1640" w:author="Brian Hunt" w:date="2011-11-06T14:48:00Z"/>
        </w:rPr>
      </w:pPr>
      <w:bookmarkStart w:id="1641" w:name="_Toc182209967"/>
      <w:ins w:id="1642" w:author="Brian Hunt" w:date="2011-11-06T14:48:00Z">
        <w:r>
          <w:t>Rules</w:t>
        </w:r>
        <w:r w:rsidR="0031028F">
          <w:t xml:space="preserve"> of procedure</w:t>
        </w:r>
        <w:bookmarkEnd w:id="1641"/>
      </w:ins>
    </w:p>
    <w:p w:rsidR="00E61BC8" w:rsidRPr="003B56BF" w:rsidRDefault="003B56BF" w:rsidP="00E61BC8">
      <w:pPr>
        <w:rPr>
          <w:ins w:id="1643" w:author="Brian Hunt" w:date="2011-11-06T14:48:00Z"/>
          <w:b/>
        </w:rPr>
      </w:pPr>
      <w:ins w:id="1644" w:author="Brian Hunt" w:date="2011-11-06T14:48:00Z">
        <w:r w:rsidRPr="003B56BF">
          <w:rPr>
            <w:b/>
          </w:rPr>
          <w:t xml:space="preserve">TODO: Incorporate </w:t>
        </w:r>
        <w:proofErr w:type="spellStart"/>
        <w:r w:rsidRPr="003B56BF">
          <w:rPr>
            <w:b/>
          </w:rPr>
          <w:t>eg</w:t>
        </w:r>
        <w:proofErr w:type="spellEnd"/>
        <w:r w:rsidRPr="003B56BF">
          <w:rPr>
            <w:b/>
          </w:rPr>
          <w:t xml:space="preserve"> ICSID Rules of Procedure or ICC Rules of Procedure &amp; Evidence</w:t>
        </w:r>
        <w:r w:rsidR="0042699B">
          <w:rPr>
            <w:b/>
          </w:rPr>
          <w:t xml:space="preserve"> or WTO </w:t>
        </w:r>
        <w:r w:rsidR="0042699B" w:rsidRPr="0042699B">
          <w:rPr>
            <w:b/>
            <w:bCs/>
          </w:rPr>
          <w:t>Understanding on rules and procedures governing the settlement of disputes</w:t>
        </w:r>
        <w:r w:rsidRPr="003B56BF">
          <w:rPr>
            <w:b/>
          </w:rPr>
          <w:t>.</w:t>
        </w:r>
      </w:ins>
    </w:p>
    <w:p w:rsidR="00411D3F" w:rsidRDefault="00411D3F" w:rsidP="00845501">
      <w:pPr>
        <w:pStyle w:val="Heading2"/>
        <w:rPr>
          <w:ins w:id="1645" w:author="Brian Hunt" w:date="2011-11-06T14:48:00Z"/>
        </w:rPr>
      </w:pPr>
      <w:bookmarkStart w:id="1646" w:name="_Toc182209968"/>
      <w:ins w:id="1647" w:author="Brian Hunt" w:date="2011-11-06T14:48:00Z">
        <w:r>
          <w:t>Creditor Classes and Committees</w:t>
        </w:r>
        <w:bookmarkEnd w:id="1646"/>
      </w:ins>
    </w:p>
    <w:p w:rsidR="006D4005" w:rsidRDefault="00411D3F" w:rsidP="00411D3F">
      <w:pPr>
        <w:pStyle w:val="ArticleCommentary"/>
        <w:rPr>
          <w:ins w:id="1648" w:author="Brian Hunt" w:date="2011-11-06T14:48:00Z"/>
        </w:rPr>
      </w:pPr>
      <w:ins w:id="1649" w:author="Brian Hunt" w:date="2011-11-06T14:48:00Z">
        <w:r>
          <w:t>As a class procedure, there have to be mechanisms for class representation and consensual binding. The two most common alternatives for class representation are: Representative party who has</w:t>
        </w:r>
        <w:r w:rsidR="00A9123E">
          <w:t xml:space="preserve"> </w:t>
        </w:r>
        <w:r>
          <w:t xml:space="preserve">a </w:t>
        </w:r>
        <w:r w:rsidR="00A9123E">
          <w:t xml:space="preserve">contractual obligation, fiduciary duty </w:t>
        </w:r>
        <w:r w:rsidR="00C3252F">
          <w:t xml:space="preserve">or duty of </w:t>
        </w:r>
        <w:proofErr w:type="spellStart"/>
        <w:r w:rsidR="00C3252F" w:rsidRPr="00C3252F">
          <w:rPr>
            <w:i/>
          </w:rPr>
          <w:t>uber</w:t>
        </w:r>
        <w:r w:rsidR="00C3252F">
          <w:rPr>
            <w:i/>
          </w:rPr>
          <w:t>ri</w:t>
        </w:r>
        <w:r w:rsidR="00C3252F" w:rsidRPr="00C3252F">
          <w:rPr>
            <w:i/>
          </w:rPr>
          <w:t>ma</w:t>
        </w:r>
        <w:proofErr w:type="spellEnd"/>
        <w:r w:rsidR="00C3252F" w:rsidRPr="00C3252F">
          <w:rPr>
            <w:i/>
          </w:rPr>
          <w:t xml:space="preserve"> fides</w:t>
        </w:r>
        <w:r w:rsidR="00C3252F">
          <w:t xml:space="preserve"> </w:t>
        </w:r>
        <w:r>
          <w:t xml:space="preserve">to members of the class it represents, and democratic vote. The prior is more efficient but </w:t>
        </w:r>
      </w:ins>
      <w:r>
        <w:t xml:space="preserve">may </w:t>
      </w:r>
      <w:ins w:id="1650" w:author="Brian Hunt" w:date="2011-11-06T14:48:00Z">
        <w:r>
          <w:t>result in decisions that non-representative creditors feel is unfair. The latter requires voting procedures. In the absence of a representative party, most class disputes become “lawyer-driven”, where an elected lawyer becomes the channel for options, recommendations and choices.</w:t>
        </w:r>
      </w:ins>
    </w:p>
    <w:p w:rsidR="00411D3F" w:rsidRDefault="006D4005" w:rsidP="00411D3F">
      <w:pPr>
        <w:pStyle w:val="ArticleCommentary"/>
        <w:rPr>
          <w:ins w:id="1651" w:author="Brian Hunt" w:date="2011-11-06T14:48:00Z"/>
        </w:rPr>
      </w:pPr>
      <w:ins w:id="1652" w:author="Brian Hunt" w:date="2011-11-06T14:48:00Z">
        <w:r>
          <w:t xml:space="preserve">The balance might be a mix of democratic vote for important decisions, with a representative making strategic decisions about </w:t>
        </w:r>
        <w:r w:rsidR="00601EB3">
          <w:t>positions, participating directly in discoveries, etc</w:t>
        </w:r>
        <w:r>
          <w:t>.</w:t>
        </w:r>
      </w:ins>
    </w:p>
    <w:p w:rsidR="008437D9" w:rsidRDefault="006D4005" w:rsidP="00411D3F">
      <w:pPr>
        <w:pStyle w:val="ArticleCommentary"/>
        <w:rPr>
          <w:ins w:id="1653" w:author="Brian Hunt" w:date="2011-11-06T14:48:00Z"/>
        </w:rPr>
      </w:pPr>
      <w:ins w:id="1654" w:author="Brian Hunt" w:date="2011-11-06T14:48:00Z">
        <w:r>
          <w:lastRenderedPageBreak/>
          <w:t>The question of how disputes are resolved as between cr</w:t>
        </w:r>
        <w:r w:rsidR="008437D9">
          <w:t>editors is a matter for debate.</w:t>
        </w:r>
      </w:ins>
    </w:p>
    <w:p w:rsidR="003E2983" w:rsidRDefault="008437D9" w:rsidP="00601EB3">
      <w:pPr>
        <w:pStyle w:val="ArticleCommentary"/>
        <w:rPr>
          <w:ins w:id="1655" w:author="Brian Hunt" w:date="2011-11-06T14:48:00Z"/>
        </w:rPr>
      </w:pPr>
      <w:ins w:id="1656" w:author="Brian Hunt" w:date="2011-11-06T14:48:00Z">
        <w:r>
          <w:t xml:space="preserve">How much </w:t>
        </w:r>
        <w:r w:rsidR="003E2983">
          <w:t>leeway</w:t>
        </w:r>
        <w:r>
          <w:t xml:space="preserve"> should be given </w:t>
        </w:r>
        <w:r w:rsidR="003E2983">
          <w:t>to</w:t>
        </w:r>
        <w:r>
          <w:t xml:space="preserve"> creditors</w:t>
        </w:r>
        <w:r w:rsidR="003E2983">
          <w:t xml:space="preserve"> taking different positions</w:t>
        </w:r>
        <w:r>
          <w:t xml:space="preserve"> – </w:t>
        </w:r>
        <w:r w:rsidR="006D4005">
          <w:t>Should similarly situated creditors be entitled to take difference positions?</w:t>
        </w:r>
        <w:r>
          <w:t xml:space="preserve"> Insofar as it advances the resolution (</w:t>
        </w:r>
        <w:proofErr w:type="spellStart"/>
        <w:r>
          <w:t>eg</w:t>
        </w:r>
        <w:proofErr w:type="spellEnd"/>
        <w:r>
          <w:t xml:space="preserve"> by a significant portion of creditors wish to consent to a work-out), it is probably worthwhile.</w:t>
        </w:r>
      </w:ins>
    </w:p>
    <w:p w:rsidR="00A64905" w:rsidRDefault="00A64905" w:rsidP="00A64905">
      <w:pPr>
        <w:pStyle w:val="Heading3"/>
        <w:rPr>
          <w:ins w:id="1657" w:author="Brian Hunt" w:date="2011-11-06T14:48:00Z"/>
        </w:rPr>
      </w:pPr>
      <w:bookmarkStart w:id="1658" w:name="_Toc182209969"/>
      <w:ins w:id="1659" w:author="Brian Hunt" w:date="2011-11-06T14:48:00Z">
        <w:r>
          <w:t>Standing</w:t>
        </w:r>
        <w:bookmarkEnd w:id="1658"/>
      </w:ins>
    </w:p>
    <w:p w:rsidR="00A64905" w:rsidRDefault="00A64905" w:rsidP="00A64905">
      <w:pPr>
        <w:pStyle w:val="ArticleCommentary"/>
        <w:rPr>
          <w:ins w:id="1660" w:author="Brian Hunt" w:date="2011-11-06T14:48:00Z"/>
        </w:rPr>
      </w:pPr>
      <w:ins w:id="1661" w:author="Brian Hunt" w:date="2011-11-06T14:48:00Z">
        <w:r>
          <w:t>As a class proceeding and bankruptcy regime, efficiency is of paramount concern. One way to make the process more efficient is to limit standing.</w:t>
        </w:r>
      </w:ins>
    </w:p>
    <w:p w:rsidR="00000000" w:rsidRDefault="00A64905">
      <w:pPr>
        <w:pStyle w:val="ListParagraph"/>
        <w:numPr>
          <w:ilvl w:val="0"/>
          <w:numId w:val="37"/>
        </w:numPr>
        <w:pPrChange w:id="1662" w:author="Brian Hunt" w:date="2011-11-06T14:48:00Z">
          <w:pPr>
            <w:pStyle w:val="Article"/>
          </w:pPr>
        </w:pPrChange>
      </w:pPr>
      <w:moveToRangeStart w:id="1663" w:author="Brian Hunt" w:date="2011-11-06T14:48:00Z" w:name="move182210268"/>
      <w:moveTo w:id="1664" w:author="Brian Hunt" w:date="2011-11-06T14:48:00Z">
        <w:r>
          <w:t xml:space="preserve">The following shall be granted a right to make submissions to the </w:t>
        </w:r>
      </w:moveTo>
      <w:r w:rsidR="00664DDC">
        <w:t>Tribunal</w:t>
      </w:r>
      <w:moveTo w:id="1665" w:author="Brian Hunt" w:date="2011-11-06T14:48:00Z">
        <w:r>
          <w:t xml:space="preserve">, which submissions shall be heard by the </w:t>
        </w:r>
      </w:moveTo>
      <w:r w:rsidR="00664DDC">
        <w:t>Tribunal</w:t>
      </w:r>
      <w:moveTo w:id="1666" w:author="Brian Hunt" w:date="2011-11-06T14:48:00Z">
        <w:r>
          <w:t xml:space="preserve"> in coming to any Judgment:</w:t>
        </w:r>
      </w:moveTo>
    </w:p>
    <w:moveToRangeEnd w:id="1663"/>
    <w:p w:rsidR="00A64905" w:rsidRDefault="00A64905" w:rsidP="00A64905">
      <w:pPr>
        <w:pStyle w:val="Article"/>
        <w:numPr>
          <w:ilvl w:val="1"/>
          <w:numId w:val="23"/>
        </w:numPr>
        <w:rPr>
          <w:ins w:id="1667" w:author="Brian Hunt" w:date="2011-11-06T14:48:00Z"/>
        </w:rPr>
      </w:pPr>
      <w:ins w:id="1668" w:author="Brian Hunt" w:date="2011-11-06T14:48:00Z">
        <w:r>
          <w:t>The Debtor State;</w:t>
        </w:r>
      </w:ins>
    </w:p>
    <w:p w:rsidR="00A64905" w:rsidRDefault="00A64905" w:rsidP="00A64905">
      <w:pPr>
        <w:pStyle w:val="Article"/>
        <w:numPr>
          <w:ilvl w:val="1"/>
          <w:numId w:val="23"/>
        </w:numPr>
        <w:rPr>
          <w:ins w:id="1669" w:author="Brian Hunt" w:date="2011-11-06T14:48:00Z"/>
        </w:rPr>
      </w:pPr>
      <w:ins w:id="1670" w:author="Brian Hunt" w:date="2011-11-06T14:48:00Z">
        <w:r>
          <w:t xml:space="preserve">A </w:t>
        </w:r>
        <w:r w:rsidR="006574E6">
          <w:t>C</w:t>
        </w:r>
        <w:r>
          <w:t xml:space="preserve">reditor or </w:t>
        </w:r>
        <w:r w:rsidR="006574E6">
          <w:t>C</w:t>
        </w:r>
        <w:r>
          <w:t xml:space="preserve">reditor </w:t>
        </w:r>
        <w:r w:rsidR="006574E6">
          <w:t>C</w:t>
        </w:r>
        <w:r>
          <w:t>ommittee representing more than 1/3</w:t>
        </w:r>
        <w:r w:rsidRPr="00A64905">
          <w:rPr>
            <w:vertAlign w:val="superscript"/>
          </w:rPr>
          <w:t>rd</w:t>
        </w:r>
        <w:r>
          <w:t xml:space="preserve"> of the value of a class of creditors;</w:t>
        </w:r>
      </w:ins>
    </w:p>
    <w:p w:rsidR="00A64905" w:rsidRDefault="00A64905" w:rsidP="00A64905">
      <w:pPr>
        <w:pStyle w:val="Article"/>
        <w:numPr>
          <w:ilvl w:val="1"/>
          <w:numId w:val="23"/>
        </w:numPr>
        <w:rPr>
          <w:ins w:id="1671" w:author="Brian Hunt" w:date="2011-11-06T14:48:00Z"/>
        </w:rPr>
      </w:pPr>
      <w:ins w:id="1672" w:author="Brian Hunt" w:date="2011-11-06T14:48:00Z">
        <w:r>
          <w:t>Interveners;</w:t>
        </w:r>
      </w:ins>
    </w:p>
    <w:p w:rsidR="00A64905" w:rsidRDefault="00A64905" w:rsidP="00A64905">
      <w:pPr>
        <w:pStyle w:val="Article"/>
        <w:numPr>
          <w:ilvl w:val="1"/>
          <w:numId w:val="23"/>
        </w:numPr>
        <w:rPr>
          <w:ins w:id="1673" w:author="Brian Hunt" w:date="2011-11-06T14:48:00Z"/>
        </w:rPr>
      </w:pPr>
      <w:ins w:id="1674" w:author="Brian Hunt" w:date="2011-11-06T14:48:00Z">
        <w:r>
          <w:t>The Monitor.</w:t>
        </w:r>
      </w:ins>
    </w:p>
    <w:p w:rsidR="006574E6" w:rsidRDefault="006574E6" w:rsidP="006574E6">
      <w:pPr>
        <w:pStyle w:val="ListParagraph"/>
        <w:rPr>
          <w:ins w:id="1675" w:author="Brian Hunt" w:date="2011-11-06T14:48:00Z"/>
        </w:rPr>
      </w:pPr>
      <w:ins w:id="1676" w:author="Brian Hunt" w:date="2011-11-06T14:48:00Z">
        <w:r>
          <w:t>Any party with standing may:</w:t>
        </w:r>
      </w:ins>
    </w:p>
    <w:p w:rsidR="006574E6" w:rsidRDefault="006574E6" w:rsidP="006574E6">
      <w:pPr>
        <w:pStyle w:val="ListParagraph"/>
        <w:numPr>
          <w:ilvl w:val="1"/>
          <w:numId w:val="23"/>
        </w:numPr>
        <w:rPr>
          <w:ins w:id="1677" w:author="Brian Hunt" w:date="2011-11-06T14:48:00Z"/>
        </w:rPr>
      </w:pPr>
      <w:ins w:id="1678" w:author="Brian Hunt" w:date="2011-11-06T14:48:00Z">
        <w:r>
          <w:t>Make submissions in accordance with the Rules;</w:t>
        </w:r>
      </w:ins>
    </w:p>
    <w:p w:rsidR="00A64905" w:rsidRDefault="006574E6" w:rsidP="006574E6">
      <w:pPr>
        <w:pStyle w:val="ListParagraph"/>
        <w:numPr>
          <w:ilvl w:val="1"/>
          <w:numId w:val="23"/>
        </w:numPr>
        <w:rPr>
          <w:ins w:id="1679" w:author="Brian Hunt" w:date="2011-11-06T14:48:00Z"/>
        </w:rPr>
      </w:pPr>
      <w:ins w:id="1680" w:author="Brian Hunt" w:date="2011-11-06T14:48:00Z">
        <w:r>
          <w:t>Call witnesses to a Hearing.</w:t>
        </w:r>
      </w:ins>
    </w:p>
    <w:p w:rsidR="006574E6" w:rsidRDefault="006574E6" w:rsidP="006574E6">
      <w:pPr>
        <w:pStyle w:val="ListParagraph"/>
        <w:numPr>
          <w:ilvl w:val="0"/>
          <w:numId w:val="0"/>
        </w:numPr>
        <w:ind w:left="1837"/>
        <w:rPr>
          <w:ins w:id="1681" w:author="Brian Hunt" w:date="2011-11-06T14:48:00Z"/>
        </w:rPr>
      </w:pPr>
    </w:p>
    <w:p w:rsidR="00A64905" w:rsidRPr="00483A2C" w:rsidRDefault="00A64905" w:rsidP="00A64905">
      <w:pPr>
        <w:rPr>
          <w:ins w:id="1682" w:author="Brian Hunt" w:date="2011-11-06T14:48:00Z"/>
          <w:b/>
        </w:rPr>
      </w:pPr>
      <w:ins w:id="1683" w:author="Brian Hunt" w:date="2011-11-06T14:48:00Z">
        <w:r w:rsidRPr="000C03C9">
          <w:rPr>
            <w:b/>
          </w:rPr>
          <w:t>TODO: Rules on forming Creditor Committees; Rules of Creditor Voting; Rules on Creditor Classes.</w:t>
        </w:r>
      </w:ins>
    </w:p>
    <w:p w:rsidR="00231DFF" w:rsidRDefault="007242B6" w:rsidP="00845501">
      <w:pPr>
        <w:pStyle w:val="Heading2"/>
        <w:rPr>
          <w:ins w:id="1684" w:author="Brian Hunt" w:date="2011-11-06T14:48:00Z"/>
        </w:rPr>
      </w:pPr>
      <w:bookmarkStart w:id="1685" w:name="_Toc182209970"/>
      <w:ins w:id="1686" w:author="Brian Hunt" w:date="2011-11-06T14:48:00Z">
        <w:r w:rsidRPr="00497EC6">
          <w:t>Model will and Living Will</w:t>
        </w:r>
        <w:bookmarkEnd w:id="1685"/>
      </w:ins>
    </w:p>
    <w:p w:rsidR="00A64905" w:rsidRDefault="00A64905" w:rsidP="00A64905">
      <w:pPr>
        <w:pStyle w:val="ArticleCommentary"/>
        <w:rPr>
          <w:ins w:id="1687" w:author="Brian Hunt" w:date="2011-11-06T14:48:00Z"/>
          <w:shd w:val="clear" w:color="auto" w:fill="FFFFFF"/>
        </w:rPr>
      </w:pPr>
      <w:ins w:id="1688" w:author="Brian Hunt" w:date="2011-11-06T14:48:00Z">
        <w:r>
          <w:rPr>
            <w:shd w:val="clear" w:color="auto" w:fill="FFFFFF"/>
          </w:rPr>
          <w:t>This Part ought to draw on domestic insolvency Living Wills for corporations, and in particular large corporations.</w:t>
        </w:r>
      </w:ins>
    </w:p>
    <w:p w:rsidR="001C3580" w:rsidRDefault="001C3580" w:rsidP="007335F3">
      <w:pPr>
        <w:spacing w:line="276" w:lineRule="auto"/>
        <w:rPr>
          <w:ins w:id="1689" w:author="Brian Hunt" w:date="2011-11-06T14:48:00Z"/>
          <w:rFonts w:asciiTheme="minorHAnsi" w:eastAsia="Times New Roman" w:hAnsiTheme="minorHAnsi" w:cs="Arial"/>
          <w:color w:val="000000" w:themeColor="text1"/>
          <w:shd w:val="clear" w:color="auto" w:fill="FFFFFF"/>
        </w:rPr>
      </w:pPr>
      <w:ins w:id="1690" w:author="Brian Hunt" w:date="2011-11-06T14:48:00Z">
        <w:r>
          <w:rPr>
            <w:rFonts w:asciiTheme="minorHAnsi" w:eastAsia="Times New Roman" w:hAnsiTheme="minorHAnsi" w:cs="Arial"/>
            <w:color w:val="000000" w:themeColor="text1"/>
            <w:shd w:val="clear" w:color="auto" w:fill="FFFFFF"/>
          </w:rPr>
          <w:t>TODO:  Provide the scope of authority for Wills and procedure for creating/amending/etc.</w:t>
        </w:r>
      </w:ins>
    </w:p>
    <w:p w:rsidR="00231DFF" w:rsidRDefault="001C3580" w:rsidP="007335F3">
      <w:pPr>
        <w:spacing w:line="276" w:lineRule="auto"/>
        <w:rPr>
          <w:ins w:id="1691" w:author="Brian Hunt" w:date="2011-11-06T14:48:00Z"/>
          <w:rFonts w:asciiTheme="minorHAnsi" w:eastAsia="Times New Roman" w:hAnsiTheme="minorHAnsi" w:cs="Arial"/>
          <w:b/>
          <w:color w:val="000000" w:themeColor="text1"/>
          <w:shd w:val="clear" w:color="auto" w:fill="FFFFFF"/>
        </w:rPr>
      </w:pPr>
      <w:ins w:id="1692" w:author="Brian Hunt" w:date="2011-11-06T14:48:00Z">
        <w:r>
          <w:rPr>
            <w:rFonts w:asciiTheme="minorHAnsi" w:eastAsia="Times New Roman" w:hAnsiTheme="minorHAnsi" w:cs="Arial"/>
            <w:color w:val="000000" w:themeColor="text1"/>
            <w:shd w:val="clear" w:color="auto" w:fill="FFFFFF"/>
          </w:rPr>
          <w:t xml:space="preserve">Model Will - </w:t>
        </w:r>
        <w:r w:rsidR="007242B6" w:rsidRPr="00497EC6">
          <w:rPr>
            <w:rFonts w:asciiTheme="minorHAnsi" w:eastAsia="Times New Roman" w:hAnsiTheme="minorHAnsi" w:cs="Arial"/>
            <w:color w:val="000000" w:themeColor="text1"/>
            <w:shd w:val="clear" w:color="auto" w:fill="FFFFFF"/>
          </w:rPr>
          <w:t>Opt out of changes</w:t>
        </w:r>
        <w:r w:rsidR="007242B6" w:rsidRPr="00497EC6">
          <w:rPr>
            <w:rFonts w:asciiTheme="minorHAnsi" w:eastAsia="Times New Roman" w:hAnsiTheme="minorHAnsi" w:cs="Arial"/>
            <w:color w:val="000000" w:themeColor="text1"/>
            <w:shd w:val="clear" w:color="auto" w:fill="FFFFFF"/>
          </w:rPr>
          <w:br/>
          <w:t>Process for changes</w:t>
        </w:r>
        <w:r w:rsidR="007242B6" w:rsidRPr="00497EC6">
          <w:rPr>
            <w:rFonts w:asciiTheme="minorHAnsi" w:eastAsia="Times New Roman" w:hAnsiTheme="minorHAnsi" w:cs="Arial"/>
            <w:color w:val="000000" w:themeColor="text1"/>
            <w:shd w:val="clear" w:color="auto" w:fill="FFFFFF"/>
          </w:rPr>
          <w:br/>
          <w:t>Administration union</w:t>
        </w:r>
      </w:ins>
    </w:p>
    <w:p w:rsidR="00231DFF" w:rsidRDefault="00231DFF" w:rsidP="00845501">
      <w:pPr>
        <w:pStyle w:val="Heading2"/>
        <w:rPr>
          <w:ins w:id="1693" w:author="Brian Hunt" w:date="2011-11-06T14:48:00Z"/>
        </w:rPr>
      </w:pPr>
      <w:bookmarkStart w:id="1694" w:name="_Toc182209971"/>
      <w:ins w:id="1695" w:author="Brian Hunt" w:date="2011-11-06T14:48:00Z">
        <w:r>
          <w:t>D</w:t>
        </w:r>
        <w:r w:rsidR="007242B6" w:rsidRPr="00497EC6">
          <w:t>isclosure,</w:t>
        </w:r>
        <w:r w:rsidR="005B5B65">
          <w:t xml:space="preserve"> discovery,</w:t>
        </w:r>
        <w:r w:rsidR="007242B6" w:rsidRPr="00497EC6">
          <w:t xml:space="preserve"> inspectors and monitors</w:t>
        </w:r>
        <w:bookmarkEnd w:id="1694"/>
      </w:ins>
    </w:p>
    <w:p w:rsidR="005B5B65" w:rsidRDefault="005B5B65" w:rsidP="005B5B65">
      <w:pPr>
        <w:pStyle w:val="ArticleCommentary"/>
        <w:rPr>
          <w:ins w:id="1696" w:author="Brian Hunt" w:date="2011-11-06T14:48:00Z"/>
          <w:shd w:val="clear" w:color="auto" w:fill="FFFFFF"/>
        </w:rPr>
      </w:pPr>
      <w:ins w:id="1697" w:author="Brian Hunt" w:date="2011-11-06T14:48:00Z">
        <w:r>
          <w:rPr>
            <w:shd w:val="clear" w:color="auto" w:fill="FFFFFF"/>
          </w:rPr>
          <w:t>Disclosure, discovery and inspection are crucial to dispute resolution. Transparency is integral to the perception of fair treatment, which perception underlies acceptability of work-outs and determinations.</w:t>
        </w:r>
      </w:ins>
    </w:p>
    <w:p w:rsidR="005B5B65" w:rsidRDefault="005B5B65" w:rsidP="005B5B65">
      <w:pPr>
        <w:pStyle w:val="ArticleCommentary"/>
        <w:rPr>
          <w:ins w:id="1698" w:author="Brian Hunt" w:date="2011-11-06T14:48:00Z"/>
          <w:shd w:val="clear" w:color="auto" w:fill="FFFFFF"/>
        </w:rPr>
      </w:pPr>
      <w:ins w:id="1699" w:author="Brian Hunt" w:date="2011-11-06T14:48:00Z">
        <w:r>
          <w:rPr>
            <w:shd w:val="clear" w:color="auto" w:fill="FFFFFF"/>
          </w:rPr>
          <w:lastRenderedPageBreak/>
          <w:t>This part draws on “Part V – Investigation and prosecution” of the ICC statute.</w:t>
        </w:r>
      </w:ins>
    </w:p>
    <w:p w:rsidR="00AC5E06" w:rsidRDefault="002C4981" w:rsidP="005B5B65">
      <w:pPr>
        <w:pStyle w:val="Heading3"/>
        <w:rPr>
          <w:ins w:id="1700" w:author="Brian Hunt" w:date="2011-11-06T14:48:00Z"/>
          <w:shd w:val="clear" w:color="auto" w:fill="FFFFFF"/>
        </w:rPr>
      </w:pPr>
      <w:bookmarkStart w:id="1701" w:name="_Toc182209972"/>
      <w:ins w:id="1702" w:author="Brian Hunt" w:date="2011-11-06T14:48:00Z">
        <w:r>
          <w:rPr>
            <w:shd w:val="clear" w:color="auto" w:fill="FFFFFF"/>
          </w:rPr>
          <w:t>Appointment of a Monitor</w:t>
        </w:r>
        <w:bookmarkEnd w:id="1701"/>
      </w:ins>
    </w:p>
    <w:p w:rsidR="002C4981" w:rsidRPr="002C4981" w:rsidRDefault="002C4981" w:rsidP="002C4981">
      <w:pPr>
        <w:pStyle w:val="ArticleCommentary"/>
        <w:rPr>
          <w:ins w:id="1703" w:author="Brian Hunt" w:date="2011-11-06T14:48:00Z"/>
        </w:rPr>
      </w:pPr>
      <w:ins w:id="1704" w:author="Brian Hunt" w:date="2011-11-06T14:48:00Z">
        <w:r>
          <w:t xml:space="preserve">Monitors are delegates of the Tribunal whose position serves to collect information, provide advice to states and creditors, facilitate negotiations, attend depositions. The monitor is in effect a statutory </w:t>
        </w:r>
        <w:r>
          <w:rPr>
            <w:i/>
          </w:rPr>
          <w:t xml:space="preserve">amicus </w:t>
        </w:r>
        <w:proofErr w:type="spellStart"/>
        <w:r>
          <w:rPr>
            <w:i/>
          </w:rPr>
          <w:t>curae</w:t>
        </w:r>
        <w:proofErr w:type="spellEnd"/>
        <w:r>
          <w:t>.</w:t>
        </w:r>
      </w:ins>
    </w:p>
    <w:p w:rsidR="002C4981" w:rsidRDefault="002C4981" w:rsidP="002C4981">
      <w:pPr>
        <w:pStyle w:val="ArticleCommentary"/>
        <w:rPr>
          <w:ins w:id="1705" w:author="Brian Hunt" w:date="2011-11-06T14:48:00Z"/>
        </w:rPr>
      </w:pPr>
      <w:ins w:id="1706" w:author="Brian Hunt" w:date="2011-11-06T14:48:00Z">
        <w:r>
          <w:t>As a creature peculiar to insolvency law, there is no precedent in international law for a monitor.</w:t>
        </w:r>
      </w:ins>
    </w:p>
    <w:p w:rsidR="004D3DCD" w:rsidRDefault="00A64905" w:rsidP="002C4981">
      <w:pPr>
        <w:pStyle w:val="ArticleCommentary"/>
        <w:rPr>
          <w:ins w:id="1707" w:author="Brian Hunt" w:date="2011-11-06T14:48:00Z"/>
        </w:rPr>
      </w:pPr>
      <w:ins w:id="1708" w:author="Brian Hunt" w:date="2011-11-06T14:48:00Z">
        <w:r>
          <w:t xml:space="preserve">The Monitor proposed here is meant to serve as the primary </w:t>
        </w:r>
        <w:r w:rsidR="004D3DCD">
          <w:t>motivator and a</w:t>
        </w:r>
        <w:r>
          <w:t xml:space="preserve"> “catch-all” that </w:t>
        </w:r>
        <w:r w:rsidR="004D3DCD">
          <w:t>subsumes all creditors not represented by a Creditor Committee.</w:t>
        </w:r>
      </w:ins>
    </w:p>
    <w:p w:rsidR="00A64905" w:rsidRDefault="004D3DCD" w:rsidP="002C4981">
      <w:pPr>
        <w:pStyle w:val="ArticleCommentary"/>
        <w:rPr>
          <w:ins w:id="1709" w:author="Brian Hunt" w:date="2011-11-06T14:48:00Z"/>
        </w:rPr>
      </w:pPr>
      <w:ins w:id="1710" w:author="Brian Hunt" w:date="2011-11-06T14:48:00Z">
        <w:r>
          <w:t>The only provision for minority creditor rights at the moment is through a willing Monitor.</w:t>
        </w:r>
      </w:ins>
    </w:p>
    <w:p w:rsidR="002C4981" w:rsidRDefault="002C4981" w:rsidP="00E61BC8">
      <w:pPr>
        <w:pStyle w:val="ListParagraph"/>
        <w:numPr>
          <w:ilvl w:val="0"/>
          <w:numId w:val="18"/>
        </w:numPr>
        <w:rPr>
          <w:ins w:id="1711" w:author="Brian Hunt" w:date="2011-11-06T14:48:00Z"/>
        </w:rPr>
      </w:pPr>
      <w:ins w:id="1712" w:author="Brian Hunt" w:date="2011-11-06T14:48:00Z">
        <w:r>
          <w:t xml:space="preserve">The </w:t>
        </w:r>
        <w:commentRangeStart w:id="1713"/>
        <w:r w:rsidR="00A32F7B">
          <w:t xml:space="preserve">Tribunal </w:t>
        </w:r>
        <w:commentRangeEnd w:id="1713"/>
        <w:r w:rsidR="00A32F7B">
          <w:rPr>
            <w:rStyle w:val="CommentReference"/>
            <w:shd w:val="clear" w:color="auto" w:fill="auto"/>
          </w:rPr>
          <w:commentReference w:id="1713"/>
        </w:r>
        <w:r w:rsidR="00696AAE">
          <w:t xml:space="preserve">shall </w:t>
        </w:r>
        <w:r w:rsidR="00F66D9D">
          <w:t xml:space="preserve">engage the services of </w:t>
        </w:r>
        <w:r w:rsidR="00696AAE">
          <w:t xml:space="preserve">a Monitor </w:t>
        </w:r>
        <w:r w:rsidR="00F66D9D">
          <w:t>as soon as may be possible after a declaration</w:t>
        </w:r>
        <w:r w:rsidR="00696AAE">
          <w:t>.</w:t>
        </w:r>
      </w:ins>
    </w:p>
    <w:p w:rsidR="00D16180" w:rsidRDefault="00D16180" w:rsidP="00D16180">
      <w:pPr>
        <w:pStyle w:val="ArticleCommentary"/>
        <w:rPr>
          <w:ins w:id="1714" w:author="Brian Hunt" w:date="2011-11-06T14:48:00Z"/>
        </w:rPr>
      </w:pPr>
      <w:ins w:id="1715" w:author="Brian Hunt" w:date="2011-11-06T14:48:00Z">
        <w:r>
          <w:t>A Monitor may be a human or a organization, but in any case should have appropriate expertise.</w:t>
        </w:r>
      </w:ins>
    </w:p>
    <w:p w:rsidR="00D16180" w:rsidRDefault="00D16180" w:rsidP="0031028F">
      <w:pPr>
        <w:pStyle w:val="Article"/>
        <w:rPr>
          <w:ins w:id="1716" w:author="Brian Hunt" w:date="2011-11-06T14:48:00Z"/>
        </w:rPr>
      </w:pPr>
      <w:ins w:id="1717" w:author="Brian Hunt" w:date="2011-11-06T14:48:00Z">
        <w:r>
          <w:t>The Tribunal may at its discre</w:t>
        </w:r>
        <w:r w:rsidR="00A32F7B">
          <w:t>tion enter into such agreements, not inconsistent with this Treaty, as may be necessary to facilitate the engagement of a Monitor.</w:t>
        </w:r>
      </w:ins>
    </w:p>
    <w:p w:rsidR="00A32F7B" w:rsidRDefault="00A32F7B" w:rsidP="00A32F7B">
      <w:pPr>
        <w:pStyle w:val="ArticleCommentary"/>
        <w:rPr>
          <w:ins w:id="1718" w:author="Brian Hunt" w:date="2011-11-06T14:48:00Z"/>
        </w:rPr>
      </w:pPr>
      <w:ins w:id="1719" w:author="Brian Hunt" w:date="2011-11-06T14:48:00Z">
        <w:r>
          <w:t>The Tribunal may hire a monitor.</w:t>
        </w:r>
      </w:ins>
    </w:p>
    <w:p w:rsidR="00FD3A90" w:rsidRDefault="00FD3A90" w:rsidP="0031028F">
      <w:pPr>
        <w:pStyle w:val="Article"/>
        <w:rPr>
          <w:ins w:id="1720" w:author="Brian Hunt" w:date="2011-11-06T14:48:00Z"/>
        </w:rPr>
      </w:pPr>
      <w:ins w:id="1721" w:author="Brian Hunt" w:date="2011-11-06T14:48:00Z">
        <w:r>
          <w:t>The Monitor shall have the power to:</w:t>
        </w:r>
      </w:ins>
    </w:p>
    <w:p w:rsidR="00FD3A90" w:rsidRDefault="00FD3A90" w:rsidP="00E61BC8">
      <w:pPr>
        <w:pStyle w:val="ListParagraph"/>
        <w:numPr>
          <w:ilvl w:val="1"/>
          <w:numId w:val="17"/>
        </w:numPr>
        <w:rPr>
          <w:ins w:id="1722" w:author="Brian Hunt" w:date="2011-11-06T14:48:00Z"/>
        </w:rPr>
      </w:pPr>
      <w:ins w:id="1723" w:author="Brian Hunt" w:date="2011-11-06T14:48:00Z">
        <w:r>
          <w:t>Collect and examine evidence;</w:t>
        </w:r>
      </w:ins>
    </w:p>
    <w:p w:rsidR="00FD3A90" w:rsidRDefault="00FD3A90" w:rsidP="00E61BC8">
      <w:pPr>
        <w:pStyle w:val="ListParagraph"/>
        <w:numPr>
          <w:ilvl w:val="1"/>
          <w:numId w:val="17"/>
        </w:numPr>
        <w:rPr>
          <w:ins w:id="1724" w:author="Brian Hunt" w:date="2011-11-06T14:48:00Z"/>
        </w:rPr>
      </w:pPr>
      <w:ins w:id="1725" w:author="Brian Hunt" w:date="2011-11-06T14:48:00Z">
        <w:r>
          <w:t>Request the presence of and question persons which direct knowledge and information of the dispute;</w:t>
        </w:r>
      </w:ins>
    </w:p>
    <w:p w:rsidR="00FD3A90" w:rsidRDefault="00FD3A90" w:rsidP="00E61BC8">
      <w:pPr>
        <w:pStyle w:val="ListParagraph"/>
        <w:numPr>
          <w:ilvl w:val="1"/>
          <w:numId w:val="17"/>
        </w:numPr>
        <w:rPr>
          <w:ins w:id="1726" w:author="Brian Hunt" w:date="2011-11-06T14:48:00Z"/>
        </w:rPr>
      </w:pPr>
      <w:ins w:id="1727" w:author="Brian Hunt" w:date="2011-11-06T14:48:00Z">
        <w:r>
          <w:t xml:space="preserve">Request </w:t>
        </w:r>
        <w:r w:rsidR="00F66D9D">
          <w:t xml:space="preserve">a written report from </w:t>
        </w:r>
        <w:r>
          <w:t xml:space="preserve">and presence of individuals with expertise </w:t>
        </w:r>
        <w:r w:rsidR="00F66D9D">
          <w:t>relevant to disputed issues;</w:t>
        </w:r>
      </w:ins>
    </w:p>
    <w:p w:rsidR="00F66D9D" w:rsidRDefault="00F66D9D" w:rsidP="00E61BC8">
      <w:pPr>
        <w:pStyle w:val="ListParagraph"/>
        <w:numPr>
          <w:ilvl w:val="1"/>
          <w:numId w:val="17"/>
        </w:numPr>
        <w:rPr>
          <w:ins w:id="1728" w:author="Brian Hunt" w:date="2011-11-06T14:48:00Z"/>
        </w:rPr>
      </w:pPr>
      <w:ins w:id="1729" w:author="Brian Hunt" w:date="2011-11-06T14:48:00Z">
        <w:r>
          <w:t>Seek the co-operation of any State or intergovernmental organization or arrangement in accordance with its respective competence and/or mandate;</w:t>
        </w:r>
      </w:ins>
    </w:p>
    <w:p w:rsidR="00F66D9D" w:rsidRDefault="00F66D9D" w:rsidP="00E61BC8">
      <w:pPr>
        <w:pStyle w:val="ListParagraph"/>
        <w:numPr>
          <w:ilvl w:val="1"/>
          <w:numId w:val="17"/>
        </w:numPr>
        <w:rPr>
          <w:ins w:id="1730" w:author="Brian Hunt" w:date="2011-11-06T14:48:00Z"/>
        </w:rPr>
      </w:pPr>
      <w:ins w:id="1731" w:author="Brian Hunt" w:date="2011-11-06T14:48:00Z">
        <w:r>
          <w:t>Enter into such arrangements or agreements, not inconsistent with this Treaty, as may be necessary to facilitate the cooperation of a State, intergovernmental organization or person;</w:t>
        </w:r>
      </w:ins>
    </w:p>
    <w:p w:rsidR="00F66D9D" w:rsidRDefault="00F66D9D" w:rsidP="00E61BC8">
      <w:pPr>
        <w:pStyle w:val="ListParagraph"/>
        <w:numPr>
          <w:ilvl w:val="1"/>
          <w:numId w:val="17"/>
        </w:numPr>
        <w:rPr>
          <w:ins w:id="1732" w:author="Brian Hunt" w:date="2011-11-06T14:48:00Z"/>
        </w:rPr>
      </w:pPr>
      <w:ins w:id="1733" w:author="Brian Hunt" w:date="2011-11-06T14:48:00Z">
        <w:r>
          <w:t>Take necessary measures, or request that necessary measures be taken, to ensure the confidentiality of information, the protection and preservation of evidence.</w:t>
        </w:r>
      </w:ins>
    </w:p>
    <w:p w:rsidR="002C4981" w:rsidRDefault="00F66D9D" w:rsidP="004728DC">
      <w:pPr>
        <w:pStyle w:val="ArticleCommentary"/>
        <w:rPr>
          <w:ins w:id="1734" w:author="Brian Hunt" w:date="2011-11-06T14:48:00Z"/>
        </w:rPr>
      </w:pPr>
      <w:ins w:id="1735" w:author="Brian Hunt" w:date="2011-11-06T14:48:00Z">
        <w:r>
          <w:lastRenderedPageBreak/>
          <w:t>The above is from the ICC article 54 (p.34).</w:t>
        </w:r>
      </w:ins>
    </w:p>
    <w:p w:rsidR="00231DFF" w:rsidRDefault="00B00F6F" w:rsidP="00845501">
      <w:pPr>
        <w:pStyle w:val="Heading2"/>
        <w:rPr>
          <w:ins w:id="1736" w:author="Brian Hunt" w:date="2011-11-06T14:48:00Z"/>
        </w:rPr>
      </w:pPr>
      <w:bookmarkStart w:id="1737" w:name="_Toc182209973"/>
      <w:ins w:id="1738" w:author="Brian Hunt" w:date="2011-11-06T14:48:00Z">
        <w:r>
          <w:t>Pre-hearing</w:t>
        </w:r>
        <w:bookmarkEnd w:id="1737"/>
      </w:ins>
    </w:p>
    <w:p w:rsidR="008261AC" w:rsidRDefault="008261AC" w:rsidP="00811950">
      <w:pPr>
        <w:pStyle w:val="ArticleCommentary"/>
        <w:rPr>
          <w:ins w:id="1739" w:author="Brian Hunt" w:date="2011-11-06T14:48:00Z"/>
          <w:shd w:val="clear" w:color="auto" w:fill="FFFFFF"/>
        </w:rPr>
      </w:pPr>
      <w:ins w:id="1740" w:author="Brian Hunt" w:date="2011-11-06T14:48:00Z">
        <w:r>
          <w:rPr>
            <w:shd w:val="clear" w:color="auto" w:fill="FFFFFF"/>
          </w:rPr>
          <w:t xml:space="preserve">The objectives of </w:t>
        </w:r>
        <w:r w:rsidR="00660B5C">
          <w:rPr>
            <w:shd w:val="clear" w:color="auto" w:fill="FFFFFF"/>
          </w:rPr>
          <w:t>a</w:t>
        </w:r>
        <w:r>
          <w:rPr>
            <w:shd w:val="clear" w:color="auto" w:fill="FFFFFF"/>
          </w:rPr>
          <w:t xml:space="preserve"> pre-hearing </w:t>
        </w:r>
        <w:r w:rsidR="00660B5C">
          <w:rPr>
            <w:shd w:val="clear" w:color="auto" w:fill="FFFFFF"/>
          </w:rPr>
          <w:t xml:space="preserve">panel </w:t>
        </w:r>
        <w:r w:rsidR="002228DD">
          <w:rPr>
            <w:shd w:val="clear" w:color="auto" w:fill="FFFFFF"/>
          </w:rPr>
          <w:t xml:space="preserve">of the Tribunal </w:t>
        </w:r>
        <w:r>
          <w:rPr>
            <w:shd w:val="clear" w:color="auto" w:fill="FFFFFF"/>
          </w:rPr>
          <w:t>ought to be:</w:t>
        </w:r>
      </w:ins>
    </w:p>
    <w:p w:rsidR="008261AC" w:rsidRDefault="002228DD" w:rsidP="008261AC">
      <w:pPr>
        <w:pStyle w:val="ArticleCommentary"/>
        <w:numPr>
          <w:ilvl w:val="0"/>
          <w:numId w:val="20"/>
        </w:numPr>
        <w:rPr>
          <w:ins w:id="1741" w:author="Brian Hunt" w:date="2011-11-06T14:48:00Z"/>
          <w:shd w:val="clear" w:color="auto" w:fill="FFFFFF"/>
        </w:rPr>
      </w:pPr>
      <w:ins w:id="1742" w:author="Brian Hunt" w:date="2011-11-06T14:48:00Z">
        <w:r>
          <w:rPr>
            <w:shd w:val="clear" w:color="auto" w:fill="FFFFFF"/>
          </w:rPr>
          <w:t>Identify issues for trial;</w:t>
        </w:r>
      </w:ins>
    </w:p>
    <w:p w:rsidR="002228DD" w:rsidRDefault="002228DD" w:rsidP="008261AC">
      <w:pPr>
        <w:pStyle w:val="ArticleCommentary"/>
        <w:numPr>
          <w:ilvl w:val="0"/>
          <w:numId w:val="20"/>
        </w:numPr>
        <w:rPr>
          <w:ins w:id="1743" w:author="Brian Hunt" w:date="2011-11-06T14:48:00Z"/>
          <w:shd w:val="clear" w:color="auto" w:fill="FFFFFF"/>
        </w:rPr>
      </w:pPr>
      <w:ins w:id="1744" w:author="Brian Hunt" w:date="2011-11-06T14:48:00Z">
        <w:r>
          <w:rPr>
            <w:shd w:val="clear" w:color="auto" w:fill="FFFFFF"/>
          </w:rPr>
          <w:t>Attempt to resolve issues in advance of trial, including work-outs</w:t>
        </w:r>
        <w:r w:rsidR="00EE0921">
          <w:rPr>
            <w:shd w:val="clear" w:color="auto" w:fill="FFFFFF"/>
          </w:rPr>
          <w:t xml:space="preserve"> for classes of creditors</w:t>
        </w:r>
        <w:r>
          <w:rPr>
            <w:shd w:val="clear" w:color="auto" w:fill="FFFFFF"/>
          </w:rPr>
          <w:t>;</w:t>
        </w:r>
      </w:ins>
    </w:p>
    <w:p w:rsidR="002228DD" w:rsidRDefault="002228DD" w:rsidP="002228DD">
      <w:pPr>
        <w:pStyle w:val="ArticleCommentary"/>
        <w:numPr>
          <w:ilvl w:val="0"/>
          <w:numId w:val="20"/>
        </w:numPr>
        <w:rPr>
          <w:ins w:id="1745" w:author="Brian Hunt" w:date="2011-11-06T14:48:00Z"/>
          <w:shd w:val="clear" w:color="auto" w:fill="FFFFFF"/>
        </w:rPr>
      </w:pPr>
      <w:ins w:id="1746" w:author="Brian Hunt" w:date="2011-11-06T14:48:00Z">
        <w:r>
          <w:rPr>
            <w:shd w:val="clear" w:color="auto" w:fill="FFFFFF"/>
          </w:rPr>
          <w:t>Issue orders and directions to advance negotiations, including demands for discovery and disclosure;</w:t>
        </w:r>
      </w:ins>
    </w:p>
    <w:p w:rsidR="00D37F8A" w:rsidRDefault="00D37F8A" w:rsidP="002228DD">
      <w:pPr>
        <w:pStyle w:val="ArticleCommentary"/>
        <w:numPr>
          <w:ilvl w:val="0"/>
          <w:numId w:val="20"/>
        </w:numPr>
        <w:rPr>
          <w:ins w:id="1747" w:author="Brian Hunt" w:date="2011-11-06T14:48:00Z"/>
          <w:shd w:val="clear" w:color="auto" w:fill="FFFFFF"/>
        </w:rPr>
      </w:pPr>
      <w:ins w:id="1748" w:author="Brian Hunt" w:date="2011-11-06T14:48:00Z">
        <w:r>
          <w:rPr>
            <w:shd w:val="clear" w:color="auto" w:fill="FFFFFF"/>
          </w:rPr>
          <w:t>Ensure that no party is delaying resolution without adequate justification;</w:t>
        </w:r>
      </w:ins>
    </w:p>
    <w:p w:rsidR="00D37F8A" w:rsidRPr="002228DD" w:rsidRDefault="00D37F8A" w:rsidP="002228DD">
      <w:pPr>
        <w:pStyle w:val="ArticleCommentary"/>
        <w:numPr>
          <w:ilvl w:val="0"/>
          <w:numId w:val="20"/>
        </w:numPr>
        <w:rPr>
          <w:ins w:id="1749" w:author="Brian Hunt" w:date="2011-11-06T14:48:00Z"/>
          <w:shd w:val="clear" w:color="auto" w:fill="FFFFFF"/>
        </w:rPr>
      </w:pPr>
      <w:ins w:id="1750" w:author="Brian Hunt" w:date="2011-11-06T14:48:00Z">
        <w:r>
          <w:rPr>
            <w:shd w:val="clear" w:color="auto" w:fill="FFFFFF"/>
          </w:rPr>
          <w:t>Set a matter down for a hearing.</w:t>
        </w:r>
      </w:ins>
    </w:p>
    <w:p w:rsidR="00EE0921" w:rsidRDefault="00811950" w:rsidP="00EE0921">
      <w:pPr>
        <w:pStyle w:val="ArticleCommentary"/>
        <w:rPr>
          <w:ins w:id="1751" w:author="Brian Hunt" w:date="2011-11-06T14:48:00Z"/>
          <w:shd w:val="clear" w:color="auto" w:fill="FFFFFF"/>
        </w:rPr>
      </w:pPr>
      <w:ins w:id="1752" w:author="Brian Hunt" w:date="2011-11-06T14:48:00Z">
        <w:r>
          <w:rPr>
            <w:shd w:val="clear" w:color="auto" w:fill="FFFFFF"/>
          </w:rPr>
          <w:t>A consensual work-out is often going to be preferable</w:t>
        </w:r>
        <w:r w:rsidR="008261AC">
          <w:rPr>
            <w:shd w:val="clear" w:color="auto" w:fill="FFFFFF"/>
          </w:rPr>
          <w:t xml:space="preserve"> to a hearing and a “cram down”.</w:t>
        </w:r>
      </w:ins>
    </w:p>
    <w:p w:rsidR="00000000" w:rsidRDefault="00FF2DE6">
      <w:pPr>
        <w:pStyle w:val="Heading3"/>
        <w:pPrChange w:id="1753" w:author="Brian Hunt" w:date="2011-11-06T14:48:00Z">
          <w:pPr>
            <w:pStyle w:val="Heading2"/>
          </w:pPr>
        </w:pPrChange>
      </w:pPr>
      <w:bookmarkStart w:id="1754" w:name="_Toc179127599"/>
      <w:bookmarkStart w:id="1755" w:name="_Toc182209974"/>
      <w:moveToRangeStart w:id="1756" w:author="Brian Hunt" w:date="2011-11-06T14:48:00Z" w:name="move182210266"/>
      <w:moveTo w:id="1757" w:author="Brian Hunt" w:date="2011-11-06T14:48:00Z">
        <w:r>
          <w:t>Reference</w:t>
        </w:r>
      </w:moveTo>
      <w:bookmarkEnd w:id="1754"/>
      <w:bookmarkEnd w:id="1755"/>
    </w:p>
    <w:p w:rsidR="00071330" w:rsidRDefault="00FF2DE6" w:rsidP="00FF2DE6">
      <w:pPr>
        <w:spacing w:line="276" w:lineRule="auto"/>
        <w:rPr>
          <w:ins w:id="1758" w:author="Brian Hunt" w:date="2011-11-06T14:48:00Z"/>
        </w:rPr>
      </w:pPr>
      <w:moveTo w:id="1759" w:author="Brian Hunt" w:date="2011-11-06T14:48:00Z">
        <w:r>
          <w:t xml:space="preserve">The </w:t>
        </w:r>
      </w:moveTo>
      <w:r w:rsidR="00664DDC">
        <w:t>Tribunal</w:t>
      </w:r>
      <w:moveTo w:id="1760" w:author="Brian Hunt" w:date="2011-11-06T14:48:00Z">
        <w:r>
          <w:t xml:space="preserve"> may bring a reference of any dispute or any severable component of any dispute to a </w:t>
        </w:r>
      </w:moveTo>
      <w:r w:rsidR="00664DDC">
        <w:t>tribunal</w:t>
      </w:r>
      <w:moveTo w:id="1761" w:author="Brian Hunt" w:date="2011-11-06T14:48:00Z">
        <w:r>
          <w:t xml:space="preserve"> of competent jurisdiction within the State of the choice of law set out in the Rules.</w:t>
        </w:r>
      </w:moveTo>
      <w:moveToRangeEnd w:id="1756"/>
      <w:del w:id="1762" w:author="Brian Hunt" w:date="2011-11-06T14:48:00Z">
        <w:r w:rsidR="003E5326">
          <w:delText>put forward a set of terms upon which</w:delText>
        </w:r>
      </w:del>
    </w:p>
    <w:p w:rsidR="00071330" w:rsidRDefault="00071330" w:rsidP="00071330">
      <w:pPr>
        <w:pStyle w:val="ArticleCommentary"/>
        <w:rPr>
          <w:ins w:id="1763" w:author="Brian Hunt" w:date="2011-11-06T14:48:00Z"/>
          <w:shd w:val="clear" w:color="auto" w:fill="FFFFFF"/>
        </w:rPr>
      </w:pPr>
      <w:ins w:id="1764" w:author="Brian Hunt" w:date="2011-11-06T14:48:00Z">
        <w:r>
          <w:rPr>
            <w:shd w:val="clear" w:color="auto" w:fill="FFFFFF"/>
            <w:lang w:val="en-US"/>
          </w:rPr>
          <w:t>T</w:t>
        </w:r>
        <w:r w:rsidRPr="00071330">
          <w:rPr>
            <w:shd w:val="clear" w:color="auto" w:fill="FFFFFF"/>
            <w:lang w:val="en-US"/>
          </w:rPr>
          <w:t xml:space="preserve">he idea here is that the </w:t>
        </w:r>
      </w:ins>
      <w:r w:rsidR="00664DDC">
        <w:rPr>
          <w:shd w:val="clear" w:color="auto" w:fill="FFFFFF"/>
          <w:lang w:val="en-US"/>
        </w:rPr>
        <w:t>tribunal</w:t>
      </w:r>
      <w:ins w:id="1765" w:author="Brian Hunt" w:date="2011-11-06T14:48:00Z">
        <w:r w:rsidRPr="00071330">
          <w:rPr>
            <w:shd w:val="clear" w:color="auto" w:fill="FFFFFF"/>
            <w:lang w:val="en-US"/>
          </w:rPr>
          <w:t xml:space="preserve"> would ask a national </w:t>
        </w:r>
      </w:ins>
      <w:r w:rsidR="00664DDC">
        <w:rPr>
          <w:shd w:val="clear" w:color="auto" w:fill="FFFFFF"/>
          <w:lang w:val="en-US"/>
        </w:rPr>
        <w:t>tribunal</w:t>
      </w:r>
      <w:ins w:id="1766" w:author="Brian Hunt" w:date="2011-11-06T14:48:00Z">
        <w:r w:rsidRPr="00071330">
          <w:rPr>
            <w:shd w:val="clear" w:color="auto" w:fill="FFFFFF"/>
            <w:lang w:val="en-US"/>
          </w:rPr>
          <w:t xml:space="preserve"> for an opin</w:t>
        </w:r>
        <w:r>
          <w:rPr>
            <w:shd w:val="clear" w:color="auto" w:fill="FFFFFF"/>
            <w:lang w:val="en-US"/>
          </w:rPr>
          <w:t>ion on a point of national law.</w:t>
        </w:r>
      </w:ins>
    </w:p>
    <w:p w:rsidR="00CC5E19" w:rsidRDefault="00CC5E19" w:rsidP="00CC5E19">
      <w:pPr>
        <w:pStyle w:val="Heading3"/>
        <w:rPr>
          <w:ins w:id="1767" w:author="Brian Hunt" w:date="2011-11-06T14:48:00Z"/>
          <w:shd w:val="clear" w:color="auto" w:fill="FFFFFF"/>
        </w:rPr>
      </w:pPr>
      <w:bookmarkStart w:id="1768" w:name="_Toc182209975"/>
      <w:ins w:id="1769" w:author="Brian Hunt" w:date="2011-11-06T14:48:00Z">
        <w:r>
          <w:rPr>
            <w:shd w:val="clear" w:color="auto" w:fill="FFFFFF"/>
          </w:rPr>
          <w:t>Proposals</w:t>
        </w:r>
        <w:bookmarkEnd w:id="1768"/>
      </w:ins>
    </w:p>
    <w:p w:rsidR="00CC5E19" w:rsidRDefault="00CC5E19" w:rsidP="00CC5E19">
      <w:pPr>
        <w:pStyle w:val="ArticleCommentary"/>
        <w:rPr>
          <w:ins w:id="1770" w:author="Brian Hunt" w:date="2011-11-06T14:48:00Z"/>
        </w:rPr>
      </w:pPr>
      <w:ins w:id="1771" w:author="Brian Hunt" w:date="2011-11-06T14:48:00Z">
        <w:r>
          <w:t xml:space="preserve">Proposals are consensual work-outs that have been accepted by creditor vote and the debtor but not approved by the </w:t>
        </w:r>
      </w:ins>
      <w:r w:rsidR="00664DDC">
        <w:t>Tribunal</w:t>
      </w:r>
      <w:ins w:id="1772" w:author="Brian Hunt" w:date="2011-11-06T14:48:00Z">
        <w:r>
          <w:t>.</w:t>
        </w:r>
      </w:ins>
    </w:p>
    <w:p w:rsidR="00CC5E19" w:rsidRDefault="00CC5E19" w:rsidP="00CC5E19">
      <w:pPr>
        <w:pStyle w:val="ArticleCommentary"/>
        <w:rPr>
          <w:ins w:id="1773" w:author="Brian Hunt" w:date="2011-11-06T14:48:00Z"/>
        </w:rPr>
      </w:pPr>
      <w:ins w:id="1774" w:author="Brian Hunt" w:date="2011-11-06T14:48:00Z">
        <w:r>
          <w:t>Prior to being accepted by creditor vote and the debtor, a Proposal is an “Offer”.</w:t>
        </w:r>
      </w:ins>
    </w:p>
    <w:p w:rsidR="00CC5E19" w:rsidRPr="00CC5E19" w:rsidRDefault="00CC5E19" w:rsidP="00CC5E19">
      <w:pPr>
        <w:pStyle w:val="ArticleCommentary"/>
        <w:rPr>
          <w:ins w:id="1775" w:author="Brian Hunt" w:date="2011-11-06T14:48:00Z"/>
        </w:rPr>
      </w:pPr>
      <w:ins w:id="1776" w:author="Brian Hunt" w:date="2011-11-06T14:48:00Z">
        <w:r>
          <w:t>The Rules shall have to deal with voting on Offers.</w:t>
        </w:r>
      </w:ins>
    </w:p>
    <w:p w:rsidR="00000000" w:rsidRDefault="00CC5E19">
      <w:pPr>
        <w:pStyle w:val="ListParagraph"/>
        <w:numPr>
          <w:ilvl w:val="0"/>
          <w:numId w:val="38"/>
        </w:numPr>
        <w:pPrChange w:id="1777" w:author="Brian Hunt" w:date="2011-11-06T14:48:00Z">
          <w:pPr>
            <w:pStyle w:val="Article"/>
          </w:pPr>
        </w:pPrChange>
      </w:pPr>
      <w:ins w:id="1778" w:author="Brian Hunt" w:date="2011-11-06T14:48:00Z">
        <w:r>
          <w:lastRenderedPageBreak/>
          <w:t xml:space="preserve">Any party with standing </w:t>
        </w:r>
        <w:r w:rsidRPr="00CC5E19">
          <w:t xml:space="preserve">may </w:t>
        </w:r>
        <w:r>
          <w:t>advance a Proposal</w:t>
        </w:r>
      </w:ins>
      <w:r>
        <w:t xml:space="preserve"> </w:t>
      </w:r>
      <w:r w:rsidRPr="00CC5E19">
        <w:t xml:space="preserve">to resolve any disputes before the </w:t>
      </w:r>
      <w:r w:rsidR="00664DDC">
        <w:t>Tribunal</w:t>
      </w:r>
      <w:del w:id="1779" w:author="Brian Hunt" w:date="2011-11-06T14:48:00Z">
        <w:r w:rsidR="00430EA4">
          <w:delText xml:space="preserve">, which </w:delText>
        </w:r>
        <w:r w:rsidR="003E5326">
          <w:delText>terms must be within the remedial jurisdiction of the Court</w:delText>
        </w:r>
      </w:del>
      <w:r w:rsidRPr="00CC5E19">
        <w:t>.</w:t>
      </w:r>
    </w:p>
    <w:p w:rsidR="00CC5E19" w:rsidRPr="00CC5E19" w:rsidRDefault="00CC5E19" w:rsidP="00CC5E19">
      <w:pPr>
        <w:pStyle w:val="Article"/>
      </w:pPr>
      <w:r w:rsidRPr="00CC5E19">
        <w:t>A Proposal is enforceable:</w:t>
      </w:r>
    </w:p>
    <w:p w:rsidR="00000000" w:rsidRDefault="00CC5E19">
      <w:pPr>
        <w:pStyle w:val="Article"/>
        <w:numPr>
          <w:ilvl w:val="1"/>
          <w:numId w:val="23"/>
        </w:numPr>
        <w:pPrChange w:id="1780" w:author="Brian Hunt" w:date="2011-11-06T14:48:00Z">
          <w:pPr>
            <w:pStyle w:val="Article"/>
          </w:pPr>
        </w:pPrChange>
      </w:pPr>
      <w:r w:rsidRPr="00CC5E19">
        <w:t>As a Judgment</w:t>
      </w:r>
      <w:ins w:id="1781" w:author="Brian Hunt" w:date="2011-11-06T14:48:00Z">
        <w:r>
          <w:t xml:space="preserve"> of the Tribunal</w:t>
        </w:r>
      </w:ins>
      <w:r w:rsidRPr="00CC5E19">
        <w:t xml:space="preserve"> after approval by a Judge; or</w:t>
      </w:r>
    </w:p>
    <w:p w:rsidR="00000000" w:rsidRDefault="00CC5E19">
      <w:pPr>
        <w:pStyle w:val="Article"/>
        <w:numPr>
          <w:ilvl w:val="1"/>
          <w:numId w:val="23"/>
        </w:numPr>
        <w:pPrChange w:id="1782" w:author="Brian Hunt" w:date="2011-11-06T14:48:00Z">
          <w:pPr>
            <w:pStyle w:val="Article"/>
          </w:pPr>
        </w:pPrChange>
      </w:pPr>
      <w:r w:rsidRPr="00CC5E19">
        <w:t>As a contract where agreed to unanimously by all Participating Creditors.</w:t>
      </w:r>
    </w:p>
    <w:p w:rsidR="00CC5E19" w:rsidRDefault="00CC5E19" w:rsidP="00CC5E19">
      <w:pPr>
        <w:pStyle w:val="Article"/>
      </w:pPr>
      <w:r w:rsidRPr="00CC5E19">
        <w:t xml:space="preserve">Such proposals shall be submitted to the </w:t>
      </w:r>
      <w:r w:rsidR="00664DDC">
        <w:t>Tribunal</w:t>
      </w:r>
      <w:r w:rsidRPr="00CC5E19">
        <w:t xml:space="preserve"> and made temporarily irrevocable, as set out in the Rules, for not more than 30 days.</w:t>
      </w:r>
    </w:p>
    <w:p w:rsidR="003E5326" w:rsidRDefault="003E5326" w:rsidP="003E5326">
      <w:pPr>
        <w:pStyle w:val="ArticleCommentary"/>
        <w:rPr>
          <w:del w:id="1783" w:author="Brian Hunt" w:date="2011-11-06T14:48:00Z"/>
        </w:rPr>
      </w:pPr>
      <w:bookmarkStart w:id="1784" w:name="_Toc182209976"/>
      <w:del w:id="1785" w:author="Brian Hunt" w:date="2011-11-06T14:48:00Z">
        <w:r>
          <w:delText>The timeline for irrevocability may be any number of days less than 30. A “hard” requirement of less than 30 days is simpler than providing a procedure for challenging unfairly long irrevocability periods, and likely just as effective as a procedure for challenges.</w:delText>
        </w:r>
      </w:del>
    </w:p>
    <w:p w:rsidR="008C1317" w:rsidRPr="00CC5E19" w:rsidRDefault="008C1317" w:rsidP="008C1317">
      <w:pPr>
        <w:pStyle w:val="Heading3"/>
        <w:rPr>
          <w:ins w:id="1786" w:author="Brian Hunt" w:date="2011-11-06T14:48:00Z"/>
          <w:shd w:val="clear" w:color="auto" w:fill="FFFFFF"/>
        </w:rPr>
      </w:pPr>
      <w:ins w:id="1787" w:author="Brian Hunt" w:date="2011-11-06T14:48:00Z">
        <w:r>
          <w:rPr>
            <w:shd w:val="clear" w:color="auto" w:fill="FFFFFF"/>
          </w:rPr>
          <w:t>Limitations on Proposals</w:t>
        </w:r>
        <w:bookmarkEnd w:id="1784"/>
      </w:ins>
    </w:p>
    <w:p w:rsidR="00000000" w:rsidRDefault="008C1317">
      <w:pPr>
        <w:pPrChange w:id="1788" w:author="Brian Hunt" w:date="2011-11-06T14:48:00Z">
          <w:pPr>
            <w:pStyle w:val="Article"/>
          </w:pPr>
        </w:pPrChange>
      </w:pPr>
      <w:r>
        <w:t>Unless otherwise specified in the Rules, a Proposal is invalid:</w:t>
      </w:r>
    </w:p>
    <w:p w:rsidR="00000000" w:rsidRDefault="008C1317">
      <w:pPr>
        <w:pStyle w:val="ListParagraph"/>
        <w:numPr>
          <w:ilvl w:val="0"/>
          <w:numId w:val="39"/>
        </w:numPr>
        <w:pPrChange w:id="1789" w:author="Brian Hunt" w:date="2011-11-06T14:48:00Z">
          <w:pPr>
            <w:pStyle w:val="Article"/>
          </w:pPr>
        </w:pPrChange>
      </w:pPr>
      <w:r>
        <w:t>To the extent that it increases the liabilities of a Creditor without its consent;</w:t>
      </w:r>
    </w:p>
    <w:p w:rsidR="00000000" w:rsidRDefault="008C1317">
      <w:pPr>
        <w:pStyle w:val="ListParagraph"/>
        <w:numPr>
          <w:ilvl w:val="0"/>
          <w:numId w:val="39"/>
        </w:numPr>
        <w:pPrChange w:id="1790" w:author="Brian Hunt" w:date="2011-11-06T14:48:00Z">
          <w:pPr>
            <w:pStyle w:val="Article"/>
          </w:pPr>
        </w:pPrChange>
      </w:pPr>
      <w:r>
        <w:t>If it is grossly unfair as between creditors or creditor classes;</w:t>
      </w:r>
    </w:p>
    <w:p w:rsidR="00000000" w:rsidRDefault="008C1317">
      <w:pPr>
        <w:pStyle w:val="ListParagraph"/>
        <w:numPr>
          <w:ilvl w:val="0"/>
          <w:numId w:val="39"/>
        </w:numPr>
        <w:pPrChange w:id="1791" w:author="Brian Hunt" w:date="2011-11-06T14:48:00Z">
          <w:pPr>
            <w:pStyle w:val="Article"/>
          </w:pPr>
        </w:pPrChange>
      </w:pPr>
      <w:r>
        <w:t>If it is manifestly contrary to public policy or violates the principles of fundamental justice.</w:t>
      </w:r>
    </w:p>
    <w:p w:rsidR="008C1317" w:rsidRPr="00BF5677" w:rsidRDefault="008C1317" w:rsidP="008C1317">
      <w:pPr>
        <w:pStyle w:val="ArticleCommentary"/>
      </w:pPr>
      <w:r>
        <w:t xml:space="preserve">The </w:t>
      </w:r>
      <w:del w:id="1792" w:author="Brian Hunt" w:date="2011-11-06T14:48:00Z">
        <w:r w:rsidR="003D1B01">
          <w:delText>foregoing flows</w:delText>
        </w:r>
      </w:del>
      <w:ins w:id="1793" w:author="Brian Hunt" w:date="2011-11-06T14:48:00Z">
        <w:r w:rsidR="007F0FAF">
          <w:t>above is</w:t>
        </w:r>
      </w:ins>
      <w:r w:rsidR="007F0FAF">
        <w:t xml:space="preserve"> </w:t>
      </w:r>
      <w:r>
        <w:t>from Article 4 on page 29 of the Interim Report of the Sovereign Insolvency Study Group.</w:t>
      </w:r>
    </w:p>
    <w:p w:rsidR="006128EC" w:rsidRDefault="006128EC" w:rsidP="006128EC">
      <w:pPr>
        <w:pStyle w:val="Heading2"/>
        <w:numPr>
          <w:ilvl w:val="1"/>
          <w:numId w:val="27"/>
        </w:numPr>
        <w:spacing w:before="200" w:after="0"/>
        <w:jc w:val="center"/>
        <w:rPr>
          <w:del w:id="1794" w:author="Brian Hunt" w:date="2011-11-06T14:48:00Z"/>
        </w:rPr>
      </w:pPr>
      <w:bookmarkStart w:id="1795" w:name="_Toc179127627"/>
      <w:bookmarkStart w:id="1796" w:name="_Toc182209977"/>
      <w:del w:id="1797" w:author="Brian Hunt" w:date="2011-11-06T14:48:00Z">
        <w:r>
          <w:delText>Creditor voting rights</w:delText>
        </w:r>
        <w:bookmarkEnd w:id="1795"/>
      </w:del>
    </w:p>
    <w:p w:rsidR="003E5326" w:rsidRDefault="003E5326" w:rsidP="00D20F12">
      <w:pPr>
        <w:pStyle w:val="Article"/>
        <w:rPr>
          <w:del w:id="1798" w:author="Brian Hunt" w:date="2011-11-06T14:48:00Z"/>
        </w:rPr>
      </w:pPr>
      <w:del w:id="1799" w:author="Brian Hunt" w:date="2011-11-06T14:48:00Z">
        <w:r>
          <w:delText>Creditors may vote where they have registered their claims pursuant to a process set out in the Rules.</w:delText>
        </w:r>
      </w:del>
    </w:p>
    <w:p w:rsidR="003E5326" w:rsidRDefault="003E5326" w:rsidP="00D20F12">
      <w:pPr>
        <w:pStyle w:val="Article"/>
        <w:rPr>
          <w:del w:id="1800" w:author="Brian Hunt" w:date="2011-11-06T14:48:00Z"/>
        </w:rPr>
      </w:pPr>
      <w:del w:id="1801" w:author="Brian Hunt" w:date="2011-11-06T14:48:00Z">
        <w:r>
          <w:delText xml:space="preserve">Creditors who have not registered shall be deemed to have cast their votes </w:delText>
        </w:r>
        <w:r w:rsidRPr="003E5326">
          <w:rPr>
            <w:i/>
          </w:rPr>
          <w:delText>pro rata</w:delText>
        </w:r>
        <w:r>
          <w:delText>.</w:delText>
        </w:r>
      </w:del>
    </w:p>
    <w:p w:rsidR="003E5326" w:rsidRDefault="003E5326" w:rsidP="003E5326">
      <w:pPr>
        <w:pStyle w:val="ArticleCommentary"/>
        <w:rPr>
          <w:del w:id="1802" w:author="Brian Hunt" w:date="2011-11-06T14:48:00Z"/>
        </w:rPr>
      </w:pPr>
      <w:del w:id="1803" w:author="Brian Hunt" w:date="2011-11-06T14:48:00Z">
        <w:r>
          <w:delText>The above is to mean that votes of non-participating Creditors shall be cast as if they cast them by proxy in amounts proportionate to the votes of the Creditors who are participating.</w:delText>
        </w:r>
      </w:del>
    </w:p>
    <w:p w:rsidR="008D79C6" w:rsidRDefault="008D79C6" w:rsidP="00D20F12">
      <w:pPr>
        <w:pStyle w:val="Article"/>
        <w:rPr>
          <w:del w:id="1804" w:author="Brian Hunt" w:date="2011-11-06T14:48:00Z"/>
        </w:rPr>
      </w:pPr>
      <w:del w:id="1805" w:author="Brian Hunt" w:date="2011-11-06T14:48:00Z">
        <w:r>
          <w:delText>Creditors may be divided into</w:delText>
        </w:r>
        <w:r w:rsidR="003E5326">
          <w:delText xml:space="preserve"> a set of</w:delText>
        </w:r>
        <w:r>
          <w:delText xml:space="preserve"> </w:delText>
        </w:r>
        <w:r w:rsidR="003E5326">
          <w:delText>C</w:delText>
        </w:r>
        <w:r>
          <w:delText>lasses as prescribed in the Rules.</w:delText>
        </w:r>
      </w:del>
    </w:p>
    <w:p w:rsidR="006128EC" w:rsidRDefault="003E5326" w:rsidP="00D20F12">
      <w:pPr>
        <w:pStyle w:val="Article"/>
        <w:rPr>
          <w:del w:id="1806" w:author="Brian Hunt" w:date="2011-11-06T14:48:00Z"/>
        </w:rPr>
      </w:pPr>
      <w:del w:id="1807" w:author="Brian Hunt" w:date="2011-11-06T14:48:00Z">
        <w:r>
          <w:delText>C</w:delText>
        </w:r>
        <w:r w:rsidR="006128EC">
          <w:delText>lasses may vote to accept a proposal</w:delText>
        </w:r>
        <w:r w:rsidR="008D79C6">
          <w:delText xml:space="preserve"> as prescribed in the Rules.</w:delText>
        </w:r>
      </w:del>
    </w:p>
    <w:p w:rsidR="007C7A87" w:rsidRDefault="008D79C6" w:rsidP="005E0B9E">
      <w:pPr>
        <w:pStyle w:val="ArticleCommentary"/>
        <w:rPr>
          <w:del w:id="1808" w:author="Brian Hunt" w:date="2011-11-06T14:48:00Z"/>
        </w:rPr>
      </w:pPr>
      <w:del w:id="1809" w:author="Brian Hunt" w:date="2011-11-06T14:48:00Z">
        <w:r>
          <w:delText>The procedure, quorum and percentage ne</w:delText>
        </w:r>
        <w:r w:rsidR="007C7A87">
          <w:delText xml:space="preserve">cessary to accept a proposal shall be </w:delText>
        </w:r>
        <w:r>
          <w:delText>left to the Rules</w:delText>
        </w:r>
      </w:del>
    </w:p>
    <w:p w:rsidR="008D79C6" w:rsidRDefault="003E5326" w:rsidP="00D20F12">
      <w:pPr>
        <w:pStyle w:val="Article"/>
        <w:rPr>
          <w:del w:id="1810" w:author="Brian Hunt" w:date="2011-11-06T14:48:00Z"/>
        </w:rPr>
      </w:pPr>
      <w:del w:id="1811" w:author="Brian Hunt" w:date="2011-11-06T14:48:00Z">
        <w:r>
          <w:delText xml:space="preserve">Creditors shall have a right to form </w:delText>
        </w:r>
        <w:r w:rsidR="007C7A87">
          <w:delText>committees, as prescribed in the Rules</w:delText>
        </w:r>
        <w:r>
          <w:delText>, and such committees shall have a right to vote on behalf of Creditors</w:delText>
        </w:r>
        <w:r w:rsidR="008D79C6">
          <w:delText>.</w:delText>
        </w:r>
      </w:del>
    </w:p>
    <w:p w:rsidR="007C7A87" w:rsidRDefault="007C7A87" w:rsidP="005E0B9E">
      <w:pPr>
        <w:pStyle w:val="ArticleCommentary"/>
        <w:rPr>
          <w:del w:id="1812" w:author="Brian Hunt" w:date="2011-11-06T14:48:00Z"/>
        </w:rPr>
      </w:pPr>
      <w:del w:id="1813" w:author="Brian Hunt" w:date="2011-11-06T14:48:00Z">
        <w:r>
          <w:delText>The Model Rules ought to have a Creditor committee requirement such as that set out in Article 7 on page 34 of the Interim Report of the Sovereign Insolvency Study Group.</w:delText>
        </w:r>
      </w:del>
    </w:p>
    <w:p w:rsidR="003E5326" w:rsidRPr="007C7A87" w:rsidRDefault="003E5326" w:rsidP="005E0B9E">
      <w:pPr>
        <w:pStyle w:val="ArticleCommentary"/>
        <w:rPr>
          <w:del w:id="1814" w:author="Brian Hunt" w:date="2011-11-06T14:48:00Z"/>
        </w:rPr>
      </w:pPr>
      <w:del w:id="1815" w:author="Brian Hunt" w:date="2011-11-06T14:48:00Z">
        <w:r>
          <w:delText>The above also provides a proxy arrangement for voting blocks.</w:delText>
        </w:r>
      </w:del>
    </w:p>
    <w:p w:rsidR="008D79C6" w:rsidRDefault="008D79C6" w:rsidP="008D79C6">
      <w:pPr>
        <w:pStyle w:val="Heading2"/>
        <w:numPr>
          <w:ilvl w:val="1"/>
          <w:numId w:val="27"/>
        </w:numPr>
        <w:spacing w:before="200" w:after="0"/>
        <w:jc w:val="center"/>
        <w:rPr>
          <w:del w:id="1816" w:author="Brian Hunt" w:date="2011-11-06T14:48:00Z"/>
        </w:rPr>
      </w:pPr>
      <w:bookmarkStart w:id="1817" w:name="_Toc179127628"/>
      <w:del w:id="1818" w:author="Brian Hunt" w:date="2011-11-06T14:48:00Z">
        <w:r>
          <w:delText>Proposal approval</w:delText>
        </w:r>
        <w:bookmarkEnd w:id="1817"/>
      </w:del>
    </w:p>
    <w:p w:rsidR="00487F7B" w:rsidRPr="00487F7B" w:rsidRDefault="00487F7B" w:rsidP="00487F7B">
      <w:pPr>
        <w:pStyle w:val="ArticleCommentary"/>
        <w:rPr>
          <w:del w:id="1819" w:author="Brian Hunt" w:date="2011-11-06T14:48:00Z"/>
        </w:rPr>
      </w:pPr>
      <w:del w:id="1820" w:author="Brian Hunt" w:date="2011-11-06T14:48:00Z">
        <w:r>
          <w:delText>TODO: Process for amending proposals after approval</w:delText>
        </w:r>
      </w:del>
    </w:p>
    <w:p w:rsidR="008D79C6" w:rsidRDefault="008D79C6" w:rsidP="00D20F12">
      <w:pPr>
        <w:pStyle w:val="Article"/>
        <w:rPr>
          <w:del w:id="1821" w:author="Brian Hunt" w:date="2011-11-06T14:48:00Z"/>
        </w:rPr>
      </w:pPr>
      <w:del w:id="1822" w:author="Brian Hunt" w:date="2011-11-06T14:48:00Z">
        <w:r>
          <w:delText>A Judge of the Court seized of a dispute shall approve all proposals accepted by creditors by way of a vote</w:delText>
        </w:r>
        <w:r w:rsidR="00FB1AE3">
          <w:delText xml:space="preserve"> pursuant to the Rules</w:delText>
        </w:r>
        <w:r>
          <w:delText>, and the proposal is deemed to be a final award as of the date of approval</w:delText>
        </w:r>
        <w:r w:rsidR="003E5326">
          <w:delText>, except where the proposal violates principles of insolvency</w:delText>
        </w:r>
        <w:r>
          <w:delText>.</w:delText>
        </w:r>
      </w:del>
    </w:p>
    <w:p w:rsidR="00FB1AE3" w:rsidRDefault="00FB1AE3" w:rsidP="005E0B9E">
      <w:pPr>
        <w:pStyle w:val="ArticleCommentary"/>
        <w:rPr>
          <w:del w:id="1823" w:author="Brian Hunt" w:date="2011-11-06T14:48:00Z"/>
        </w:rPr>
      </w:pPr>
      <w:del w:id="1824" w:author="Brian Hunt" w:date="2011-11-06T14:48:00Z">
        <w:r>
          <w:delText>On the one hand a scheme of approval slows down the process and subjects it to some uncertainty; on the other hand it ensures compliance with these Rules.</w:delText>
        </w:r>
      </w:del>
    </w:p>
    <w:p w:rsidR="003E5326" w:rsidRDefault="003E5326" w:rsidP="005E0B9E">
      <w:pPr>
        <w:pStyle w:val="ArticleCommentary"/>
        <w:rPr>
          <w:del w:id="1825" w:author="Brian Hunt" w:date="2011-11-06T14:48:00Z"/>
        </w:rPr>
      </w:pPr>
      <w:del w:id="1826" w:author="Brian Hunt" w:date="2011-11-06T14:48:00Z">
        <w:r>
          <w:delText>Should “principles of insolvency” be “principles of insolvency set out in this Treaty”</w:delText>
        </w:r>
      </w:del>
    </w:p>
    <w:p w:rsidR="00FB1AE3" w:rsidRDefault="00FB1AE3" w:rsidP="00D20F12">
      <w:pPr>
        <w:pStyle w:val="Article"/>
        <w:rPr>
          <w:del w:id="1827" w:author="Brian Hunt" w:date="2011-11-06T14:48:00Z"/>
        </w:rPr>
      </w:pPr>
      <w:del w:id="1828" w:author="Brian Hunt" w:date="2011-11-06T14:48:00Z">
        <w:r>
          <w:delText xml:space="preserve">A Judge may approve a </w:delText>
        </w:r>
        <w:r w:rsidR="003E5326">
          <w:delText>p</w:delText>
        </w:r>
        <w:r>
          <w:delText xml:space="preserve">roposal </w:delText>
        </w:r>
        <w:r w:rsidR="003E5326">
          <w:delText>prior to voting by Creditors such that when it has been</w:delText>
        </w:r>
        <w:r>
          <w:delText xml:space="preserve"> accepted by creditors by way of a vote pursuant to the Rules </w:delText>
        </w:r>
        <w:r w:rsidR="003E5326">
          <w:delText>it shall be</w:delText>
        </w:r>
        <w:r>
          <w:delText xml:space="preserve"> deemed to be a final award as of the date the vote is determined.</w:delText>
        </w:r>
      </w:del>
    </w:p>
    <w:p w:rsidR="00430EA4" w:rsidRDefault="00430EA4" w:rsidP="00430EA4">
      <w:pPr>
        <w:pStyle w:val="Heading2"/>
        <w:numPr>
          <w:ilvl w:val="1"/>
          <w:numId w:val="27"/>
        </w:numPr>
        <w:spacing w:before="200" w:after="0"/>
        <w:jc w:val="center"/>
        <w:rPr>
          <w:del w:id="1829" w:author="Brian Hunt" w:date="2011-11-06T14:48:00Z"/>
        </w:rPr>
      </w:pPr>
      <w:bookmarkStart w:id="1830" w:name="_Toc179127629"/>
      <w:del w:id="1831" w:author="Brian Hunt" w:date="2011-11-06T14:48:00Z">
        <w:r>
          <w:delText>Timely Approval of a Proposal</w:delText>
        </w:r>
        <w:bookmarkEnd w:id="1830"/>
      </w:del>
    </w:p>
    <w:p w:rsidR="008D79C6" w:rsidRDefault="008D79C6" w:rsidP="00D20F12">
      <w:pPr>
        <w:pStyle w:val="Article"/>
        <w:rPr>
          <w:del w:id="1832" w:author="Brian Hunt" w:date="2011-11-06T14:48:00Z"/>
        </w:rPr>
      </w:pPr>
      <w:del w:id="1833" w:author="Brian Hunt" w:date="2011-11-06T14:48:00Z">
        <w:r>
          <w:delText xml:space="preserve">A Judge shall approve a </w:delText>
        </w:r>
        <w:r w:rsidR="003E5326">
          <w:delText>P</w:delText>
        </w:r>
        <w:r>
          <w:delText xml:space="preserve">roposal </w:delText>
        </w:r>
        <w:r w:rsidR="003E5326">
          <w:delText>not more than</w:delText>
        </w:r>
        <w:r w:rsidR="00FB1AE3">
          <w:delText xml:space="preserve"> </w:delText>
        </w:r>
        <w:r w:rsidR="003E5326">
          <w:delText>seven days</w:delText>
        </w:r>
        <w:r w:rsidR="00FB1AE3">
          <w:delText xml:space="preserve"> </w:delText>
        </w:r>
        <w:r>
          <w:delText xml:space="preserve">after that proposal has been </w:delText>
        </w:r>
        <w:r w:rsidR="003E5326">
          <w:delText>filed</w:delText>
        </w:r>
        <w:r w:rsidR="00FB1AE3">
          <w:delText>, or where that Judge is unable to comply with that time frame the Chief Judge shall have the authority to make such determination as is just in the circumstances, including:</w:delText>
        </w:r>
      </w:del>
    </w:p>
    <w:p w:rsidR="00FB1AE3" w:rsidRDefault="00FB1AE3" w:rsidP="00C4679A">
      <w:pPr>
        <w:pStyle w:val="Article"/>
        <w:ind w:left="720"/>
        <w:rPr>
          <w:del w:id="1834" w:author="Brian Hunt" w:date="2011-11-06T14:48:00Z"/>
        </w:rPr>
      </w:pPr>
      <w:del w:id="1835" w:author="Brian Hunt" w:date="2011-11-06T14:48:00Z">
        <w:r>
          <w:delText>Delegation of the approval to another Judge;</w:delText>
        </w:r>
        <w:r w:rsidR="003E5326">
          <w:delText xml:space="preserve"> or</w:delText>
        </w:r>
      </w:del>
    </w:p>
    <w:p w:rsidR="00FB1AE3" w:rsidRDefault="00FB1AE3" w:rsidP="00C4679A">
      <w:pPr>
        <w:pStyle w:val="Article"/>
        <w:ind w:left="720"/>
        <w:rPr>
          <w:del w:id="1836" w:author="Brian Hunt" w:date="2011-11-06T14:48:00Z"/>
        </w:rPr>
      </w:pPr>
      <w:del w:id="1837" w:author="Brian Hunt" w:date="2011-11-06T14:48:00Z">
        <w:r>
          <w:delText>Delaying the deadline for approval.</w:delText>
        </w:r>
      </w:del>
    </w:p>
    <w:p w:rsidR="00430EA4" w:rsidRDefault="00430EA4" w:rsidP="00430EA4">
      <w:pPr>
        <w:pStyle w:val="Heading2"/>
        <w:numPr>
          <w:ilvl w:val="1"/>
          <w:numId w:val="27"/>
        </w:numPr>
        <w:spacing w:before="200" w:after="0"/>
        <w:jc w:val="center"/>
        <w:rPr>
          <w:del w:id="1838" w:author="Brian Hunt" w:date="2011-11-06T14:48:00Z"/>
        </w:rPr>
      </w:pPr>
      <w:bookmarkStart w:id="1839" w:name="_Toc179127630"/>
      <w:del w:id="1840" w:author="Brian Hunt" w:date="2011-11-06T14:48:00Z">
        <w:r>
          <w:delText>Substantive requirements of a Proposal</w:delText>
        </w:r>
        <w:bookmarkEnd w:id="1839"/>
      </w:del>
    </w:p>
    <w:p w:rsidR="00430EA4" w:rsidRDefault="00430EA4" w:rsidP="00D20F12">
      <w:pPr>
        <w:pStyle w:val="Article"/>
        <w:rPr>
          <w:del w:id="1841" w:author="Brian Hunt" w:date="2011-11-06T14:48:00Z"/>
        </w:rPr>
      </w:pPr>
      <w:del w:id="1842" w:author="Brian Hunt" w:date="2011-11-06T14:48:00Z">
        <w:r>
          <w:delText xml:space="preserve">A </w:delText>
        </w:r>
        <w:r w:rsidR="003E5326">
          <w:delText>P</w:delText>
        </w:r>
        <w:r>
          <w:delText>roposal is invalid:</w:delText>
        </w:r>
      </w:del>
    </w:p>
    <w:p w:rsidR="00430EA4" w:rsidRDefault="00430EA4" w:rsidP="00C4679A">
      <w:pPr>
        <w:pStyle w:val="Article"/>
        <w:ind w:left="720"/>
        <w:rPr>
          <w:del w:id="1843" w:author="Brian Hunt" w:date="2011-11-06T14:48:00Z"/>
        </w:rPr>
      </w:pPr>
      <w:del w:id="1844" w:author="Brian Hunt" w:date="2011-11-06T14:48:00Z">
        <w:r>
          <w:delText>To the extent that it increases the liabilities of a party without its consent;</w:delText>
        </w:r>
      </w:del>
    </w:p>
    <w:p w:rsidR="00430EA4" w:rsidRDefault="00430EA4" w:rsidP="00C4679A">
      <w:pPr>
        <w:pStyle w:val="Article"/>
        <w:ind w:left="720"/>
        <w:rPr>
          <w:del w:id="1845" w:author="Brian Hunt" w:date="2011-11-06T14:48:00Z"/>
        </w:rPr>
      </w:pPr>
      <w:del w:id="1846" w:author="Brian Hunt" w:date="2011-11-06T14:48:00Z">
        <w:r>
          <w:delText xml:space="preserve">If it </w:delText>
        </w:r>
        <w:r w:rsidR="00F14F7E">
          <w:delText xml:space="preserve">disproportionately </w:delText>
        </w:r>
        <w:r>
          <w:delText xml:space="preserve">violates any principle </w:delText>
        </w:r>
        <w:r w:rsidR="00F14F7E">
          <w:delText xml:space="preserve">set out in </w:delText>
        </w:r>
        <w:r>
          <w:delText xml:space="preserve">this </w:delText>
        </w:r>
        <w:r w:rsidR="00F14F7E">
          <w:delText>Treaty</w:delText>
        </w:r>
        <w:r>
          <w:delText>;</w:delText>
        </w:r>
      </w:del>
    </w:p>
    <w:p w:rsidR="00430EA4" w:rsidRPr="00430EA4" w:rsidRDefault="00430EA4" w:rsidP="00C4679A">
      <w:pPr>
        <w:pStyle w:val="Article"/>
        <w:ind w:left="720"/>
        <w:rPr>
          <w:del w:id="1847" w:author="Brian Hunt" w:date="2011-11-06T14:48:00Z"/>
        </w:rPr>
      </w:pPr>
      <w:del w:id="1848" w:author="Brian Hunt" w:date="2011-11-06T14:48:00Z">
        <w:r>
          <w:delText>If it is manifestly contrary to public policy.</w:delText>
        </w:r>
      </w:del>
    </w:p>
    <w:p w:rsidR="008D79C6" w:rsidRDefault="005B2143" w:rsidP="008D79C6">
      <w:pPr>
        <w:pStyle w:val="Heading1"/>
        <w:pageBreakBefore w:val="0"/>
        <w:numPr>
          <w:ilvl w:val="0"/>
          <w:numId w:val="27"/>
        </w:numPr>
        <w:pBdr>
          <w:bottom w:val="none" w:sz="0" w:space="0" w:color="auto"/>
        </w:pBdr>
        <w:rPr>
          <w:del w:id="1849" w:author="Brian Hunt" w:date="2011-11-06T14:48:00Z"/>
        </w:rPr>
      </w:pPr>
      <w:bookmarkStart w:id="1850" w:name="_Toc179127631"/>
      <w:del w:id="1851" w:author="Brian Hunt" w:date="2011-11-06T14:48:00Z">
        <w:r>
          <w:delText>Trial</w:delText>
        </w:r>
        <w:bookmarkEnd w:id="1850"/>
      </w:del>
    </w:p>
    <w:p w:rsidR="00FB1AE3" w:rsidRDefault="0081196B" w:rsidP="00FB1AE3">
      <w:pPr>
        <w:pStyle w:val="Heading2"/>
        <w:numPr>
          <w:ilvl w:val="1"/>
          <w:numId w:val="27"/>
        </w:numPr>
        <w:spacing w:before="200" w:after="0"/>
        <w:jc w:val="center"/>
        <w:rPr>
          <w:del w:id="1852" w:author="Brian Hunt" w:date="2011-11-06T14:48:00Z"/>
        </w:rPr>
      </w:pPr>
      <w:bookmarkStart w:id="1853" w:name="_Toc179127632"/>
      <w:del w:id="1854" w:author="Brian Hunt" w:date="2011-11-06T14:48:00Z">
        <w:r>
          <w:delText>Release from Pre-trial</w:delText>
        </w:r>
        <w:bookmarkEnd w:id="1853"/>
      </w:del>
    </w:p>
    <w:p w:rsidR="008D79C6" w:rsidRDefault="00FB1AE3" w:rsidP="00D20F12">
      <w:pPr>
        <w:pStyle w:val="Article"/>
        <w:rPr>
          <w:del w:id="1855" w:author="Brian Hunt" w:date="2011-11-06T14:48:00Z"/>
        </w:rPr>
      </w:pPr>
      <w:del w:id="1856" w:author="Brian Hunt" w:date="2011-11-06T14:48:00Z">
        <w:r>
          <w:delText>Where creditors have not voted to accept a proposal within the timeline prescribed by the Rules</w:delText>
        </w:r>
        <w:r w:rsidR="00F14F7E">
          <w:delText xml:space="preserve">, and in any event where a Judge determines that the prejudice from delay significantly outweighs the benefits from attending on work-out, a Judge </w:delText>
        </w:r>
        <w:r w:rsidR="005B2143">
          <w:delText xml:space="preserve">shall have the authority to </w:delText>
        </w:r>
        <w:r w:rsidR="00F14F7E">
          <w:delText xml:space="preserve">requisition </w:delText>
        </w:r>
        <w:r w:rsidR="00E831B7">
          <w:delText>the Chief Justice</w:delText>
        </w:r>
        <w:r w:rsidR="00F14F7E">
          <w:delText xml:space="preserve"> to </w:delText>
        </w:r>
        <w:r w:rsidR="00E831B7">
          <w:delText xml:space="preserve">assign </w:delText>
        </w:r>
        <w:r w:rsidR="0081196B">
          <w:delText xml:space="preserve">a panel of </w:delText>
        </w:r>
        <w:r w:rsidR="00F14F7E">
          <w:delText>a J</w:delText>
        </w:r>
        <w:r w:rsidR="00E831B7">
          <w:delText>udge</w:delText>
        </w:r>
        <w:r w:rsidR="00F14F7E">
          <w:delText xml:space="preserve"> or Judges so as</w:delText>
        </w:r>
        <w:r w:rsidR="00E831B7">
          <w:delText xml:space="preserve"> to</w:delText>
        </w:r>
        <w:r w:rsidR="005B2143">
          <w:delText xml:space="preserve"> </w:delText>
        </w:r>
        <w:r>
          <w:delText>determine the amounts payable to any creditor.</w:delText>
        </w:r>
      </w:del>
    </w:p>
    <w:p w:rsidR="0081196B" w:rsidRDefault="00F14F7E" w:rsidP="00D20F12">
      <w:pPr>
        <w:pStyle w:val="Article"/>
        <w:rPr>
          <w:del w:id="1857" w:author="Brian Hunt" w:date="2011-11-06T14:48:00Z"/>
        </w:rPr>
      </w:pPr>
      <w:del w:id="1858" w:author="Brian Hunt" w:date="2011-11-06T14:48:00Z">
        <w:r>
          <w:delText>Upon receipt of a requisition for trial, t</w:delText>
        </w:r>
        <w:r w:rsidR="0081196B">
          <w:delText xml:space="preserve">he Chief Judge </w:delText>
        </w:r>
        <w:r>
          <w:delText xml:space="preserve">shall </w:delText>
        </w:r>
        <w:r w:rsidR="0081196B">
          <w:delText>assign an odd number of trial Judges, in any event not more than 5, to hear any dispute.</w:delText>
        </w:r>
      </w:del>
    </w:p>
    <w:p w:rsidR="00E831B7" w:rsidRDefault="00E831B7" w:rsidP="00D20F12">
      <w:pPr>
        <w:pStyle w:val="Article"/>
        <w:rPr>
          <w:del w:id="1859" w:author="Brian Hunt" w:date="2011-11-06T14:48:00Z"/>
        </w:rPr>
      </w:pPr>
      <w:del w:id="1860" w:author="Brian Hunt" w:date="2011-11-06T14:48:00Z">
        <w:r>
          <w:delText>A trial shall proceed pursuant to the Rules.</w:delText>
        </w:r>
      </w:del>
    </w:p>
    <w:p w:rsidR="00E831B7" w:rsidRDefault="00E831B7" w:rsidP="005E0B9E">
      <w:pPr>
        <w:pStyle w:val="ArticleCommentary"/>
        <w:rPr>
          <w:del w:id="1861" w:author="Brian Hunt" w:date="2011-11-06T14:48:00Z"/>
        </w:rPr>
      </w:pPr>
      <w:del w:id="1862" w:author="Brian Hunt" w:date="2011-11-06T14:48:00Z">
        <w:r>
          <w:delText>The trial process could potentially be streamlined compared to ordinary domestic courts.</w:delText>
        </w:r>
      </w:del>
    </w:p>
    <w:p w:rsidR="003E5326" w:rsidRDefault="003E5326" w:rsidP="003E5326">
      <w:pPr>
        <w:pStyle w:val="Heading2"/>
        <w:numPr>
          <w:ilvl w:val="1"/>
          <w:numId w:val="27"/>
        </w:numPr>
        <w:spacing w:before="200" w:after="0"/>
        <w:jc w:val="center"/>
        <w:rPr>
          <w:del w:id="1863" w:author="Brian Hunt" w:date="2011-11-06T14:48:00Z"/>
        </w:rPr>
      </w:pPr>
      <w:bookmarkStart w:id="1864" w:name="_Toc179127633"/>
      <w:del w:id="1865" w:author="Brian Hunt" w:date="2011-11-06T14:48:00Z">
        <w:r>
          <w:delText>Remedial Jurisdiction</w:delText>
        </w:r>
        <w:bookmarkEnd w:id="1864"/>
      </w:del>
    </w:p>
    <w:p w:rsidR="00231DFF" w:rsidRDefault="00E92E7E" w:rsidP="00E92E7E">
      <w:pPr>
        <w:pStyle w:val="Heading3"/>
        <w:rPr>
          <w:ins w:id="1866" w:author="Brian Hunt" w:date="2011-11-06T14:48:00Z"/>
          <w:shd w:val="clear" w:color="auto" w:fill="FFFFFF"/>
        </w:rPr>
      </w:pPr>
      <w:ins w:id="1867" w:author="Brian Hunt" w:date="2011-11-06T14:48:00Z">
        <w:r>
          <w:rPr>
            <w:shd w:val="clear" w:color="auto" w:fill="FFFFFF"/>
          </w:rPr>
          <w:t>Remedies</w:t>
        </w:r>
        <w:bookmarkEnd w:id="1796"/>
      </w:ins>
    </w:p>
    <w:p w:rsidR="00000000" w:rsidRDefault="00E92E7E">
      <w:pPr>
        <w:pPrChange w:id="1868" w:author="Brian Hunt" w:date="2011-11-06T14:48:00Z">
          <w:pPr>
            <w:pStyle w:val="Article"/>
          </w:pPr>
        </w:pPrChange>
      </w:pPr>
      <w:r>
        <w:t>The terms that may be incorporated into a Judgment include:</w:t>
      </w:r>
    </w:p>
    <w:p w:rsidR="00000000" w:rsidRDefault="00E92E7E">
      <w:pPr>
        <w:pStyle w:val="ListParagraph"/>
        <w:numPr>
          <w:ilvl w:val="0"/>
          <w:numId w:val="40"/>
        </w:numPr>
        <w:pPrChange w:id="1869" w:author="Brian Hunt" w:date="2011-11-06T14:48:00Z">
          <w:pPr>
            <w:pStyle w:val="Article"/>
          </w:pPr>
        </w:pPrChange>
      </w:pPr>
      <w:r w:rsidRPr="00E92E7E">
        <w:t>A waiver;</w:t>
      </w:r>
    </w:p>
    <w:p w:rsidR="00000000" w:rsidRDefault="00E92E7E">
      <w:pPr>
        <w:pStyle w:val="ListParagraph"/>
        <w:numPr>
          <w:ilvl w:val="0"/>
          <w:numId w:val="40"/>
        </w:numPr>
        <w:pPrChange w:id="1870" w:author="Brian Hunt" w:date="2011-11-06T14:48:00Z">
          <w:pPr>
            <w:pStyle w:val="Article"/>
          </w:pPr>
        </w:pPrChange>
      </w:pPr>
      <w:r w:rsidRPr="00E92E7E">
        <w:t>change of terms of agreements including payment terms;</w:t>
      </w:r>
    </w:p>
    <w:p w:rsidR="00000000" w:rsidRDefault="00E92E7E">
      <w:pPr>
        <w:pStyle w:val="ListParagraph"/>
        <w:numPr>
          <w:ilvl w:val="0"/>
          <w:numId w:val="40"/>
        </w:numPr>
        <w:pPrChange w:id="1871" w:author="Brian Hunt" w:date="2011-11-06T14:48:00Z">
          <w:pPr>
            <w:pStyle w:val="Article"/>
          </w:pPr>
        </w:pPrChange>
      </w:pPr>
      <w:r w:rsidRPr="00E92E7E">
        <w:t>an exchange;</w:t>
      </w:r>
    </w:p>
    <w:p w:rsidR="00000000" w:rsidRDefault="00E92E7E">
      <w:pPr>
        <w:pStyle w:val="ListParagraph"/>
        <w:numPr>
          <w:ilvl w:val="0"/>
          <w:numId w:val="40"/>
        </w:numPr>
        <w:pPrChange w:id="1872" w:author="Brian Hunt" w:date="2011-11-06T14:48:00Z">
          <w:pPr>
            <w:pStyle w:val="Article"/>
          </w:pPr>
        </w:pPrChange>
      </w:pPr>
      <w:r w:rsidRPr="00E92E7E">
        <w:t>a cancellation;</w:t>
      </w:r>
    </w:p>
    <w:p w:rsidR="00000000" w:rsidRDefault="00E92E7E">
      <w:pPr>
        <w:pStyle w:val="ListParagraph"/>
        <w:numPr>
          <w:ilvl w:val="0"/>
          <w:numId w:val="40"/>
        </w:numPr>
        <w:pPrChange w:id="1873" w:author="Brian Hunt" w:date="2011-11-06T14:48:00Z">
          <w:pPr>
            <w:pStyle w:val="Article"/>
          </w:pPr>
        </w:pPrChange>
      </w:pPr>
      <w:r w:rsidRPr="00E92E7E">
        <w:t>priority to any creditors providing new credit;</w:t>
      </w:r>
    </w:p>
    <w:p w:rsidR="00000000" w:rsidRDefault="00E92E7E">
      <w:pPr>
        <w:pStyle w:val="ListParagraph"/>
        <w:numPr>
          <w:ilvl w:val="0"/>
          <w:numId w:val="40"/>
        </w:numPr>
        <w:pPrChange w:id="1874" w:author="Brian Hunt" w:date="2011-11-06T14:48:00Z">
          <w:pPr>
            <w:pStyle w:val="Article"/>
          </w:pPr>
        </w:pPrChange>
      </w:pPr>
      <w:r w:rsidRPr="00E92E7E">
        <w:t>any other arrangement without limitation affecting claims.</w:t>
      </w:r>
    </w:p>
    <w:p w:rsidR="00E92E7E" w:rsidRPr="00E92E7E" w:rsidRDefault="00E92E7E" w:rsidP="008C2697">
      <w:pPr>
        <w:pStyle w:val="ArticleCommentary"/>
      </w:pPr>
      <w:r>
        <w:t xml:space="preserve">The above </w:t>
      </w:r>
      <w:del w:id="1875" w:author="Brian Hunt" w:date="2011-11-06T14:48:00Z">
        <w:r w:rsidR="002224B7">
          <w:delText>flows</w:delText>
        </w:r>
      </w:del>
      <w:ins w:id="1876" w:author="Brian Hunt" w:date="2011-11-06T14:48:00Z">
        <w:r>
          <w:t>is</w:t>
        </w:r>
      </w:ins>
      <w:r>
        <w:t xml:space="preserve"> from Article 3 on page 28 of the Interim Report of the Sovereign Insolvency Study Group.</w:t>
      </w:r>
    </w:p>
    <w:p w:rsidR="003E5326" w:rsidRDefault="003E5326" w:rsidP="003E5326">
      <w:pPr>
        <w:pStyle w:val="Heading2"/>
        <w:numPr>
          <w:ilvl w:val="1"/>
          <w:numId w:val="27"/>
        </w:numPr>
        <w:spacing w:before="200" w:after="0"/>
        <w:jc w:val="center"/>
        <w:rPr>
          <w:del w:id="1877" w:author="Brian Hunt" w:date="2011-11-06T14:48:00Z"/>
        </w:rPr>
      </w:pPr>
      <w:bookmarkStart w:id="1878" w:name="_Toc179127634"/>
      <w:bookmarkStart w:id="1879" w:name="_Toc182209978"/>
      <w:del w:id="1880" w:author="Brian Hunt" w:date="2011-11-06T14:48:00Z">
        <w:r>
          <w:delText>Reasons for Judgment</w:delText>
        </w:r>
        <w:bookmarkEnd w:id="1878"/>
      </w:del>
    </w:p>
    <w:p w:rsidR="003E5326" w:rsidRDefault="003E5326" w:rsidP="00D20F12">
      <w:pPr>
        <w:pStyle w:val="Article"/>
        <w:rPr>
          <w:del w:id="1881" w:author="Brian Hunt" w:date="2011-11-06T14:48:00Z"/>
        </w:rPr>
      </w:pPr>
      <w:del w:id="1882" w:author="Brian Hunt" w:date="2011-11-06T14:48:00Z">
        <w:r>
          <w:delText>A Judgment shall incorporate reasons; where such reasons are inadequate to support the legal conclusion made by the Court, an appeal may be granted as of right.</w:delText>
        </w:r>
      </w:del>
    </w:p>
    <w:p w:rsidR="002E1071" w:rsidRDefault="002E1071" w:rsidP="002E1071">
      <w:pPr>
        <w:pStyle w:val="Heading1"/>
        <w:pageBreakBefore w:val="0"/>
        <w:numPr>
          <w:ilvl w:val="0"/>
          <w:numId w:val="27"/>
        </w:numPr>
        <w:pBdr>
          <w:bottom w:val="none" w:sz="0" w:space="0" w:color="auto"/>
        </w:pBdr>
        <w:rPr>
          <w:del w:id="1883" w:author="Brian Hunt" w:date="2011-11-06T14:48:00Z"/>
        </w:rPr>
      </w:pPr>
      <w:bookmarkStart w:id="1884" w:name="_Toc179127635"/>
      <w:del w:id="1885" w:author="Brian Hunt" w:date="2011-11-06T14:48:00Z">
        <w:r>
          <w:delText>Interlocutory relief</w:delText>
        </w:r>
        <w:bookmarkEnd w:id="1884"/>
      </w:del>
    </w:p>
    <w:p w:rsidR="00231DFF" w:rsidRDefault="007242B6" w:rsidP="00845501">
      <w:pPr>
        <w:pStyle w:val="Heading2"/>
        <w:rPr>
          <w:ins w:id="1886" w:author="Brian Hunt" w:date="2011-11-06T14:48:00Z"/>
        </w:rPr>
      </w:pPr>
      <w:ins w:id="1887" w:author="Brian Hunt" w:date="2011-11-06T14:48:00Z">
        <w:r w:rsidRPr="00497EC6">
          <w:t>Hearing</w:t>
        </w:r>
        <w:bookmarkEnd w:id="1879"/>
      </w:ins>
    </w:p>
    <w:p w:rsidR="002E76A3" w:rsidRDefault="002E76A3" w:rsidP="002E76A3">
      <w:pPr>
        <w:pStyle w:val="ArticleCommentary"/>
        <w:rPr>
          <w:ins w:id="1888" w:author="Brian Hunt" w:date="2011-11-06T14:48:00Z"/>
        </w:rPr>
      </w:pPr>
      <w:ins w:id="1889" w:author="Brian Hunt" w:date="2011-11-06T14:48:00Z">
        <w:r>
          <w:t>A hearing is a fall-back in those cases where a consensual work-out cannot be made.</w:t>
        </w:r>
      </w:ins>
    </w:p>
    <w:p w:rsidR="00E51789" w:rsidRPr="002E76A3" w:rsidRDefault="00E51789" w:rsidP="002E76A3">
      <w:pPr>
        <w:pStyle w:val="ArticleCommentary"/>
        <w:rPr>
          <w:ins w:id="1890" w:author="Brian Hunt" w:date="2011-11-06T14:48:00Z"/>
        </w:rPr>
      </w:pPr>
      <w:ins w:id="1891" w:author="Brian Hunt" w:date="2011-11-06T14:48:00Z">
        <w:r>
          <w:t>A hearing shall be presided over by a “Hearing Panel”, a collection of three Judges of the Tribunal.</w:t>
        </w:r>
      </w:ins>
    </w:p>
    <w:p w:rsidR="00F65E3E" w:rsidRDefault="00F65E3E" w:rsidP="00F65E3E">
      <w:pPr>
        <w:pStyle w:val="Heading3"/>
        <w:rPr>
          <w:ins w:id="1892" w:author="Brian Hunt" w:date="2011-11-06T14:48:00Z"/>
          <w:shd w:val="clear" w:color="auto" w:fill="FFFFFF"/>
        </w:rPr>
      </w:pPr>
      <w:bookmarkStart w:id="1893" w:name="_Toc182209979"/>
      <w:ins w:id="1894" w:author="Brian Hunt" w:date="2011-11-06T14:48:00Z">
        <w:r>
          <w:rPr>
            <w:shd w:val="clear" w:color="auto" w:fill="FFFFFF"/>
          </w:rPr>
          <w:lastRenderedPageBreak/>
          <w:t>Constitution of a Panel</w:t>
        </w:r>
        <w:bookmarkEnd w:id="1893"/>
      </w:ins>
    </w:p>
    <w:p w:rsidR="00F65E3E" w:rsidRDefault="00F65E3E" w:rsidP="00F65E3E">
      <w:pPr>
        <w:pStyle w:val="ListParagraph"/>
        <w:numPr>
          <w:ilvl w:val="0"/>
          <w:numId w:val="21"/>
        </w:numPr>
        <w:rPr>
          <w:ins w:id="1895" w:author="Brian Hunt" w:date="2011-11-06T14:48:00Z"/>
        </w:rPr>
      </w:pPr>
      <w:r>
        <w:t xml:space="preserve">The </w:t>
      </w:r>
      <w:del w:id="1896" w:author="Brian Hunt" w:date="2011-11-06T14:48:00Z">
        <w:r w:rsidR="0011002E">
          <w:delText>Court</w:delText>
        </w:r>
      </w:del>
      <w:ins w:id="1897" w:author="Brian Hunt" w:date="2011-11-06T14:48:00Z">
        <w:r>
          <w:t>Panel of Judges of the Tribunal</w:t>
        </w:r>
      </w:ins>
      <w:r>
        <w:t xml:space="preserve"> shall </w:t>
      </w:r>
      <w:ins w:id="1898" w:author="Brian Hunt" w:date="2011-11-06T14:48:00Z">
        <w:r>
          <w:t>be constituted as soon as possible after Declaration.</w:t>
        </w:r>
      </w:ins>
    </w:p>
    <w:p w:rsidR="00F65E3E" w:rsidRDefault="00F65E3E" w:rsidP="00F65E3E">
      <w:pPr>
        <w:pStyle w:val="ListParagraph"/>
        <w:numPr>
          <w:ilvl w:val="0"/>
          <w:numId w:val="21"/>
        </w:numPr>
        <w:rPr>
          <w:ins w:id="1899" w:author="Brian Hunt" w:date="2011-11-06T14:48:00Z"/>
        </w:rPr>
      </w:pPr>
      <w:ins w:id="1900" w:author="Brian Hunt" w:date="2011-11-06T14:48:00Z">
        <w:r>
          <w:t>The Panel shall consist of three Judges as selected by the Secretariat.</w:t>
        </w:r>
      </w:ins>
    </w:p>
    <w:p w:rsidR="00F65E3E" w:rsidRDefault="00F65E3E" w:rsidP="00F65E3E">
      <w:pPr>
        <w:pStyle w:val="ArticleCommentary"/>
        <w:rPr>
          <w:ins w:id="1901" w:author="Brian Hunt" w:date="2011-11-06T14:48:00Z"/>
          <w:shd w:val="clear" w:color="auto" w:fill="FFFFFF"/>
        </w:rPr>
      </w:pPr>
      <w:ins w:id="1902" w:author="Brian Hunt" w:date="2011-11-06T14:48:00Z">
        <w:r>
          <w:rPr>
            <w:shd w:val="clear" w:color="auto" w:fill="FFFFFF"/>
          </w:rPr>
          <w:t>The above mirrors article 37 of the ICSID treaty (p. 22).</w:t>
        </w:r>
      </w:ins>
    </w:p>
    <w:p w:rsidR="00F65E3E" w:rsidRDefault="00F65E3E" w:rsidP="0031028F">
      <w:pPr>
        <w:pStyle w:val="Article"/>
        <w:rPr>
          <w:ins w:id="1903" w:author="Brian Hunt" w:date="2011-11-06T14:48:00Z"/>
        </w:rPr>
      </w:pPr>
      <w:ins w:id="1904" w:author="Brian Hunt" w:date="2011-11-06T14:48:00Z">
        <w:r>
          <w:t>The majority of the Panel shall be nationals of States other than the Debtor State to the dispute.</w:t>
        </w:r>
      </w:ins>
    </w:p>
    <w:p w:rsidR="00F65E3E" w:rsidRDefault="00F65E3E" w:rsidP="00F65E3E">
      <w:pPr>
        <w:pStyle w:val="ArticleCommentary"/>
        <w:rPr>
          <w:ins w:id="1905" w:author="Brian Hunt" w:date="2011-11-06T14:48:00Z"/>
          <w:shd w:val="clear" w:color="auto" w:fill="FFFFFF"/>
        </w:rPr>
      </w:pPr>
      <w:ins w:id="1906" w:author="Brian Hunt" w:date="2011-11-06T14:48:00Z">
        <w:r>
          <w:rPr>
            <w:shd w:val="clear" w:color="auto" w:fill="FFFFFF"/>
          </w:rPr>
          <w:t xml:space="preserve">The above comes from article 39 of the ICSID treaty (p.23). It is probably impractical to </w:t>
        </w:r>
      </w:ins>
      <w:r w:rsidR="00504574" w:rsidRPr="00504574">
        <w:rPr>
          <w:shd w:val="clear" w:color="auto" w:fill="FFFFFF"/>
          <w:rPrChange w:id="1907" w:author="Brian Hunt" w:date="2011-11-06T14:48:00Z">
            <w:rPr>
              <w:color w:val="0000FF"/>
              <w:u w:val="single"/>
            </w:rPr>
          </w:rPrChange>
        </w:rPr>
        <w:t xml:space="preserve">have </w:t>
      </w:r>
      <w:del w:id="1908" w:author="Brian Hunt" w:date="2011-11-06T14:48:00Z">
        <w:r w:rsidR="0011002E">
          <w:delText>the power to grant relief so as to administer the proceeding</w:delText>
        </w:r>
      </w:del>
      <w:ins w:id="1909" w:author="Brian Hunt" w:date="2011-11-06T14:48:00Z">
        <w:r>
          <w:rPr>
            <w:shd w:val="clear" w:color="auto" w:fill="FFFFFF"/>
          </w:rPr>
          <w:t xml:space="preserve">creditors consent to a </w:t>
        </w:r>
        <w:r w:rsidR="0011060E">
          <w:rPr>
            <w:shd w:val="clear" w:color="auto" w:fill="FFFFFF"/>
          </w:rPr>
          <w:t>Judge whose nationality is that of the debtor state</w:t>
        </w:r>
        <w:r w:rsidR="00E4603F">
          <w:rPr>
            <w:shd w:val="clear" w:color="auto" w:fill="FFFFFF"/>
          </w:rPr>
          <w:t>, though ICSID permits such consent</w:t>
        </w:r>
        <w:r w:rsidR="0011060E">
          <w:rPr>
            <w:shd w:val="clear" w:color="auto" w:fill="FFFFFF"/>
          </w:rPr>
          <w:t>.</w:t>
        </w:r>
      </w:ins>
    </w:p>
    <w:p w:rsidR="00DD103D" w:rsidRDefault="00DD103D" w:rsidP="00E4603F">
      <w:pPr>
        <w:pStyle w:val="Heading3"/>
        <w:rPr>
          <w:ins w:id="1910" w:author="Brian Hunt" w:date="2011-11-06T14:48:00Z"/>
          <w:shd w:val="clear" w:color="auto" w:fill="FFFFFF"/>
        </w:rPr>
      </w:pPr>
      <w:bookmarkStart w:id="1911" w:name="_Toc182209980"/>
      <w:ins w:id="1912" w:author="Brian Hunt" w:date="2011-11-06T14:48:00Z">
        <w:r>
          <w:rPr>
            <w:shd w:val="clear" w:color="auto" w:fill="FFFFFF"/>
          </w:rPr>
          <w:t>Decision</w:t>
        </w:r>
        <w:bookmarkEnd w:id="1911"/>
      </w:ins>
    </w:p>
    <w:p w:rsidR="00000000" w:rsidRDefault="00DD103D">
      <w:pPr>
        <w:rPr>
          <w:shd w:val="clear" w:color="auto" w:fill="FFFFFF"/>
          <w:rPrChange w:id="1913" w:author="Brian Hunt" w:date="2011-11-06T14:48:00Z">
            <w:rPr/>
          </w:rPrChange>
        </w:rPr>
        <w:pPrChange w:id="1914" w:author="Brian Hunt" w:date="2011-11-06T14:48:00Z">
          <w:pPr>
            <w:pStyle w:val="ArticleCommentary"/>
          </w:pPr>
        </w:pPrChange>
      </w:pPr>
      <w:ins w:id="1915" w:author="Brian Hunt" w:date="2011-11-06T14:48:00Z">
        <w:r>
          <w:rPr>
            <w:shd w:val="clear" w:color="auto" w:fill="FFFFFF"/>
          </w:rPr>
          <w:t>A Hearing Panel, having heard</w:t>
        </w:r>
      </w:ins>
      <w:r w:rsidR="00504574" w:rsidRPr="00504574">
        <w:rPr>
          <w:shd w:val="clear" w:color="auto" w:fill="FFFFFF"/>
          <w:rPrChange w:id="1916" w:author="Brian Hunt" w:date="2011-11-06T14:48:00Z">
            <w:rPr>
              <w:rFonts w:ascii="Constantia" w:hAnsi="Constantia"/>
              <w:color w:val="0000FF"/>
              <w:sz w:val="22"/>
              <w:szCs w:val="22"/>
              <w:u w:val="single"/>
              <w:lang w:val="en-GB"/>
            </w:rPr>
          </w:rPrChange>
        </w:rPr>
        <w:t xml:space="preserve"> and </w:t>
      </w:r>
      <w:del w:id="1917" w:author="Brian Hunt" w:date="2011-11-06T14:48:00Z">
        <w:r w:rsidR="003E5326">
          <w:delText>advance</w:delText>
        </w:r>
        <w:r w:rsidR="0011002E">
          <w:delText xml:space="preserve"> justice</w:delText>
        </w:r>
        <w:r w:rsidR="003E5326">
          <w:delText xml:space="preserve"> as appropriate before trial</w:delText>
        </w:r>
      </w:del>
      <w:ins w:id="1918" w:author="Brian Hunt" w:date="2011-11-06T14:48:00Z">
        <w:r>
          <w:rPr>
            <w:shd w:val="clear" w:color="auto" w:fill="FFFFFF"/>
          </w:rPr>
          <w:t>considered the evidence submitted by those parties with standing, shall have the authority to make a decision on such terms as are just</w:t>
        </w:r>
      </w:ins>
      <w:r w:rsidR="00504574" w:rsidRPr="00504574">
        <w:rPr>
          <w:shd w:val="clear" w:color="auto" w:fill="FFFFFF"/>
          <w:rPrChange w:id="1919" w:author="Brian Hunt" w:date="2011-11-06T14:48:00Z">
            <w:rPr>
              <w:rFonts w:ascii="Constantia" w:hAnsi="Constantia"/>
              <w:color w:val="0000FF"/>
              <w:sz w:val="22"/>
              <w:szCs w:val="22"/>
              <w:u w:val="single"/>
              <w:lang w:val="en-GB"/>
            </w:rPr>
          </w:rPrChange>
        </w:rPr>
        <w:t>.</w:t>
      </w:r>
    </w:p>
    <w:p w:rsidR="002E1071" w:rsidRDefault="002E1071" w:rsidP="002E1071">
      <w:pPr>
        <w:pStyle w:val="Heading2"/>
        <w:numPr>
          <w:ilvl w:val="1"/>
          <w:numId w:val="27"/>
        </w:numPr>
        <w:spacing w:before="200" w:after="0"/>
        <w:jc w:val="center"/>
        <w:rPr>
          <w:del w:id="1920" w:author="Brian Hunt" w:date="2011-11-06T14:48:00Z"/>
        </w:rPr>
      </w:pPr>
      <w:bookmarkStart w:id="1921" w:name="_Toc179127636"/>
      <w:del w:id="1922" w:author="Brian Hunt" w:date="2011-11-06T14:48:00Z">
        <w:r>
          <w:delText>Jurisdiction</w:delText>
        </w:r>
        <w:bookmarkEnd w:id="1921"/>
      </w:del>
    </w:p>
    <w:p w:rsidR="002E1071" w:rsidRDefault="002E1071" w:rsidP="00D20F12">
      <w:pPr>
        <w:pStyle w:val="Article"/>
        <w:rPr>
          <w:del w:id="1923" w:author="Brian Hunt" w:date="2011-11-06T14:48:00Z"/>
        </w:rPr>
      </w:pPr>
      <w:del w:id="1924" w:author="Brian Hunt" w:date="2011-11-06T14:48:00Z">
        <w:r>
          <w:delText>A Judge seized of a matter has the jurisdiction to grant such awards as are just, pursuant to the Rules.</w:delText>
        </w:r>
      </w:del>
    </w:p>
    <w:p w:rsidR="00D36827" w:rsidRDefault="00D36827" w:rsidP="00D36827">
      <w:pPr>
        <w:pStyle w:val="Heading2"/>
        <w:numPr>
          <w:ilvl w:val="1"/>
          <w:numId w:val="27"/>
        </w:numPr>
        <w:spacing w:before="200" w:after="0"/>
        <w:jc w:val="center"/>
        <w:rPr>
          <w:del w:id="1925" w:author="Brian Hunt" w:date="2011-11-06T14:48:00Z"/>
        </w:rPr>
      </w:pPr>
      <w:bookmarkStart w:id="1926" w:name="_Toc179127637"/>
      <w:del w:id="1927" w:author="Brian Hunt" w:date="2011-11-06T14:48:00Z">
        <w:r>
          <w:delText>Judicial investigations</w:delText>
        </w:r>
        <w:bookmarkEnd w:id="1926"/>
      </w:del>
    </w:p>
    <w:p w:rsidR="00D36827" w:rsidRPr="002E1071" w:rsidRDefault="00D36827" w:rsidP="00D20F12">
      <w:pPr>
        <w:pStyle w:val="Article"/>
        <w:rPr>
          <w:del w:id="1928" w:author="Brian Hunt" w:date="2011-11-06T14:48:00Z"/>
        </w:rPr>
      </w:pPr>
      <w:del w:id="1929" w:author="Brian Hunt" w:date="2011-11-06T14:48:00Z">
        <w:r>
          <w:delText>A Judge of the Court shall have the authority to conduct independent investigations into the claims of creditors and debtors</w:delText>
        </w:r>
        <w:r w:rsidR="00687067">
          <w:delText>, including retaining experts who may make submissions before the Court as</w:delText>
        </w:r>
        <w:r w:rsidR="00687067" w:rsidRPr="00687067">
          <w:delText> </w:delText>
        </w:r>
        <w:r w:rsidR="00687067" w:rsidRPr="00687067">
          <w:rPr>
            <w:bCs/>
            <w:i/>
            <w:iCs/>
          </w:rPr>
          <w:delText>amicus curiæ</w:delText>
        </w:r>
        <w:r w:rsidR="00687067">
          <w:delText>.</w:delText>
        </w:r>
      </w:del>
    </w:p>
    <w:p w:rsidR="002E1071" w:rsidRDefault="002E1071" w:rsidP="002E1071">
      <w:pPr>
        <w:pStyle w:val="Heading1"/>
        <w:pageBreakBefore w:val="0"/>
        <w:numPr>
          <w:ilvl w:val="0"/>
          <w:numId w:val="27"/>
        </w:numPr>
        <w:pBdr>
          <w:bottom w:val="none" w:sz="0" w:space="0" w:color="auto"/>
        </w:pBdr>
        <w:rPr>
          <w:del w:id="1930" w:author="Brian Hunt" w:date="2011-11-06T14:48:00Z"/>
        </w:rPr>
      </w:pPr>
      <w:bookmarkStart w:id="1931" w:name="_Toc179127638"/>
      <w:del w:id="1932" w:author="Brian Hunt" w:date="2011-11-06T14:48:00Z">
        <w:r>
          <w:delText>Appeals</w:delText>
        </w:r>
        <w:bookmarkEnd w:id="1931"/>
      </w:del>
    </w:p>
    <w:p w:rsidR="00DD103D" w:rsidRDefault="00DD103D" w:rsidP="00DD103D">
      <w:pPr>
        <w:pStyle w:val="ArticleCommentary"/>
        <w:rPr>
          <w:ins w:id="1933" w:author="Brian Hunt" w:date="2011-11-06T14:48:00Z"/>
          <w:shd w:val="clear" w:color="auto" w:fill="FFFFFF"/>
        </w:rPr>
      </w:pPr>
      <w:ins w:id="1934" w:author="Brian Hunt" w:date="2011-11-06T14:48:00Z">
        <w:r>
          <w:rPr>
            <w:shd w:val="clear" w:color="auto" w:fill="FFFFFF"/>
          </w:rPr>
          <w:t>The above is too vague; it can be made more precise for a bankruptcy tribunal.</w:t>
        </w:r>
      </w:ins>
    </w:p>
    <w:p w:rsidR="00F65E3E" w:rsidRDefault="00E4603F" w:rsidP="00E4603F">
      <w:pPr>
        <w:pStyle w:val="Heading3"/>
        <w:rPr>
          <w:ins w:id="1935" w:author="Brian Hunt" w:date="2011-11-06T14:48:00Z"/>
          <w:shd w:val="clear" w:color="auto" w:fill="FFFFFF"/>
        </w:rPr>
      </w:pPr>
      <w:bookmarkStart w:id="1936" w:name="_Toc182209981"/>
      <w:ins w:id="1937" w:author="Brian Hunt" w:date="2011-11-06T14:48:00Z">
        <w:r>
          <w:rPr>
            <w:shd w:val="clear" w:color="auto" w:fill="FFFFFF"/>
          </w:rPr>
          <w:t xml:space="preserve">Requirements </w:t>
        </w:r>
        <w:r w:rsidR="00E51789">
          <w:rPr>
            <w:shd w:val="clear" w:color="auto" w:fill="FFFFFF"/>
          </w:rPr>
          <w:t>for a decision</w:t>
        </w:r>
        <w:bookmarkEnd w:id="1936"/>
      </w:ins>
    </w:p>
    <w:p w:rsidR="00A561DF" w:rsidRDefault="00E51789" w:rsidP="00E51789">
      <w:pPr>
        <w:pStyle w:val="ArticleCommentary"/>
        <w:rPr>
          <w:ins w:id="1938" w:author="Brian Hunt" w:date="2011-11-06T14:48:00Z"/>
        </w:rPr>
      </w:pPr>
      <w:ins w:id="1939" w:author="Brian Hunt" w:date="2011-11-06T14:48:00Z">
        <w:r>
          <w:t>These provisions are from article 74 of the ICC (p.52).</w:t>
        </w:r>
      </w:ins>
    </w:p>
    <w:p w:rsidR="00E51789" w:rsidRDefault="00A561DF" w:rsidP="00E51789">
      <w:pPr>
        <w:pStyle w:val="ArticleCommentary"/>
        <w:rPr>
          <w:ins w:id="1940" w:author="Brian Hunt" w:date="2011-11-06T14:48:00Z"/>
        </w:rPr>
      </w:pPr>
      <w:ins w:id="1941" w:author="Brian Hunt" w:date="2011-11-06T14:48:00Z">
        <w:r>
          <w:t>See also, as an alternative, the ICSID treaty’s Section 4 (p.25).</w:t>
        </w:r>
      </w:ins>
    </w:p>
    <w:p w:rsidR="00E51789" w:rsidRDefault="00E51789" w:rsidP="00E51789">
      <w:pPr>
        <w:pStyle w:val="ListParagraph"/>
        <w:numPr>
          <w:ilvl w:val="0"/>
          <w:numId w:val="26"/>
        </w:numPr>
        <w:rPr>
          <w:ins w:id="1942" w:author="Brian Hunt" w:date="2011-11-06T14:48:00Z"/>
        </w:rPr>
      </w:pPr>
      <w:ins w:id="1943" w:author="Brian Hunt" w:date="2011-11-06T14:48:00Z">
        <w:r>
          <w:t>All the judges of the Hearing Panel shall be present at each stage of the hearing and throughout their deliberations. The Judicial Council may, on a case-by-case basis, designate, as available, one or more alternate judges to be present at each stage of the trial and to replace a member of the Hearing Panel if that member is unable to continue attending.</w:t>
        </w:r>
      </w:ins>
    </w:p>
    <w:p w:rsidR="00E51789" w:rsidRDefault="00E51789" w:rsidP="00E51789">
      <w:pPr>
        <w:pStyle w:val="ArticleCommentary"/>
        <w:rPr>
          <w:ins w:id="1944" w:author="Brian Hunt" w:date="2011-11-06T14:48:00Z"/>
        </w:rPr>
      </w:pPr>
      <w:ins w:id="1945" w:author="Brian Hunt" w:date="2011-11-06T14:48:00Z">
        <w:r>
          <w:t>Note: If a Judge is absent from the Panel for a period, it should not prejudice the ability of the Panel to make a decision.</w:t>
        </w:r>
      </w:ins>
    </w:p>
    <w:p w:rsidR="00E51789" w:rsidRPr="00E51789" w:rsidRDefault="00E51789" w:rsidP="00E51789">
      <w:pPr>
        <w:pStyle w:val="ListParagraph"/>
        <w:numPr>
          <w:ilvl w:val="0"/>
          <w:numId w:val="26"/>
        </w:numPr>
        <w:rPr>
          <w:ins w:id="1946" w:author="Brian Hunt" w:date="2011-11-06T14:48:00Z"/>
        </w:rPr>
      </w:pPr>
      <w:ins w:id="1947" w:author="Brian Hunt" w:date="2011-11-06T14:48:00Z">
        <w:r>
          <w:t>The Hearing Panel’s decision shall be based on its evaluation of the evidence and the entire proceedings. The decision shall not exceed the facts and circumstances alleged in the submissions of parties. The Hearing Panel may base its decision only on evidence submitted and discussed before it at the trial.</w:t>
        </w:r>
      </w:ins>
    </w:p>
    <w:p w:rsidR="00E4603F" w:rsidRDefault="00E51789" w:rsidP="00E51789">
      <w:pPr>
        <w:pStyle w:val="ArticleCommentary"/>
        <w:rPr>
          <w:ins w:id="1948" w:author="Brian Hunt" w:date="2011-11-06T14:48:00Z"/>
          <w:shd w:val="clear" w:color="auto" w:fill="FFFFFF"/>
        </w:rPr>
      </w:pPr>
      <w:ins w:id="1949" w:author="Brian Hunt" w:date="2011-11-06T14:48:00Z">
        <w:r>
          <w:rPr>
            <w:shd w:val="clear" w:color="auto" w:fill="FFFFFF"/>
          </w:rPr>
          <w:lastRenderedPageBreak/>
          <w:t>The above is from ICC article 74; the limitations on admissible evidence (</w:t>
        </w:r>
        <w:proofErr w:type="spellStart"/>
        <w:r w:rsidR="00B84FAF">
          <w:rPr>
            <w:shd w:val="clear" w:color="auto" w:fill="FFFFFF"/>
          </w:rPr>
          <w:t>eg</w:t>
        </w:r>
        <w:proofErr w:type="spellEnd"/>
        <w:r w:rsidR="00B84FAF">
          <w:rPr>
            <w:shd w:val="clear" w:color="auto" w:fill="FFFFFF"/>
          </w:rPr>
          <w:t xml:space="preserve"> </w:t>
        </w:r>
        <w:r>
          <w:rPr>
            <w:shd w:val="clear" w:color="auto" w:fill="FFFFFF"/>
          </w:rPr>
          <w:t xml:space="preserve">“submitted </w:t>
        </w:r>
        <w:r>
          <w:rPr>
            <w:i/>
            <w:shd w:val="clear" w:color="auto" w:fill="FFFFFF"/>
          </w:rPr>
          <w:t>and</w:t>
        </w:r>
        <w:r>
          <w:rPr>
            <w:shd w:val="clear" w:color="auto" w:fill="FFFFFF"/>
          </w:rPr>
          <w:t xml:space="preserve"> discussed”) </w:t>
        </w:r>
        <w:r w:rsidR="000F1426">
          <w:rPr>
            <w:shd w:val="clear" w:color="auto" w:fill="FFFFFF"/>
          </w:rPr>
          <w:t xml:space="preserve">may be stronger than is </w:t>
        </w:r>
        <w:r w:rsidR="00001037">
          <w:rPr>
            <w:shd w:val="clear" w:color="auto" w:fill="FFFFFF"/>
          </w:rPr>
          <w:t xml:space="preserve">necessary or </w:t>
        </w:r>
        <w:r w:rsidR="000F1426">
          <w:rPr>
            <w:shd w:val="clear" w:color="auto" w:fill="FFFFFF"/>
          </w:rPr>
          <w:t xml:space="preserve">appropriate for a </w:t>
        </w:r>
        <w:r w:rsidR="00001037">
          <w:rPr>
            <w:shd w:val="clear" w:color="auto" w:fill="FFFFFF"/>
          </w:rPr>
          <w:t xml:space="preserve">non-criminal </w:t>
        </w:r>
        <w:r w:rsidR="000F1426">
          <w:rPr>
            <w:shd w:val="clear" w:color="auto" w:fill="FFFFFF"/>
          </w:rPr>
          <w:t>dispute.</w:t>
        </w:r>
      </w:ins>
    </w:p>
    <w:p w:rsidR="000F1426" w:rsidRDefault="000F1426" w:rsidP="0031028F">
      <w:pPr>
        <w:pStyle w:val="Article"/>
        <w:rPr>
          <w:ins w:id="1950" w:author="Brian Hunt" w:date="2011-11-06T14:48:00Z"/>
        </w:rPr>
      </w:pPr>
      <w:ins w:id="1951" w:author="Brian Hunt" w:date="2011-11-06T14:48:00Z">
        <w:r>
          <w:t>The Judges shall attempt to achieve unanimity in their decision, failing which the decision shall be taken by a majority of the judges.</w:t>
        </w:r>
      </w:ins>
    </w:p>
    <w:p w:rsidR="000F1426" w:rsidRDefault="000F1426" w:rsidP="0031028F">
      <w:pPr>
        <w:pStyle w:val="Article"/>
        <w:rPr>
          <w:ins w:id="1952" w:author="Brian Hunt" w:date="2011-11-06T14:48:00Z"/>
        </w:rPr>
      </w:pPr>
      <w:ins w:id="1953" w:author="Brian Hunt" w:date="2011-11-06T14:48:00Z">
        <w:r>
          <w:t>The deliberations of the Hearing Panel shall remain secret.</w:t>
        </w:r>
      </w:ins>
    </w:p>
    <w:p w:rsidR="00206828" w:rsidRPr="00CC5E19" w:rsidRDefault="000F1426" w:rsidP="00CC5E19">
      <w:pPr>
        <w:pStyle w:val="Article"/>
        <w:rPr>
          <w:ins w:id="1954" w:author="Brian Hunt" w:date="2011-11-06T14:48:00Z"/>
          <w:rFonts w:asciiTheme="minorHAnsi" w:eastAsia="Times New Roman" w:hAnsiTheme="minorHAnsi" w:cs="Arial"/>
          <w:color w:val="000000" w:themeColor="text1"/>
        </w:rPr>
      </w:pPr>
      <w:ins w:id="1955" w:author="Brian Hunt" w:date="2011-11-06T14:48:00Z">
        <w:r>
          <w:t>The decision shall be in writing and shall contain a full and reasoned statement of the Hearing Panel’s findings on the evidence and conclusions. The Hearing Panel shall issue one decision. When there is no unanimity, the Hearing Panel’s decision shall contain the views of the majority and the minority.</w:t>
        </w:r>
      </w:ins>
    </w:p>
    <w:p w:rsidR="00CC5E19" w:rsidRDefault="00CC5E19" w:rsidP="00CC5E19">
      <w:pPr>
        <w:pStyle w:val="Heading3"/>
        <w:rPr>
          <w:ins w:id="1956" w:author="Brian Hunt" w:date="2011-11-06T14:48:00Z"/>
          <w:shd w:val="clear" w:color="auto" w:fill="FFFFFF"/>
        </w:rPr>
      </w:pPr>
      <w:bookmarkStart w:id="1957" w:name="_Toc182209982"/>
      <w:ins w:id="1958" w:author="Brian Hunt" w:date="2011-11-06T14:48:00Z">
        <w:r>
          <w:rPr>
            <w:shd w:val="clear" w:color="auto" w:fill="FFFFFF"/>
          </w:rPr>
          <w:t>Assumption of Powers of Pre-Hearing</w:t>
        </w:r>
        <w:bookmarkEnd w:id="1957"/>
      </w:ins>
    </w:p>
    <w:p w:rsidR="00CC5E19" w:rsidRPr="00CC5E19" w:rsidRDefault="00CC5E19" w:rsidP="00CC5E19">
      <w:pPr>
        <w:rPr>
          <w:ins w:id="1959" w:author="Brian Hunt" w:date="2011-11-06T14:48:00Z"/>
        </w:rPr>
      </w:pPr>
      <w:ins w:id="1960" w:author="Brian Hunt" w:date="2011-11-06T14:48:00Z">
        <w:r>
          <w:t>A Hearing Panel shall have all of the powers of a Pre-Hearing Panel.</w:t>
        </w:r>
      </w:ins>
    </w:p>
    <w:p w:rsidR="00231DFF" w:rsidRDefault="007242B6" w:rsidP="00845501">
      <w:pPr>
        <w:pStyle w:val="Heading2"/>
        <w:rPr>
          <w:ins w:id="1961" w:author="Brian Hunt" w:date="2011-11-06T14:48:00Z"/>
        </w:rPr>
      </w:pPr>
      <w:bookmarkStart w:id="1962" w:name="_Toc182209983"/>
      <w:ins w:id="1963" w:author="Brian Hunt" w:date="2011-11-06T14:48:00Z">
        <w:r w:rsidRPr="00497EC6">
          <w:t>Appeal</w:t>
        </w:r>
        <w:bookmarkEnd w:id="1962"/>
      </w:ins>
    </w:p>
    <w:p w:rsidR="007E6803" w:rsidRPr="007E6803" w:rsidRDefault="00504574" w:rsidP="007E6803">
      <w:pPr>
        <w:pStyle w:val="ArticleCommentary"/>
        <w:rPr>
          <w:i/>
          <w:shd w:val="clear" w:color="auto" w:fill="FFFFFF"/>
          <w:lang w:val="en-US"/>
          <w:rPrChange w:id="1964" w:author="Brian Hunt" w:date="2011-11-06T14:48:00Z">
            <w:rPr/>
          </w:rPrChange>
        </w:rPr>
      </w:pPr>
      <w:r w:rsidRPr="00504574">
        <w:rPr>
          <w:i/>
          <w:shd w:val="clear" w:color="auto" w:fill="FFFFFF"/>
          <w:lang w:val="en-US"/>
          <w:rPrChange w:id="1965" w:author="Brian Hunt" w:date="2011-11-06T14:48:00Z">
            <w:rPr>
              <w:color w:val="0000FF"/>
              <w:u w:val="single"/>
            </w:rPr>
          </w:rPrChange>
        </w:rPr>
        <w:t>In spite of the importance of finality and expedition, there is an interest in overturning patently unfair decisions.</w:t>
      </w:r>
    </w:p>
    <w:p w:rsidR="007E6803" w:rsidRPr="009D33F8" w:rsidRDefault="00504574" w:rsidP="007E6803">
      <w:pPr>
        <w:pStyle w:val="ArticleCommentary"/>
        <w:rPr>
          <w:i/>
          <w:shd w:val="clear" w:color="auto" w:fill="FFFFFF"/>
          <w:lang w:val="en-US"/>
          <w:rPrChange w:id="1966" w:author="Brian Hunt" w:date="2011-11-06T14:48:00Z">
            <w:rPr/>
          </w:rPrChange>
        </w:rPr>
      </w:pPr>
      <w:r w:rsidRPr="00504574">
        <w:rPr>
          <w:i/>
          <w:shd w:val="clear" w:color="auto" w:fill="FFFFFF"/>
          <w:lang w:val="en-US"/>
          <w:rPrChange w:id="1967" w:author="Brian Hunt" w:date="2011-11-06T14:48:00Z">
            <w:rPr>
              <w:color w:val="0000FF"/>
              <w:u w:val="single"/>
            </w:rPr>
          </w:rPrChange>
        </w:rPr>
        <w:t xml:space="preserve">The following </w:t>
      </w:r>
      <w:del w:id="1968" w:author="Brian Hunt" w:date="2011-11-06T14:48:00Z">
        <w:r w:rsidR="007C7A87">
          <w:delText>contrasts wtih</w:delText>
        </w:r>
      </w:del>
      <w:ins w:id="1969" w:author="Brian Hunt" w:date="2011-11-06T14:48:00Z">
        <w:r w:rsidR="007E6803">
          <w:rPr>
            <w:i/>
            <w:iCs/>
            <w:shd w:val="clear" w:color="auto" w:fill="FFFFFF"/>
            <w:lang w:val="en-US"/>
          </w:rPr>
          <w:t>shall contrast w</w:t>
        </w:r>
        <w:r w:rsidR="007E6803" w:rsidRPr="007E6803">
          <w:rPr>
            <w:i/>
            <w:iCs/>
            <w:shd w:val="clear" w:color="auto" w:fill="FFFFFF"/>
            <w:lang w:val="en-US"/>
          </w:rPr>
          <w:t>i</w:t>
        </w:r>
        <w:r w:rsidR="007E6803">
          <w:rPr>
            <w:i/>
            <w:iCs/>
            <w:shd w:val="clear" w:color="auto" w:fill="FFFFFF"/>
            <w:lang w:val="en-US"/>
          </w:rPr>
          <w:t>t</w:t>
        </w:r>
        <w:r w:rsidR="007E6803" w:rsidRPr="007E6803">
          <w:rPr>
            <w:i/>
            <w:iCs/>
            <w:shd w:val="clear" w:color="auto" w:fill="FFFFFF"/>
            <w:lang w:val="en-US"/>
          </w:rPr>
          <w:t>h</w:t>
        </w:r>
      </w:ins>
      <w:r w:rsidRPr="00504574">
        <w:rPr>
          <w:i/>
          <w:shd w:val="clear" w:color="auto" w:fill="FFFFFF"/>
          <w:lang w:val="en-US"/>
          <w:rPrChange w:id="1970" w:author="Brian Hunt" w:date="2011-11-06T14:48:00Z">
            <w:rPr>
              <w:color w:val="0000FF"/>
              <w:u w:val="single"/>
            </w:rPr>
          </w:rPrChange>
        </w:rPr>
        <w:t xml:space="preserve"> Article 8 at page 34 of the Interim Report of the Sovereign Insolvency Study Group, which proposed an appeal structure to a </w:t>
      </w:r>
      <w:r w:rsidR="00664DDC">
        <w:rPr>
          <w:i/>
          <w:shd w:val="clear" w:color="auto" w:fill="FFFFFF"/>
          <w:lang w:val="en-US"/>
        </w:rPr>
        <w:t>Tribunal</w:t>
      </w:r>
      <w:r w:rsidRPr="00504574">
        <w:rPr>
          <w:i/>
          <w:shd w:val="clear" w:color="auto" w:fill="FFFFFF"/>
          <w:lang w:val="en-US"/>
          <w:rPrChange w:id="1971" w:author="Brian Hunt" w:date="2011-11-06T14:48:00Z">
            <w:rPr>
              <w:color w:val="0000FF"/>
              <w:u w:val="single"/>
            </w:rPr>
          </w:rPrChange>
        </w:rPr>
        <w:t xml:space="preserve"> of the chosen law.</w:t>
      </w:r>
    </w:p>
    <w:p w:rsidR="00231DFF" w:rsidRPr="009D33F8" w:rsidRDefault="007E6803" w:rsidP="009D33F8">
      <w:pPr>
        <w:rPr>
          <w:ins w:id="1972" w:author="Brian Hunt" w:date="2011-11-06T14:48:00Z"/>
          <w:b/>
          <w:shd w:val="clear" w:color="auto" w:fill="FFFFFF"/>
        </w:rPr>
      </w:pPr>
      <w:ins w:id="1973" w:author="Brian Hunt" w:date="2011-11-06T14:48:00Z">
        <w:r w:rsidRPr="009D33F8">
          <w:rPr>
            <w:b/>
            <w:shd w:val="clear" w:color="auto" w:fill="FFFFFF"/>
          </w:rPr>
          <w:t xml:space="preserve">TODO: Incorporate provisions such as those in </w:t>
        </w:r>
        <w:r w:rsidR="00A561DF" w:rsidRPr="009D33F8">
          <w:rPr>
            <w:b/>
            <w:shd w:val="clear" w:color="auto" w:fill="FFFFFF"/>
          </w:rPr>
          <w:t>Article 81</w:t>
        </w:r>
        <w:r w:rsidR="00A561DF" w:rsidRPr="009D33F8">
          <w:rPr>
            <w:b/>
            <w:i/>
            <w:shd w:val="clear" w:color="auto" w:fill="FFFFFF"/>
          </w:rPr>
          <w:t>ff</w:t>
        </w:r>
        <w:r w:rsidR="00A561DF" w:rsidRPr="009D33F8">
          <w:rPr>
            <w:b/>
            <w:shd w:val="clear" w:color="auto" w:fill="FFFFFF"/>
          </w:rPr>
          <w:t xml:space="preserve"> of the ICC.</w:t>
        </w:r>
      </w:ins>
    </w:p>
    <w:p w:rsidR="00231DFF" w:rsidRDefault="007242B6" w:rsidP="00845501">
      <w:pPr>
        <w:pStyle w:val="Heading2"/>
      </w:pPr>
      <w:bookmarkStart w:id="1974" w:name="_Toc182209984"/>
      <w:moveToRangeStart w:id="1975" w:author="Brian Hunt" w:date="2011-11-06T14:48:00Z" w:name="move182210267"/>
      <w:moveTo w:id="1976" w:author="Brian Hunt" w:date="2011-11-06T14:48:00Z">
        <w:r w:rsidRPr="00497EC6">
          <w:t>Enforcement</w:t>
        </w:r>
      </w:moveTo>
      <w:bookmarkEnd w:id="1974"/>
    </w:p>
    <w:moveToRangeEnd w:id="1975"/>
    <w:p w:rsidR="000F7A3A" w:rsidRDefault="000F7A3A" w:rsidP="005E0B9E">
      <w:pPr>
        <w:pStyle w:val="ArticleCommentary"/>
        <w:rPr>
          <w:del w:id="1977" w:author="Brian Hunt" w:date="2011-11-06T14:48:00Z"/>
        </w:rPr>
      </w:pPr>
      <w:del w:id="1978" w:author="Brian Hunt" w:date="2011-11-06T14:48:00Z">
        <w:r>
          <w:delText>TODO: Add stays against enforcement of Judgments; severability of issues affecting only some individuals.</w:delText>
        </w:r>
      </w:del>
    </w:p>
    <w:p w:rsidR="002E1071" w:rsidRDefault="002E1071" w:rsidP="002E1071">
      <w:pPr>
        <w:pStyle w:val="Heading2"/>
        <w:numPr>
          <w:ilvl w:val="1"/>
          <w:numId w:val="27"/>
        </w:numPr>
        <w:spacing w:before="200" w:after="0"/>
        <w:jc w:val="center"/>
        <w:rPr>
          <w:del w:id="1979" w:author="Brian Hunt" w:date="2011-11-06T14:48:00Z"/>
        </w:rPr>
      </w:pPr>
      <w:bookmarkStart w:id="1980" w:name="_Toc179127639"/>
      <w:del w:id="1981" w:author="Brian Hunt" w:date="2011-11-06T14:48:00Z">
        <w:r>
          <w:delText>Rights</w:delText>
        </w:r>
        <w:bookmarkEnd w:id="1980"/>
      </w:del>
    </w:p>
    <w:p w:rsidR="002E1071" w:rsidRDefault="002E1071" w:rsidP="00D20F12">
      <w:pPr>
        <w:pStyle w:val="Article"/>
        <w:rPr>
          <w:del w:id="1982" w:author="Brian Hunt" w:date="2011-11-06T14:48:00Z"/>
        </w:rPr>
      </w:pPr>
      <w:del w:id="1983" w:author="Brian Hunt" w:date="2011-11-06T14:48:00Z">
        <w:r>
          <w:delText>Any party may appeal any final determination to the Chief Justice</w:delText>
        </w:r>
        <w:r w:rsidR="00762F35">
          <w:delText xml:space="preserve"> pursuant to the Rules</w:delText>
        </w:r>
        <w:r>
          <w:delText xml:space="preserve"> where there has been:</w:delText>
        </w:r>
      </w:del>
    </w:p>
    <w:p w:rsidR="007242B6" w:rsidRPr="00497EC6" w:rsidRDefault="002E1071" w:rsidP="007335F3">
      <w:pPr>
        <w:spacing w:line="276" w:lineRule="auto"/>
        <w:rPr>
          <w:ins w:id="1984" w:author="Brian Hunt" w:date="2011-11-06T14:48:00Z"/>
          <w:rFonts w:asciiTheme="minorHAnsi" w:eastAsia="Times New Roman" w:hAnsiTheme="minorHAnsi" w:cs="Arial"/>
          <w:color w:val="000000" w:themeColor="text1"/>
          <w:shd w:val="clear" w:color="auto" w:fill="FFFFFF"/>
        </w:rPr>
      </w:pPr>
      <w:del w:id="1985" w:author="Brian Hunt" w:date="2011-11-06T14:48:00Z">
        <w:r>
          <w:delText xml:space="preserve">A </w:delText>
        </w:r>
        <w:r w:rsidR="00463B0A">
          <w:delText xml:space="preserve">manifest error </w:delText>
        </w:r>
      </w:del>
      <w:ins w:id="1986" w:author="Brian Hunt" w:date="2011-11-06T14:48:00Z">
        <w:r w:rsidR="009D33F8">
          <w:rPr>
            <w:rFonts w:asciiTheme="minorHAnsi" w:eastAsia="Times New Roman" w:hAnsiTheme="minorHAnsi" w:cs="Arial"/>
            <w:b/>
            <w:color w:val="000000" w:themeColor="text1"/>
            <w:shd w:val="clear" w:color="auto" w:fill="FFFFFF"/>
          </w:rPr>
          <w:t>TODO: Incorporate provisions of ICSID on awards.</w:t>
        </w:r>
        <w:r w:rsidR="007242B6" w:rsidRPr="00497EC6">
          <w:rPr>
            <w:rFonts w:asciiTheme="minorHAnsi" w:eastAsia="Times New Roman" w:hAnsiTheme="minorHAnsi" w:cs="Arial"/>
            <w:b/>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r>
      </w:ins>
    </w:p>
    <w:p w:rsidR="007242B6" w:rsidRPr="00497EC6" w:rsidRDefault="00231DFF" w:rsidP="00231DFF">
      <w:pPr>
        <w:pStyle w:val="Heading1"/>
        <w:rPr>
          <w:ins w:id="1987" w:author="Brian Hunt" w:date="2011-11-06T14:48:00Z"/>
          <w:shd w:val="clear" w:color="auto" w:fill="FFFFFF"/>
        </w:rPr>
      </w:pPr>
      <w:bookmarkStart w:id="1988" w:name="_Toc182209985"/>
      <w:ins w:id="1989" w:author="Brian Hunt" w:date="2011-11-06T14:48:00Z">
        <w:r>
          <w:rPr>
            <w:shd w:val="clear" w:color="auto" w:fill="FFFFFF"/>
          </w:rPr>
          <w:lastRenderedPageBreak/>
          <w:t>A</w:t>
        </w:r>
        <w:r w:rsidR="007242B6" w:rsidRPr="00497EC6">
          <w:rPr>
            <w:shd w:val="clear" w:color="auto" w:fill="FFFFFF"/>
          </w:rPr>
          <w:t>dministration</w:t>
        </w:r>
        <w:bookmarkEnd w:id="1988"/>
      </w:ins>
    </w:p>
    <w:p w:rsidR="00000000" w:rsidRDefault="00231DFF">
      <w:pPr>
        <w:pStyle w:val="Heading2"/>
        <w:pPrChange w:id="1990" w:author="Brian Hunt" w:date="2011-11-06T14:48:00Z">
          <w:pPr>
            <w:pStyle w:val="Article"/>
          </w:pPr>
        </w:pPrChange>
      </w:pPr>
      <w:bookmarkStart w:id="1991" w:name="_Toc182209986"/>
      <w:ins w:id="1992" w:author="Brian Hunt" w:date="2011-11-06T14:48:00Z">
        <w:r>
          <w:t>A</w:t>
        </w:r>
        <w:r w:rsidR="007242B6" w:rsidRPr="00497EC6">
          <w:t>dministration</w:t>
        </w:r>
      </w:ins>
      <w:r w:rsidR="007242B6" w:rsidRPr="00497EC6">
        <w:t xml:space="preserve"> of </w:t>
      </w:r>
      <w:del w:id="1993" w:author="Brian Hunt" w:date="2011-11-06T14:48:00Z">
        <w:r w:rsidR="002E1071">
          <w:delText>law;</w:delText>
        </w:r>
      </w:del>
      <w:r w:rsidR="00664DDC">
        <w:t>tribunal</w:t>
      </w:r>
      <w:bookmarkEnd w:id="1991"/>
    </w:p>
    <w:p w:rsidR="002E1071" w:rsidRDefault="00762F35" w:rsidP="00C4679A">
      <w:pPr>
        <w:pStyle w:val="Article"/>
        <w:ind w:left="720"/>
        <w:rPr>
          <w:del w:id="1994" w:author="Brian Hunt" w:date="2011-11-06T14:48:00Z"/>
        </w:rPr>
      </w:pPr>
      <w:del w:id="1995" w:author="Brian Hunt" w:date="2011-11-06T14:48:00Z">
        <w:r>
          <w:delText>An abject error of fact.</w:delText>
        </w:r>
      </w:del>
    </w:p>
    <w:p w:rsidR="002E1071" w:rsidRDefault="002E1071" w:rsidP="005E0B9E">
      <w:pPr>
        <w:pStyle w:val="ArticleCommentary"/>
        <w:rPr>
          <w:del w:id="1996" w:author="Brian Hunt" w:date="2011-11-06T14:48:00Z"/>
        </w:rPr>
      </w:pPr>
      <w:del w:id="1997" w:author="Brian Hunt" w:date="2011-11-06T14:48:00Z">
        <w:r>
          <w:delText>It may be worthwhile considering limiting appeals to States, limiting the ability of vultures/etc to delay the process?</w:delText>
        </w:r>
      </w:del>
    </w:p>
    <w:p w:rsidR="002E1071" w:rsidRDefault="00A03D18" w:rsidP="00D20F12">
      <w:pPr>
        <w:pStyle w:val="Article"/>
        <w:rPr>
          <w:del w:id="1998" w:author="Brian Hunt" w:date="2011-11-06T14:48:00Z"/>
        </w:rPr>
      </w:pPr>
      <w:del w:id="1999" w:author="Brian Hunt" w:date="2011-11-06T14:48:00Z">
        <w:r>
          <w:delText xml:space="preserve">The Chief Justice shall assign a panel of </w:delText>
        </w:r>
        <w:r w:rsidR="0081196B">
          <w:delText>Judges</w:delText>
        </w:r>
        <w:r>
          <w:delText xml:space="preserve"> numbering two more than heard a trial</w:delText>
        </w:r>
        <w:r w:rsidR="0081196B">
          <w:delText xml:space="preserve"> </w:delText>
        </w:r>
        <w:r>
          <w:delText xml:space="preserve">to hear </w:delText>
        </w:r>
        <w:r w:rsidR="00762F35">
          <w:delText>an appeal.</w:delText>
        </w:r>
      </w:del>
    </w:p>
    <w:p w:rsidR="00A03D18" w:rsidRDefault="00A03D18" w:rsidP="00D20F12">
      <w:pPr>
        <w:pStyle w:val="Article"/>
        <w:rPr>
          <w:del w:id="2000" w:author="Brian Hunt" w:date="2011-11-06T14:48:00Z"/>
        </w:rPr>
      </w:pPr>
      <w:del w:id="2001" w:author="Brian Hunt" w:date="2011-11-06T14:48:00Z">
        <w:r>
          <w:delText>No Judge who acted as a Pre-trial or Trial judge shall sit on an appeal.</w:delText>
        </w:r>
      </w:del>
    </w:p>
    <w:p w:rsidR="0072470C" w:rsidRDefault="0072470C" w:rsidP="0072470C">
      <w:pPr>
        <w:pStyle w:val="ArticleCommentary"/>
        <w:rPr>
          <w:ins w:id="2002" w:author="Brian Hunt" w:date="2011-11-06T14:48:00Z"/>
          <w:shd w:val="clear" w:color="auto" w:fill="FFFFFF"/>
        </w:rPr>
      </w:pPr>
      <w:ins w:id="2003" w:author="Brian Hunt" w:date="2011-11-06T14:48:00Z">
        <w:r>
          <w:rPr>
            <w:shd w:val="clear" w:color="auto" w:fill="FFFFFF"/>
          </w:rPr>
          <w:t>See e.g. Secretariat of ICSID (p.14)</w:t>
        </w:r>
      </w:ins>
    </w:p>
    <w:p w:rsidR="00231DFF" w:rsidRDefault="0072470C" w:rsidP="007335F3">
      <w:pPr>
        <w:spacing w:line="276" w:lineRule="auto"/>
        <w:rPr>
          <w:ins w:id="2004" w:author="Brian Hunt" w:date="2011-11-06T14:48:00Z"/>
          <w:rFonts w:asciiTheme="minorHAnsi" w:eastAsia="Times New Roman" w:hAnsiTheme="minorHAnsi" w:cs="Arial"/>
          <w:b/>
          <w:color w:val="000000" w:themeColor="text1"/>
          <w:shd w:val="clear" w:color="auto" w:fill="FFFFFF"/>
        </w:rPr>
      </w:pPr>
      <w:ins w:id="2005" w:author="Brian Hunt" w:date="2011-11-06T14:48:00Z">
        <w:r>
          <w:rPr>
            <w:rFonts w:asciiTheme="minorHAnsi" w:eastAsia="Times New Roman" w:hAnsiTheme="minorHAnsi" w:cs="Arial"/>
            <w:color w:val="000000" w:themeColor="text1"/>
            <w:shd w:val="clear" w:color="auto" w:fill="FFFFFF"/>
          </w:rPr>
          <w:t>O</w:t>
        </w:r>
        <w:r w:rsidR="007242B6" w:rsidRPr="00497EC6">
          <w:rPr>
            <w:rFonts w:asciiTheme="minorHAnsi" w:eastAsia="Times New Roman" w:hAnsiTheme="minorHAnsi" w:cs="Arial"/>
            <w:color w:val="000000" w:themeColor="text1"/>
            <w:shd w:val="clear" w:color="auto" w:fill="FFFFFF"/>
          </w:rPr>
          <w:t xml:space="preserve">fficers of </w:t>
        </w:r>
      </w:ins>
      <w:r w:rsidR="00664DDC">
        <w:rPr>
          <w:rFonts w:asciiTheme="minorHAnsi" w:eastAsia="Times New Roman" w:hAnsiTheme="minorHAnsi" w:cs="Arial"/>
          <w:color w:val="000000" w:themeColor="text1"/>
          <w:shd w:val="clear" w:color="auto" w:fill="FFFFFF"/>
        </w:rPr>
        <w:t>tribunal</w:t>
      </w:r>
      <w:ins w:id="2006" w:author="Brian Hunt" w:date="2011-11-06T14:48:00Z">
        <w:r w:rsidR="007242B6" w:rsidRPr="00497EC6">
          <w:rPr>
            <w:rFonts w:asciiTheme="minorHAnsi" w:eastAsia="Times New Roman" w:hAnsiTheme="minorHAnsi" w:cs="Arial"/>
            <w:color w:val="000000" w:themeColor="text1"/>
            <w:shd w:val="clear" w:color="auto" w:fill="FFFFFF"/>
          </w:rPr>
          <w:br/>
          <w:t>Judicial council</w:t>
        </w:r>
        <w:r w:rsidR="007242B6" w:rsidRPr="00497EC6">
          <w:rPr>
            <w:rFonts w:asciiTheme="minorHAnsi" w:eastAsia="Times New Roman" w:hAnsiTheme="minorHAnsi" w:cs="Arial"/>
            <w:color w:val="000000" w:themeColor="text1"/>
            <w:shd w:val="clear" w:color="auto" w:fill="FFFFFF"/>
          </w:rPr>
          <w:br/>
          <w:t>Judicial recommendations</w:t>
        </w:r>
        <w:r w:rsidR="007242B6" w:rsidRPr="00497EC6">
          <w:rPr>
            <w:rFonts w:asciiTheme="minorHAnsi" w:eastAsia="Times New Roman" w:hAnsiTheme="minorHAnsi" w:cs="Arial"/>
            <w:color w:val="000000" w:themeColor="text1"/>
            <w:shd w:val="clear" w:color="auto" w:fill="FFFFFF"/>
          </w:rPr>
          <w:br/>
          <w:t>Voted on by judges</w:t>
        </w:r>
        <w:r w:rsidR="007242B6" w:rsidRPr="00497EC6">
          <w:rPr>
            <w:rFonts w:asciiTheme="minorHAnsi" w:eastAsia="Times New Roman" w:hAnsiTheme="minorHAnsi" w:cs="Arial"/>
            <w:color w:val="000000" w:themeColor="text1"/>
            <w:shd w:val="clear" w:color="auto" w:fill="FFFFFF"/>
          </w:rPr>
          <w:br/>
          <w:t>Quorum</w:t>
        </w:r>
        <w:r w:rsidR="007242B6" w:rsidRPr="00497EC6">
          <w:rPr>
            <w:rFonts w:asciiTheme="minorHAnsi" w:eastAsia="Times New Roman" w:hAnsiTheme="minorHAnsi" w:cs="Arial"/>
            <w:color w:val="000000" w:themeColor="text1"/>
            <w:shd w:val="clear" w:color="auto" w:fill="FFFFFF"/>
          </w:rPr>
          <w:br/>
        </w:r>
        <w:r w:rsidR="007242B6" w:rsidRPr="00497EC6">
          <w:rPr>
            <w:rFonts w:asciiTheme="minorHAnsi" w:eastAsia="Times New Roman" w:hAnsiTheme="minorHAnsi" w:cs="Arial"/>
            <w:color w:val="000000" w:themeColor="text1"/>
            <w:shd w:val="clear" w:color="auto" w:fill="FFFFFF"/>
          </w:rPr>
          <w:br/>
          <w:t>Assembly - part xi ICC</w:t>
        </w:r>
        <w:r w:rsidR="007242B6" w:rsidRPr="00497EC6">
          <w:rPr>
            <w:rFonts w:asciiTheme="minorHAnsi" w:eastAsia="Times New Roman" w:hAnsiTheme="minorHAnsi" w:cs="Arial"/>
            <w:color w:val="000000" w:themeColor="text1"/>
            <w:shd w:val="clear" w:color="auto" w:fill="FFFFFF"/>
          </w:rPr>
          <w:br/>
          <w:t>Vote of no confidence</w:t>
        </w:r>
        <w:r w:rsidR="007242B6" w:rsidRPr="00497EC6">
          <w:rPr>
            <w:rFonts w:asciiTheme="minorHAnsi" w:eastAsia="Times New Roman" w:hAnsiTheme="minorHAnsi" w:cs="Arial"/>
            <w:color w:val="000000" w:themeColor="text1"/>
            <w:shd w:val="clear" w:color="auto" w:fill="FFFFFF"/>
          </w:rPr>
          <w:br/>
          <w:t>Quorum</w:t>
        </w:r>
        <w:r w:rsidR="007242B6" w:rsidRPr="00497EC6">
          <w:rPr>
            <w:rFonts w:asciiTheme="minorHAnsi" w:eastAsia="Times New Roman" w:hAnsiTheme="minorHAnsi" w:cs="Arial"/>
            <w:color w:val="000000" w:themeColor="text1"/>
            <w:shd w:val="clear" w:color="auto" w:fill="FFFFFF"/>
          </w:rPr>
          <w:br/>
          <w:t>Funding</w:t>
        </w:r>
        <w:r w:rsidR="007242B6" w:rsidRPr="00497EC6">
          <w:rPr>
            <w:rFonts w:asciiTheme="minorHAnsi" w:eastAsia="Times New Roman" w:hAnsiTheme="minorHAnsi" w:cs="Arial"/>
            <w:color w:val="000000" w:themeColor="text1"/>
            <w:shd w:val="clear" w:color="auto" w:fill="FFFFFF"/>
          </w:rPr>
          <w:br/>
        </w:r>
      </w:ins>
    </w:p>
    <w:p w:rsidR="00231DFF" w:rsidRDefault="00231DFF" w:rsidP="00845501">
      <w:pPr>
        <w:pStyle w:val="Heading2"/>
        <w:rPr>
          <w:ins w:id="2007" w:author="Brian Hunt" w:date="2011-11-06T14:48:00Z"/>
        </w:rPr>
      </w:pPr>
      <w:bookmarkStart w:id="2008" w:name="_Toc182209987"/>
      <w:ins w:id="2009" w:author="Brian Hunt" w:date="2011-11-06T14:48:00Z">
        <w:r>
          <w:t>F</w:t>
        </w:r>
        <w:r w:rsidR="007242B6" w:rsidRPr="00497EC6">
          <w:t>unding</w:t>
        </w:r>
        <w:bookmarkEnd w:id="2008"/>
      </w:ins>
    </w:p>
    <w:p w:rsidR="0072470C" w:rsidRDefault="0072470C" w:rsidP="0072470C">
      <w:pPr>
        <w:pStyle w:val="ArticleCommentary"/>
        <w:rPr>
          <w:ins w:id="2010" w:author="Brian Hunt" w:date="2011-11-06T14:48:00Z"/>
          <w:shd w:val="clear" w:color="auto" w:fill="FFFFFF"/>
        </w:rPr>
      </w:pPr>
      <w:ins w:id="2011" w:author="Brian Hunt" w:date="2011-11-06T14:48:00Z">
        <w:r>
          <w:rPr>
            <w:shd w:val="clear" w:color="auto" w:fill="FFFFFF"/>
          </w:rPr>
          <w:t>See e.g. Part XII of the ICC; see also WTO DSB</w:t>
        </w:r>
      </w:ins>
    </w:p>
    <w:p w:rsidR="00231DFF" w:rsidRDefault="007242B6" w:rsidP="007335F3">
      <w:pPr>
        <w:spacing w:line="276" w:lineRule="auto"/>
        <w:rPr>
          <w:ins w:id="2012" w:author="Brian Hunt" w:date="2011-11-06T14:48:00Z"/>
          <w:rFonts w:asciiTheme="minorHAnsi" w:eastAsia="Times New Roman" w:hAnsiTheme="minorHAnsi" w:cs="Arial"/>
          <w:b/>
          <w:color w:val="000000" w:themeColor="text1"/>
          <w:shd w:val="clear" w:color="auto" w:fill="FFFFFF"/>
        </w:rPr>
      </w:pPr>
      <w:ins w:id="2013" w:author="Brian Hunt" w:date="2011-11-06T14:48:00Z">
        <w:r w:rsidRPr="00497EC6">
          <w:rPr>
            <w:rFonts w:asciiTheme="minorHAnsi" w:eastAsia="Times New Roman" w:hAnsiTheme="minorHAnsi" w:cs="Arial"/>
            <w:color w:val="000000" w:themeColor="text1"/>
            <w:shd w:val="clear" w:color="auto" w:fill="FFFFFF"/>
          </w:rPr>
          <w:t>- UN/</w:t>
        </w:r>
        <w:proofErr w:type="spellStart"/>
        <w:r w:rsidRPr="00497EC6">
          <w:rPr>
            <w:rFonts w:asciiTheme="minorHAnsi" w:eastAsia="Times New Roman" w:hAnsiTheme="minorHAnsi" w:cs="Arial"/>
            <w:color w:val="000000" w:themeColor="text1"/>
            <w:shd w:val="clear" w:color="auto" w:fill="FFFFFF"/>
          </w:rPr>
          <w:t>imf</w:t>
        </w:r>
        <w:proofErr w:type="spellEnd"/>
        <w:r w:rsidRPr="00497EC6">
          <w:rPr>
            <w:rFonts w:asciiTheme="minorHAnsi" w:eastAsia="Times New Roman" w:hAnsiTheme="minorHAnsi" w:cs="Arial"/>
            <w:color w:val="000000" w:themeColor="text1"/>
            <w:shd w:val="clear" w:color="auto" w:fill="FFFFFF"/>
          </w:rPr>
          <w:t>/</w:t>
        </w:r>
        <w:proofErr w:type="spellStart"/>
        <w:r w:rsidRPr="00497EC6">
          <w:rPr>
            <w:rFonts w:asciiTheme="minorHAnsi" w:eastAsia="Times New Roman" w:hAnsiTheme="minorHAnsi" w:cs="Arial"/>
            <w:color w:val="000000" w:themeColor="text1"/>
            <w:shd w:val="clear" w:color="auto" w:fill="FFFFFF"/>
          </w:rPr>
          <w:t>wb</w:t>
        </w:r>
        <w:proofErr w:type="spellEnd"/>
        <w:r w:rsidRPr="00497EC6">
          <w:rPr>
            <w:rFonts w:asciiTheme="minorHAnsi" w:eastAsia="Times New Roman" w:hAnsiTheme="minorHAnsi" w:cs="Arial"/>
            <w:color w:val="000000" w:themeColor="text1"/>
            <w:shd w:val="clear" w:color="auto" w:fill="FFFFFF"/>
          </w:rPr>
          <w:br/>
          <w:t>- filing fee</w:t>
        </w:r>
        <w:r w:rsidRPr="00497EC6">
          <w:rPr>
            <w:rFonts w:asciiTheme="minorHAnsi" w:eastAsia="Times New Roman" w:hAnsiTheme="minorHAnsi" w:cs="Arial"/>
            <w:color w:val="000000" w:themeColor="text1"/>
            <w:shd w:val="clear" w:color="auto" w:fill="FFFFFF"/>
          </w:rPr>
          <w:br/>
          <w:t xml:space="preserve">-  standing fee: % for position / class w / counsel - monetize cost of distinguishing arguments to </w:t>
        </w:r>
        <w:proofErr w:type="spellStart"/>
        <w:r w:rsidRPr="00497EC6">
          <w:rPr>
            <w:rFonts w:asciiTheme="minorHAnsi" w:eastAsia="Times New Roman" w:hAnsiTheme="minorHAnsi" w:cs="Arial"/>
            <w:color w:val="000000" w:themeColor="text1"/>
            <w:shd w:val="clear" w:color="auto" w:fill="FFFFFF"/>
          </w:rPr>
          <w:t>disincentivize</w:t>
        </w:r>
        <w:proofErr w:type="spellEnd"/>
        <w:r w:rsidRPr="00497EC6">
          <w:rPr>
            <w:rFonts w:asciiTheme="minorHAnsi" w:eastAsia="Times New Roman" w:hAnsiTheme="minorHAnsi" w:cs="Arial"/>
            <w:color w:val="000000" w:themeColor="text1"/>
            <w:shd w:val="clear" w:color="auto" w:fill="FFFFFF"/>
          </w:rPr>
          <w:t xml:space="preserve"> delay and debate</w:t>
        </w:r>
        <w:r w:rsidRPr="00497EC6">
          <w:rPr>
            <w:rFonts w:asciiTheme="minorHAnsi" w:eastAsia="Times New Roman" w:hAnsiTheme="minorHAnsi" w:cs="Arial"/>
            <w:color w:val="000000" w:themeColor="text1"/>
            <w:shd w:val="clear" w:color="auto" w:fill="FFFFFF"/>
          </w:rPr>
          <w:br/>
          <w:t>- state contributions</w:t>
        </w:r>
        <w:r w:rsidRPr="00497EC6">
          <w:rPr>
            <w:rFonts w:asciiTheme="minorHAnsi" w:eastAsia="Times New Roman" w:hAnsiTheme="minorHAnsi" w:cs="Arial"/>
            <w:color w:val="000000" w:themeColor="text1"/>
            <w:shd w:val="clear" w:color="auto" w:fill="FFFFFF"/>
          </w:rPr>
          <w:br/>
        </w:r>
      </w:ins>
    </w:p>
    <w:p w:rsidR="007242B6" w:rsidRPr="00497EC6" w:rsidRDefault="00231DFF" w:rsidP="00845501">
      <w:pPr>
        <w:pStyle w:val="Heading2"/>
        <w:rPr>
          <w:ins w:id="2014" w:author="Brian Hunt" w:date="2011-11-06T14:48:00Z"/>
        </w:rPr>
      </w:pPr>
      <w:bookmarkStart w:id="2015" w:name="_Toc182209988"/>
      <w:ins w:id="2016" w:author="Brian Hunt" w:date="2011-11-06T14:48:00Z">
        <w:r>
          <w:t>F</w:t>
        </w:r>
        <w:r w:rsidR="007242B6" w:rsidRPr="00497EC6">
          <w:t>inal clause</w:t>
        </w:r>
        <w:r w:rsidR="00177EC7">
          <w:t>s</w:t>
        </w:r>
        <w:bookmarkEnd w:id="2015"/>
      </w:ins>
    </w:p>
    <w:p w:rsidR="009E08D4" w:rsidRPr="00497EC6" w:rsidRDefault="009F63BB" w:rsidP="009F63BB">
      <w:pPr>
        <w:pStyle w:val="ArticleCommentary"/>
      </w:pPr>
      <w:ins w:id="2017" w:author="Brian Hunt" w:date="2011-11-06T14:48:00Z">
        <w:r>
          <w:t xml:space="preserve">See </w:t>
        </w:r>
        <w:proofErr w:type="spellStart"/>
        <w:r>
          <w:t>eg</w:t>
        </w:r>
        <w:proofErr w:type="spellEnd"/>
        <w:r>
          <w:t xml:space="preserve"> Final Clauses of ICSID/ICC</w:t>
        </w:r>
      </w:ins>
    </w:p>
    <w:sectPr w:rsidR="009E08D4" w:rsidRPr="00497EC6" w:rsidSect="004D7C20">
      <w:footerReference w:type="even" r:id="rId13"/>
      <w:footerReference w:type="default" r:id="rId14"/>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9" w:author="Michael Waibel" w:date="2011-11-13T13:49:00Z" w:initials="mww">
    <w:p w:rsidR="004F1EEE" w:rsidRDefault="004F1EEE">
      <w:pPr>
        <w:pStyle w:val="CommentText"/>
        <w:rPr>
          <w:lang w:val="de-DE"/>
        </w:rPr>
      </w:pPr>
      <w:r>
        <w:rPr>
          <w:rStyle w:val="CommentReference"/>
        </w:rPr>
        <w:annotationRef/>
      </w:r>
      <w:r w:rsidR="00DB6204">
        <w:t xml:space="preserve">We </w:t>
      </w:r>
      <w:r w:rsidR="00DB6204">
        <w:t xml:space="preserve">should choose either court or tribunal, and stick with one. I chose tribunal and replaced all instances of </w:t>
      </w:r>
      <w:r w:rsidR="00DB6204" w:rsidRPr="004F1EEE">
        <w:rPr>
          <w:lang w:val="en-GB"/>
        </w:rPr>
        <w:t xml:space="preserve">"court" with tribunal. </w:t>
      </w:r>
    </w:p>
    <w:p w:rsidR="004F1EEE" w:rsidRDefault="004F1EEE">
      <w:pPr>
        <w:pStyle w:val="CommentText"/>
        <w:rPr>
          <w:lang w:val="de-DE"/>
        </w:rPr>
      </w:pPr>
    </w:p>
    <w:p w:rsidR="004F1EEE" w:rsidRPr="004F1EEE" w:rsidRDefault="00DB6204">
      <w:pPr>
        <w:pStyle w:val="CommentText"/>
        <w:rPr>
          <w:lang w:val="en-GB"/>
        </w:rPr>
      </w:pPr>
      <w:r w:rsidRPr="004F1EEE">
        <w:rPr>
          <w:lang w:val="en-GB"/>
        </w:rPr>
        <w:t>Possible alternative names are "Tribunal for International Financial Administration" or "Tribunal for</w:t>
      </w:r>
      <w:r w:rsidRPr="004F1EEE">
        <w:rPr>
          <w:lang w:val="en-GB"/>
        </w:rPr>
        <w:t xml:space="preserve"> International Lending". The current </w:t>
      </w:r>
      <w:proofErr w:type="spellStart"/>
      <w:r>
        <w:rPr>
          <w:lang w:val="de-DE"/>
        </w:rPr>
        <w:t>name</w:t>
      </w:r>
      <w:proofErr w:type="spellEnd"/>
      <w:r>
        <w:rPr>
          <w:lang w:val="de-DE"/>
        </w:rPr>
        <w:t xml:space="preserve"> </w:t>
      </w:r>
      <w:proofErr w:type="spellStart"/>
      <w:r>
        <w:rPr>
          <w:lang w:val="de-DE"/>
        </w:rPr>
        <w:t>is</w:t>
      </w:r>
      <w:proofErr w:type="spellEnd"/>
      <w:r>
        <w:rPr>
          <w:lang w:val="de-DE"/>
        </w:rPr>
        <w:t xml:space="preserve"> a </w:t>
      </w:r>
      <w:proofErr w:type="spellStart"/>
      <w:r>
        <w:rPr>
          <w:lang w:val="de-DE"/>
        </w:rPr>
        <w:t>bit</w:t>
      </w:r>
      <w:proofErr w:type="spellEnd"/>
      <w:r>
        <w:rPr>
          <w:lang w:val="de-DE"/>
        </w:rPr>
        <w:t xml:space="preserve"> </w:t>
      </w:r>
      <w:proofErr w:type="spellStart"/>
      <w:r>
        <w:rPr>
          <w:lang w:val="de-DE"/>
        </w:rPr>
        <w:t>long</w:t>
      </w:r>
      <w:proofErr w:type="spellEnd"/>
      <w:r>
        <w:rPr>
          <w:lang w:val="de-DE"/>
        </w:rPr>
        <w:t xml:space="preserve">. </w:t>
      </w:r>
    </w:p>
  </w:comment>
  <w:comment w:id="113" w:author="Michael Waibel" w:date="2011-11-13T13:50:00Z" w:initials="mww">
    <w:p w:rsidR="004F1EEE" w:rsidRDefault="004F1EEE">
      <w:pPr>
        <w:pStyle w:val="CommentText"/>
      </w:pPr>
      <w:r>
        <w:rPr>
          <w:rStyle w:val="CommentReference"/>
        </w:rPr>
        <w:annotationRef/>
      </w:r>
      <w:r w:rsidR="00DB6204">
        <w:t xml:space="preserve">we </w:t>
      </w:r>
    </w:p>
  </w:comment>
  <w:comment w:id="120" w:author="Brian Hunt" w:date="2011-11-06T13:26:00Z" w:initials="BH">
    <w:p w:rsidR="008C2697" w:rsidRDefault="008C2697">
      <w:pPr>
        <w:pStyle w:val="CommentText"/>
      </w:pPr>
      <w:r>
        <w:rPr>
          <w:rStyle w:val="CommentReference"/>
        </w:rPr>
        <w:annotationRef/>
      </w:r>
      <w:r>
        <w:t xml:space="preserve">I spent a couple hours adding a rather accurate and concise section here, but alas it was lost to Microsoft Word and I cannot remember what I had written. </w:t>
      </w:r>
    </w:p>
  </w:comment>
  <w:comment w:id="123" w:author="Michael Waibel" w:date="2011-10-15T14:06:00Z" w:initials="mww">
    <w:p w:rsidR="00204C9E" w:rsidRDefault="00204C9E">
      <w:pPr>
        <w:pStyle w:val="CommentText"/>
      </w:pPr>
      <w:r>
        <w:rPr>
          <w:rStyle w:val="CommentReference"/>
        </w:rPr>
        <w:annotationRef/>
      </w:r>
      <w:proofErr w:type="spellStart"/>
      <w:r>
        <w:t>Lets</w:t>
      </w:r>
      <w:proofErr w:type="spellEnd"/>
      <w:r>
        <w:t xml:space="preserve"> be more specific. </w:t>
      </w:r>
    </w:p>
  </w:comment>
  <w:comment w:id="126" w:author="Michael Waibel" w:date="2011-10-15T14:06:00Z" w:initials="mww">
    <w:p w:rsidR="00204C9E" w:rsidRDefault="00204C9E">
      <w:pPr>
        <w:pStyle w:val="CommentText"/>
      </w:pPr>
      <w:r>
        <w:rPr>
          <w:rStyle w:val="CommentReference"/>
        </w:rPr>
        <w:annotationRef/>
      </w:r>
      <w:r>
        <w:t xml:space="preserve">I would be good to avoid the term hold-out throughout. </w:t>
      </w:r>
    </w:p>
  </w:comment>
  <w:comment w:id="158" w:author="Michael Waibel" w:date="2011-10-18T23:27:00Z" w:initials="mww">
    <w:p w:rsidR="00F37741" w:rsidRDefault="00F37741" w:rsidP="00F37741">
      <w:pPr>
        <w:pStyle w:val="CommentText"/>
      </w:pPr>
      <w:r>
        <w:rPr>
          <w:rStyle w:val="CommentReference"/>
        </w:rPr>
        <w:annotationRef/>
      </w:r>
      <w:r>
        <w:t xml:space="preserve">This would seem to be particularly relevant, because there seems a modicum of political control - the DSB being a body with representatives of the state parties. </w:t>
      </w:r>
    </w:p>
  </w:comment>
  <w:comment w:id="591" w:author="Brian Hunt" w:date="2011-11-06T10:30:00Z" w:initials="BH">
    <w:p w:rsidR="008C2697" w:rsidRDefault="008C2697">
      <w:pPr>
        <w:pStyle w:val="CommentText"/>
      </w:pPr>
      <w:r>
        <w:rPr>
          <w:rStyle w:val="CommentReference"/>
        </w:rPr>
        <w:annotationRef/>
      </w:r>
      <w:r>
        <w:t>I’m doubt this reference is appropriate in the treaty text, but it’s easier to delete it than add it again …</w:t>
      </w:r>
    </w:p>
  </w:comment>
  <w:comment w:id="636" w:author="Michael Waibel" w:date="2011-10-15T14:06:00Z" w:initials="mww">
    <w:p w:rsidR="00204C9E" w:rsidRDefault="00204C9E">
      <w:pPr>
        <w:pStyle w:val="CommentText"/>
      </w:pPr>
      <w:r>
        <w:rPr>
          <w:rStyle w:val="CommentReference"/>
        </w:rPr>
        <w:annotationRef/>
      </w:r>
      <w:r>
        <w:t xml:space="preserve">ambitious - not sure any process can manage to do that - perhaps only limit the loss of confidence. this should be positively formulated, as benefits to states, instead of harm, and then maintain confidence, continued provision of essential services etc. </w:t>
      </w:r>
    </w:p>
  </w:comment>
  <w:comment w:id="646" w:author="Michael Waibel" w:date="2011-10-15T14:06:00Z" w:initials="mww">
    <w:p w:rsidR="00204C9E" w:rsidRDefault="00204C9E">
      <w:pPr>
        <w:pStyle w:val="CommentText"/>
      </w:pPr>
      <w:r>
        <w:rPr>
          <w:rStyle w:val="CommentReference"/>
        </w:rPr>
        <w:annotationRef/>
      </w:r>
      <w:r>
        <w:t xml:space="preserve">Fine, but does not seem to correspond to the text above. </w:t>
      </w:r>
    </w:p>
  </w:comment>
  <w:comment w:id="651" w:author="Michael Waibel" w:date="2011-10-15T14:06:00Z" w:initials="mww">
    <w:p w:rsidR="00204C9E" w:rsidRDefault="00204C9E">
      <w:pPr>
        <w:pStyle w:val="CommentText"/>
      </w:pPr>
      <w:r>
        <w:rPr>
          <w:rStyle w:val="CommentReference"/>
        </w:rPr>
        <w:annotationRef/>
      </w:r>
      <w:r>
        <w:t xml:space="preserve">Fine, but does not seem related to contagion. </w:t>
      </w:r>
    </w:p>
  </w:comment>
  <w:comment w:id="657" w:author="Michael Waibel" w:date="2011-10-15T14:06:00Z" w:initials="mww">
    <w:p w:rsidR="00204C9E" w:rsidRDefault="00204C9E">
      <w:pPr>
        <w:pStyle w:val="CommentText"/>
      </w:pPr>
      <w:r>
        <w:rPr>
          <w:rStyle w:val="CommentReference"/>
        </w:rPr>
        <w:annotationRef/>
      </w:r>
      <w:r>
        <w:t xml:space="preserve">we should not open this can of worms. </w:t>
      </w:r>
    </w:p>
  </w:comment>
  <w:comment w:id="673" w:author="Michael Waibel" w:date="2011-10-15T14:06:00Z" w:initials="mww">
    <w:p w:rsidR="00204C9E" w:rsidRDefault="00204C9E">
      <w:pPr>
        <w:pStyle w:val="CommentText"/>
      </w:pPr>
      <w:r>
        <w:rPr>
          <w:rStyle w:val="CommentReference"/>
        </w:rPr>
        <w:annotationRef/>
      </w:r>
      <w:r>
        <w:t xml:space="preserve">I wonder what to do with this - unlike a hundred years ago, the risk of use of force to enforce sovereign debt is remote. Better probably to include a sentence in the preamble that reiterates that under the UN Charter, and earlier the Drago-Porter Convention, sovereign defaults can only be settled by peaceful means, to which this Treaty makes an important contribution. </w:t>
      </w:r>
    </w:p>
  </w:comment>
  <w:comment w:id="683" w:author="Michael Waibel" w:date="2011-10-22T16:34:00Z" w:initials="mww">
    <w:p w:rsidR="008C2697" w:rsidRDefault="008C2697" w:rsidP="008717AE">
      <w:pPr>
        <w:pStyle w:val="CommentText"/>
      </w:pPr>
      <w:r>
        <w:rPr>
          <w:rStyle w:val="CommentReference"/>
        </w:rPr>
        <w:annotationRef/>
      </w:r>
      <w:r>
        <w:t xml:space="preserve">how exactly do you use "bankruptcy" and "insolvency"? </w:t>
      </w:r>
    </w:p>
  </w:comment>
  <w:comment w:id="684" w:author="Michael Waibel" w:date="2011-10-15T14:06:00Z" w:initials="mww">
    <w:p w:rsidR="00204C9E" w:rsidRDefault="00204C9E">
      <w:pPr>
        <w:pStyle w:val="CommentText"/>
      </w:pPr>
      <w:r>
        <w:rPr>
          <w:rStyle w:val="CommentReference"/>
        </w:rPr>
        <w:annotationRef/>
      </w:r>
      <w:r>
        <w:t xml:space="preserve">how exactly do you use "bankruptcy" and "insolvency"? </w:t>
      </w:r>
    </w:p>
  </w:comment>
  <w:comment w:id="685" w:author="Brian Hunt" w:date="2011-11-02T20:29:00Z" w:initials="BH">
    <w:p w:rsidR="008C2697" w:rsidRDefault="008C2697" w:rsidP="008717AE">
      <w:pPr>
        <w:pStyle w:val="CommentText"/>
      </w:pPr>
      <w:r>
        <w:rPr>
          <w:rStyle w:val="CommentReference"/>
        </w:rPr>
        <w:annotationRef/>
      </w:r>
      <w:r>
        <w:t xml:space="preserve">I use “insolvency” to refer to a state of financial calamity that cannot be escaped by the state absent some sort of intervention (though there's no objective test for this right now); I use "bankruptcy" to refer to debtor and creditor rights that </w:t>
      </w:r>
      <w:proofErr w:type="spellStart"/>
      <w:r>
        <w:t>crystalize</w:t>
      </w:r>
      <w:proofErr w:type="spellEnd"/>
      <w:r>
        <w:t xml:space="preserve"> as of a legal declaration. I think "principles of insolvency" may be better here. </w:t>
      </w:r>
    </w:p>
  </w:comment>
  <w:comment w:id="722" w:author="Michael Waibel" w:date="2011-11-13T13:47:00Z" w:initials="mww">
    <w:p w:rsidR="00204C9E" w:rsidRDefault="00204C9E">
      <w:pPr>
        <w:pStyle w:val="CommentText"/>
      </w:pPr>
      <w:r>
        <w:rPr>
          <w:rStyle w:val="CommentReference"/>
        </w:rPr>
        <w:annotationRef/>
      </w:r>
      <w:r>
        <w:t xml:space="preserve">Tribunal? We may also want to think about not just referring to the end game in the name of the </w:t>
      </w:r>
      <w:r w:rsidR="00664DDC">
        <w:t>tribunal</w:t>
      </w:r>
      <w:r>
        <w:t xml:space="preserve">, i.e. bankruptcy, but whether a name such as "sovereign debt tribunal" may be more appropriate. </w:t>
      </w:r>
    </w:p>
  </w:comment>
  <w:comment w:id="726" w:author="Michael Waibel" w:date="2011-10-15T14:06:00Z" w:initials="mww">
    <w:p w:rsidR="00204C9E" w:rsidRDefault="00204C9E">
      <w:pPr>
        <w:pStyle w:val="CommentText"/>
      </w:pPr>
      <w:r>
        <w:rPr>
          <w:rStyle w:val="CommentReference"/>
        </w:rPr>
        <w:annotationRef/>
      </w:r>
      <w:r>
        <w:t xml:space="preserve">this should probably come earlier. </w:t>
      </w:r>
    </w:p>
  </w:comment>
  <w:comment w:id="753" w:author="Michael Waibel" w:date="2011-10-15T14:06:00Z" w:initials="mww">
    <w:p w:rsidR="00204C9E" w:rsidRDefault="00204C9E">
      <w:pPr>
        <w:pStyle w:val="CommentText"/>
      </w:pPr>
      <w:r>
        <w:rPr>
          <w:rStyle w:val="CommentReference"/>
        </w:rPr>
        <w:annotationRef/>
      </w:r>
      <w:r>
        <w:t xml:space="preserve">good though we need to think about whether the chief Judge should be given these powers alone. </w:t>
      </w:r>
    </w:p>
  </w:comment>
  <w:comment w:id="769" w:author="Michael Waibel" w:date="2011-10-15T14:06:00Z" w:initials="mww">
    <w:p w:rsidR="00204C9E" w:rsidRDefault="00204C9E">
      <w:pPr>
        <w:pStyle w:val="CommentText"/>
      </w:pPr>
      <w:r>
        <w:rPr>
          <w:rStyle w:val="CommentReference"/>
        </w:rPr>
        <w:annotationRef/>
      </w:r>
      <w:r>
        <w:t xml:space="preserve">This seems unnecessary since the title of the treaty is exactly the same. </w:t>
      </w:r>
    </w:p>
  </w:comment>
  <w:comment w:id="802" w:author="Michael Waibel" w:date="2011-10-15T14:06:00Z" w:initials="mww">
    <w:p w:rsidR="00204C9E" w:rsidRDefault="00204C9E">
      <w:pPr>
        <w:pStyle w:val="CommentText"/>
      </w:pPr>
      <w:r>
        <w:rPr>
          <w:rStyle w:val="CommentReference"/>
        </w:rPr>
        <w:annotationRef/>
      </w:r>
      <w:r>
        <w:t xml:space="preserve">Bankrupt has a more negative connotation than insolvent, at least in some </w:t>
      </w:r>
      <w:proofErr w:type="spellStart"/>
      <w:r>
        <w:t>jurisdicitons</w:t>
      </w:r>
      <w:proofErr w:type="spellEnd"/>
      <w:r>
        <w:t xml:space="preserve">. </w:t>
      </w:r>
    </w:p>
  </w:comment>
  <w:comment w:id="823" w:author="Michael Waibel" w:date="2011-10-15T14:06:00Z" w:initials="mww">
    <w:p w:rsidR="00204C9E" w:rsidRDefault="00204C9E">
      <w:pPr>
        <w:pStyle w:val="CommentText"/>
      </w:pPr>
      <w:r>
        <w:rPr>
          <w:rStyle w:val="CommentReference"/>
        </w:rPr>
        <w:annotationRef/>
      </w:r>
      <w:r>
        <w:t xml:space="preserve">seems to broad - there should be, at the very least, a payment obligation on behalf of the state. </w:t>
      </w:r>
    </w:p>
  </w:comment>
  <w:comment w:id="874" w:author="Michael Waibel" w:date="2011-10-15T14:06:00Z" w:initials="mww">
    <w:p w:rsidR="00204C9E" w:rsidRDefault="00204C9E">
      <w:pPr>
        <w:pStyle w:val="CommentText"/>
      </w:pPr>
      <w:r>
        <w:rPr>
          <w:rStyle w:val="CommentReference"/>
        </w:rPr>
        <w:annotationRef/>
      </w:r>
      <w:r>
        <w:t>?</w:t>
      </w:r>
    </w:p>
  </w:comment>
  <w:comment w:id="877" w:author="Michael Waibel" w:date="2011-10-15T14:06:00Z" w:initials="mww">
    <w:p w:rsidR="00204C9E" w:rsidRDefault="00204C9E">
      <w:pPr>
        <w:pStyle w:val="CommentText"/>
      </w:pPr>
      <w:r>
        <w:rPr>
          <w:rStyle w:val="CommentReference"/>
        </w:rPr>
        <w:annotationRef/>
      </w:r>
      <w:r>
        <w:t xml:space="preserve">would seem to cover legal counsel, for instance. how about something along the lines of "legal interest in a financial claim against a member state". </w:t>
      </w:r>
    </w:p>
  </w:comment>
  <w:comment w:id="912" w:author="Michael Waibel" w:date="2011-10-15T14:06:00Z" w:initials="mww">
    <w:p w:rsidR="00204C9E" w:rsidRDefault="00204C9E">
      <w:pPr>
        <w:pStyle w:val="CommentText"/>
      </w:pPr>
      <w:r>
        <w:rPr>
          <w:rStyle w:val="CommentReference"/>
        </w:rPr>
        <w:annotationRef/>
      </w:r>
      <w:r>
        <w:t>should the Directions of the Chief Judge (for management) be part of the law?</w:t>
      </w:r>
    </w:p>
  </w:comment>
  <w:comment w:id="967" w:author="Michael Waibel" w:date="2011-10-15T14:06:00Z" w:initials="mww">
    <w:p w:rsidR="00204C9E" w:rsidRDefault="00204C9E">
      <w:pPr>
        <w:pStyle w:val="CommentText"/>
      </w:pPr>
      <w:r>
        <w:rPr>
          <w:rStyle w:val="CommentReference"/>
        </w:rPr>
        <w:annotationRef/>
      </w:r>
      <w:r>
        <w:t xml:space="preserve">signatory typically refers to a state that has signed the treaty. </w:t>
      </w:r>
    </w:p>
  </w:comment>
  <w:comment w:id="997" w:author="Michael Waibel" w:date="2011-10-15T14:06:00Z" w:initials="mww">
    <w:p w:rsidR="00204C9E" w:rsidRDefault="00204C9E">
      <w:pPr>
        <w:pStyle w:val="CommentText"/>
      </w:pPr>
      <w:r>
        <w:rPr>
          <w:rStyle w:val="CommentReference"/>
        </w:rPr>
        <w:annotationRef/>
      </w:r>
      <w:r>
        <w:t>We could draw on the ICC Statute, what do you think?</w:t>
      </w:r>
    </w:p>
  </w:comment>
  <w:comment w:id="1003" w:author="Michael Waibel" w:date="2011-10-15T14:06:00Z" w:initials="mww">
    <w:p w:rsidR="00204C9E" w:rsidRDefault="00204C9E">
      <w:pPr>
        <w:pStyle w:val="CommentText"/>
      </w:pPr>
      <w:r>
        <w:rPr>
          <w:rStyle w:val="CommentReference"/>
        </w:rPr>
        <w:annotationRef/>
      </w:r>
    </w:p>
  </w:comment>
  <w:comment w:id="1004" w:author="Michael Waibel" w:date="2011-10-15T14:06:00Z" w:initials="mww">
    <w:p w:rsidR="00204C9E" w:rsidRDefault="00204C9E">
      <w:pPr>
        <w:pStyle w:val="CommentText"/>
      </w:pPr>
      <w:r>
        <w:rPr>
          <w:rStyle w:val="CommentReference"/>
        </w:rPr>
        <w:annotationRef/>
      </w:r>
      <w:r>
        <w:t xml:space="preserve">I suggest we put this elsewhere, such as in the Rules, so it is easier to change. </w:t>
      </w:r>
    </w:p>
  </w:comment>
  <w:comment w:id="1007" w:author="Brian Hunt" w:date="2011-11-06T13:38:00Z" w:initials="BH">
    <w:p w:rsidR="008C2697" w:rsidRDefault="008C2697">
      <w:pPr>
        <w:pStyle w:val="CommentText"/>
      </w:pPr>
      <w:r>
        <w:rPr>
          <w:rStyle w:val="CommentReference"/>
        </w:rPr>
        <w:annotationRef/>
      </w:r>
      <w:r>
        <w:t>It seems we are dividing the world by continent; Iceland may serve NA and Western Europe; perhaps we should have 4 seats, one in NA, one in Europe.</w:t>
      </w:r>
    </w:p>
  </w:comment>
  <w:comment w:id="1012" w:author="Michael Waibel" w:date="2011-10-15T14:06:00Z" w:initials="mww">
    <w:p w:rsidR="00204C9E" w:rsidRDefault="00204C9E">
      <w:pPr>
        <w:pStyle w:val="CommentText"/>
      </w:pPr>
      <w:r>
        <w:rPr>
          <w:rStyle w:val="CommentReference"/>
        </w:rPr>
        <w:annotationRef/>
      </w:r>
      <w:r>
        <w:t xml:space="preserve">I would avoid this term, which may sound derogatory (though it is of course widely used in the Eurozone today, but often with a negative connotation). </w:t>
      </w:r>
    </w:p>
  </w:comment>
  <w:comment w:id="1013" w:author="Michael Waibel" w:date="2011-10-15T14:06:00Z" w:initials="mww">
    <w:p w:rsidR="00204C9E" w:rsidRDefault="00204C9E">
      <w:pPr>
        <w:pStyle w:val="CommentText"/>
      </w:pPr>
      <w:r>
        <w:rPr>
          <w:rStyle w:val="CommentReference"/>
        </w:rPr>
        <w:annotationRef/>
      </w:r>
      <w:r>
        <w:t xml:space="preserve">I would also take out this reference - as it would suggest that other countries are not candidates because their populations are not highly educated. Given that the judges will have to be recruited on a representative basis, it would seem, if anything, to matter only on the margin whether the population in the seat countries was "highly educated". </w:t>
      </w:r>
    </w:p>
  </w:comment>
  <w:comment w:id="1014" w:author="Michael Waibel" w:date="2011-10-15T14:06:00Z" w:initials="mww">
    <w:p w:rsidR="00204C9E" w:rsidRDefault="00204C9E">
      <w:pPr>
        <w:pStyle w:val="CommentText"/>
      </w:pPr>
      <w:r>
        <w:rPr>
          <w:rStyle w:val="CommentReference"/>
        </w:rPr>
        <w:annotationRef/>
      </w:r>
      <w:r>
        <w:t xml:space="preserve">I also do not think this is a big issue. You want stability and perhaps neutrality, from that perspective Singapore is a good choice. </w:t>
      </w:r>
    </w:p>
  </w:comment>
  <w:comment w:id="1017" w:author="Michael Waibel" w:date="2011-10-15T14:06:00Z" w:initials="mww">
    <w:p w:rsidR="00204C9E" w:rsidRDefault="00204C9E">
      <w:pPr>
        <w:pStyle w:val="CommentText"/>
      </w:pPr>
      <w:r>
        <w:rPr>
          <w:rStyle w:val="CommentReference"/>
        </w:rPr>
        <w:annotationRef/>
      </w:r>
      <w:r>
        <w:t xml:space="preserve">it would need to be funded by all member states jointly, so the host country does not have a special place. </w:t>
      </w:r>
    </w:p>
  </w:comment>
  <w:comment w:id="1022" w:author="Brian Hunt" w:date="2011-11-06T13:37:00Z" w:initials="BH">
    <w:p w:rsidR="008C2697" w:rsidRDefault="008C2697">
      <w:pPr>
        <w:pStyle w:val="CommentText"/>
      </w:pPr>
      <w:r>
        <w:rPr>
          <w:rStyle w:val="CommentReference"/>
        </w:rPr>
        <w:annotationRef/>
      </w:r>
      <w:r>
        <w:t>What do you think could go in the Rules (now Wills)?</w:t>
      </w:r>
    </w:p>
  </w:comment>
  <w:comment w:id="1025" w:author="Michael Waibel" w:date="2011-10-22T17:31:00Z" w:initials="mww">
    <w:p w:rsidR="008C2697" w:rsidRDefault="008C2697" w:rsidP="00EA4820">
      <w:pPr>
        <w:pStyle w:val="CommentText"/>
      </w:pPr>
      <w:r>
        <w:rPr>
          <w:rStyle w:val="CommentReference"/>
        </w:rPr>
        <w:annotationRef/>
      </w:r>
      <w:r>
        <w:t xml:space="preserve">I suggest we put this elsewhere, such as in the Rules, so it is easier to change. </w:t>
      </w:r>
    </w:p>
  </w:comment>
  <w:comment w:id="1028" w:author="Michael Waibel" w:date="2011-10-15T14:06:00Z" w:initials="mww">
    <w:p w:rsidR="00204C9E" w:rsidRDefault="00204C9E">
      <w:pPr>
        <w:pStyle w:val="CommentText"/>
      </w:pPr>
      <w:r>
        <w:rPr>
          <w:rStyle w:val="CommentReference"/>
        </w:rPr>
        <w:annotationRef/>
      </w:r>
      <w:r>
        <w:t xml:space="preserve">reformulate. </w:t>
      </w:r>
    </w:p>
  </w:comment>
  <w:comment w:id="1033" w:author="Brian Hunt" w:date="2011-11-13T13:47:00Z" w:initials="BH">
    <w:p w:rsidR="008C2697" w:rsidRDefault="008C2697">
      <w:pPr>
        <w:pStyle w:val="CommentText"/>
      </w:pPr>
      <w:r>
        <w:rPr>
          <w:rStyle w:val="CommentReference"/>
        </w:rPr>
        <w:annotationRef/>
      </w:r>
      <w:r>
        <w:t xml:space="preserve">I would like to say here, in some sense, that multiple </w:t>
      </w:r>
      <w:r w:rsidR="00664DDC">
        <w:t>Tribunal</w:t>
      </w:r>
      <w:r>
        <w:t>s shall have different perspectives, and that diversity would lead to competition of ideas – which would likely improve the discourse on the topic. It is, in a sense, an artificial degenerate marketplace for realizing the better of competitive ideas and ideologies. I’m not sure how to word this, though.</w:t>
      </w:r>
    </w:p>
  </w:comment>
  <w:comment w:id="1080" w:author="Michael Waibel" w:date="2011-10-15T14:06:00Z" w:initials="mww">
    <w:p w:rsidR="00204C9E" w:rsidRDefault="00204C9E">
      <w:pPr>
        <w:pStyle w:val="CommentText"/>
      </w:pPr>
      <w:r>
        <w:rPr>
          <w:rStyle w:val="CommentReference"/>
        </w:rPr>
        <w:annotationRef/>
      </w:r>
      <w:r>
        <w:t xml:space="preserve">I doubt that it would be appropriate to hold hearing in the affected state, as opposed to a visit by the tribunal for fact-gathering etc. </w:t>
      </w:r>
    </w:p>
  </w:comment>
  <w:comment w:id="1115" w:author="Brian Hunt" w:date="2011-11-06T10:08:00Z" w:initials="BH">
    <w:p w:rsidR="008C2697" w:rsidRDefault="008C2697" w:rsidP="00CD5389">
      <w:pPr>
        <w:pStyle w:val="CommentText"/>
      </w:pPr>
      <w:r>
        <w:rPr>
          <w:rStyle w:val="CommentReference"/>
        </w:rPr>
        <w:annotationRef/>
      </w:r>
      <w:r>
        <w:t>What do you think of the phrase “under administration” in lieu of “bankruptcy”? It may avoid the “bankruptcy” stigma; “administration” seems relatively neutral. I’ll mention this in email.</w:t>
      </w:r>
    </w:p>
  </w:comment>
  <w:comment w:id="1134" w:author="Michael Waibel" w:date="2011-10-15T14:06:00Z" w:initials="mww">
    <w:p w:rsidR="00204C9E" w:rsidRDefault="00204C9E">
      <w:pPr>
        <w:pStyle w:val="CommentText"/>
      </w:pPr>
      <w:r>
        <w:rPr>
          <w:rStyle w:val="CommentReference"/>
        </w:rPr>
        <w:annotationRef/>
      </w:r>
      <w:r>
        <w:t xml:space="preserve">Maybe for directions, but not sure for Model Rules and appeals. </w:t>
      </w:r>
    </w:p>
  </w:comment>
  <w:comment w:id="1142" w:author="Michael Waibel" w:date="2011-10-15T14:06:00Z" w:initials="mww">
    <w:p w:rsidR="00204C9E" w:rsidRDefault="00204C9E">
      <w:pPr>
        <w:pStyle w:val="CommentText"/>
      </w:pPr>
      <w:r>
        <w:rPr>
          <w:rStyle w:val="CommentReference"/>
        </w:rPr>
        <w:annotationRef/>
      </w:r>
      <w:r>
        <w:t xml:space="preserve">I doubt this would be acceptable to states for any international tribunal. </w:t>
      </w:r>
    </w:p>
  </w:comment>
  <w:comment w:id="1172" w:author="Brian Hunt" w:date="2011-11-06T10:56:00Z" w:initials="BH">
    <w:p w:rsidR="008C2697" w:rsidRDefault="008C2697">
      <w:pPr>
        <w:pStyle w:val="CommentText"/>
      </w:pPr>
      <w:r>
        <w:rPr>
          <w:rStyle w:val="CommentReference"/>
        </w:rPr>
        <w:annotationRef/>
      </w:r>
      <w:r>
        <w:t xml:space="preserve">I would consider expanding this with a reference to </w:t>
      </w:r>
      <w:proofErr w:type="spellStart"/>
      <w:r>
        <w:t>eg</w:t>
      </w:r>
      <w:proofErr w:type="spellEnd"/>
      <w:r>
        <w:t xml:space="preserve"> </w:t>
      </w:r>
      <w:r>
        <w:rPr>
          <w:i/>
        </w:rPr>
        <w:t>sui generis</w:t>
      </w:r>
      <w:r>
        <w:t xml:space="preserve"> for those issues peculiar to state insolvency about which the law is otherwise silent.</w:t>
      </w:r>
    </w:p>
  </w:comment>
  <w:comment w:id="1143" w:author="Michael Waibel" w:date="2011-11-13T13:47:00Z" w:initials="mww">
    <w:p w:rsidR="00204C9E" w:rsidRDefault="00204C9E">
      <w:pPr>
        <w:pStyle w:val="CommentText"/>
      </w:pPr>
      <w:r>
        <w:rPr>
          <w:rStyle w:val="CommentReference"/>
        </w:rPr>
        <w:annotationRef/>
      </w:r>
      <w:r>
        <w:t xml:space="preserve">Can you rewrote by drawing on the ICJ and other statutes listed in the general comments? We need to think about whether the United Nations is the best locus for the appointments. Probably some combination of the election procedures for a permanent </w:t>
      </w:r>
      <w:r w:rsidR="00664DDC">
        <w:t>tribunal</w:t>
      </w:r>
      <w:r>
        <w:t xml:space="preserve"> and an arbitral institution like the PCA would be best.  </w:t>
      </w:r>
    </w:p>
  </w:comment>
  <w:comment w:id="1224" w:author="Michael Waibel" w:date="2011-10-15T14:14:00Z" w:initials="mww">
    <w:p w:rsidR="00204C9E" w:rsidRDefault="00204C9E">
      <w:pPr>
        <w:pStyle w:val="CommentText"/>
      </w:pPr>
      <w:r>
        <w:rPr>
          <w:rStyle w:val="CommentReference"/>
        </w:rPr>
        <w:annotationRef/>
      </w:r>
      <w:r>
        <w:t xml:space="preserve">I don't quite follow. Is it not customary to have an oath only administered once, at the point in time of becoming a Judge? </w:t>
      </w:r>
    </w:p>
  </w:comment>
  <w:comment w:id="1272" w:author="Michael Waibel" w:date="2011-11-13T13:47:00Z" w:initials="mww">
    <w:p w:rsidR="00204C9E" w:rsidRDefault="00204C9E">
      <w:pPr>
        <w:pStyle w:val="CommentText"/>
      </w:pPr>
      <w:r>
        <w:rPr>
          <w:rStyle w:val="CommentReference"/>
        </w:rPr>
        <w:annotationRef/>
      </w:r>
      <w:r>
        <w:t xml:space="preserve">not sure I would give this discretion to the </w:t>
      </w:r>
      <w:r w:rsidR="00664DDC">
        <w:t>tribunal</w:t>
      </w:r>
      <w:r>
        <w:t xml:space="preserve">. </w:t>
      </w:r>
    </w:p>
  </w:comment>
  <w:comment w:id="1279" w:author="Michael Waibel" w:date="2011-11-13T13:47:00Z" w:initials="mww">
    <w:p w:rsidR="00204C9E" w:rsidRDefault="00204C9E">
      <w:pPr>
        <w:pStyle w:val="CommentText"/>
      </w:pPr>
      <w:r>
        <w:rPr>
          <w:rStyle w:val="CommentReference"/>
        </w:rPr>
        <w:annotationRef/>
      </w:r>
      <w:r>
        <w:t xml:space="preserve">the idea here is that the </w:t>
      </w:r>
      <w:r w:rsidR="00664DDC">
        <w:t>tribunal</w:t>
      </w:r>
      <w:r>
        <w:t xml:space="preserve"> would ask a national </w:t>
      </w:r>
      <w:r w:rsidR="00664DDC">
        <w:t>tribunal</w:t>
      </w:r>
      <w:r>
        <w:t xml:space="preserve"> for an opinion on a point of national law, like national </w:t>
      </w:r>
      <w:r w:rsidR="00664DDC">
        <w:t>tribunal</w:t>
      </w:r>
      <w:r>
        <w:t>s - the ECJ?</w:t>
      </w:r>
    </w:p>
  </w:comment>
  <w:comment w:id="1423" w:author="Michael Waibel" w:date="2011-10-15T14:29:00Z" w:initials="mww">
    <w:p w:rsidR="00204C9E" w:rsidRDefault="00204C9E">
      <w:pPr>
        <w:pStyle w:val="CommentText"/>
      </w:pPr>
      <w:r>
        <w:rPr>
          <w:rStyle w:val="CommentReference"/>
        </w:rPr>
        <w:annotationRef/>
      </w:r>
      <w:r>
        <w:t xml:space="preserve">Are there any precedents for such a fiction? This would seem to create further problems down the line. </w:t>
      </w:r>
    </w:p>
  </w:comment>
  <w:comment w:id="1429" w:author="Michael Waibel" w:date="2011-10-15T14:29:00Z" w:initials="mww">
    <w:p w:rsidR="00204C9E" w:rsidRDefault="00204C9E">
      <w:pPr>
        <w:pStyle w:val="CommentText"/>
      </w:pPr>
      <w:r>
        <w:rPr>
          <w:rStyle w:val="CommentReference"/>
        </w:rPr>
        <w:annotationRef/>
      </w:r>
      <w:r>
        <w:t xml:space="preserve">would be good to move into Part II. </w:t>
      </w:r>
    </w:p>
  </w:comment>
  <w:comment w:id="1713" w:author="Brian Hunt" w:date="2011-11-06T12:05:00Z" w:initials="BH">
    <w:p w:rsidR="008C2697" w:rsidRDefault="008C2697" w:rsidP="00A32F7B">
      <w:pPr>
        <w:pStyle w:val="CommentText"/>
      </w:pPr>
      <w:r>
        <w:rPr>
          <w:rStyle w:val="CommentReference"/>
        </w:rPr>
        <w:annotationRef/>
      </w:r>
      <w:r>
        <w:t>This should probably be “Panel”, which is a term we should define earlier 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204" w:rsidRDefault="00DB6204" w:rsidP="003358DF">
      <w:r>
        <w:separator/>
      </w:r>
    </w:p>
  </w:endnote>
  <w:endnote w:type="continuationSeparator" w:id="0">
    <w:p w:rsidR="00DB6204" w:rsidRDefault="00DB6204" w:rsidP="003358DF">
      <w:r>
        <w:continuationSeparator/>
      </w:r>
    </w:p>
  </w:endnote>
  <w:endnote w:type="continuationNotice" w:id="1">
    <w:p w:rsidR="00DB6204" w:rsidRDefault="00DB620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w:panose1 w:val="02020603050405020304"/>
    <w:charset w:val="00"/>
    <w:family w:val="auto"/>
    <w:pitch w:val="variable"/>
    <w:sig w:usb0="00000003" w:usb1="00000000" w:usb2="00000000" w:usb3="00000000" w:csb0="00000001" w:csb1="00000000"/>
  </w:font>
  <w:font w:name="MinionPro-Regular-Identity-H">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C9E" w:rsidRDefault="00504574" w:rsidP="001552DE">
    <w:pPr>
      <w:pStyle w:val="Footer"/>
      <w:framePr w:wrap="around" w:vAnchor="text" w:hAnchor="margin" w:xAlign="center" w:y="1"/>
      <w:rPr>
        <w:rStyle w:val="PageNumber"/>
      </w:rPr>
    </w:pPr>
    <w:r>
      <w:rPr>
        <w:rStyle w:val="PageNumber"/>
      </w:rPr>
      <w:fldChar w:fldCharType="begin"/>
    </w:r>
    <w:r w:rsidR="00204C9E">
      <w:rPr>
        <w:rStyle w:val="PageNumber"/>
      </w:rPr>
      <w:instrText xml:space="preserve">PAGE  </w:instrText>
    </w:r>
    <w:r>
      <w:rPr>
        <w:rStyle w:val="PageNumber"/>
      </w:rPr>
      <w:fldChar w:fldCharType="end"/>
    </w:r>
  </w:p>
  <w:p w:rsidR="00204C9E" w:rsidRDefault="00204C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C9E" w:rsidRDefault="00504574" w:rsidP="001552DE">
    <w:pPr>
      <w:pStyle w:val="Footer"/>
      <w:framePr w:wrap="around" w:vAnchor="text" w:hAnchor="margin" w:xAlign="center" w:y="1"/>
      <w:rPr>
        <w:rStyle w:val="PageNumber"/>
      </w:rPr>
    </w:pPr>
    <w:r>
      <w:rPr>
        <w:rStyle w:val="PageNumber"/>
      </w:rPr>
      <w:fldChar w:fldCharType="begin"/>
    </w:r>
    <w:r w:rsidR="00204C9E">
      <w:rPr>
        <w:rStyle w:val="PageNumber"/>
      </w:rPr>
      <w:instrText xml:space="preserve">PAGE  </w:instrText>
    </w:r>
    <w:r>
      <w:rPr>
        <w:rStyle w:val="PageNumber"/>
      </w:rPr>
      <w:fldChar w:fldCharType="separate"/>
    </w:r>
    <w:r w:rsidR="00664DDC">
      <w:rPr>
        <w:rStyle w:val="PageNumber"/>
        <w:noProof/>
      </w:rPr>
      <w:t>ii</w:t>
    </w:r>
    <w:r>
      <w:rPr>
        <w:rStyle w:val="PageNumber"/>
      </w:rPr>
      <w:fldChar w:fldCharType="end"/>
    </w:r>
  </w:p>
  <w:p w:rsidR="00204C9E" w:rsidRDefault="00204C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97" w:rsidRDefault="00504574" w:rsidP="00B94D74">
    <w:pPr>
      <w:pStyle w:val="Footer"/>
      <w:framePr w:wrap="around" w:vAnchor="text" w:hAnchor="margin" w:xAlign="center" w:y="1"/>
      <w:rPr>
        <w:ins w:id="2018" w:author="Brian Hunt" w:date="2011-11-06T14:48:00Z"/>
        <w:rStyle w:val="PageNumber"/>
      </w:rPr>
    </w:pPr>
    <w:ins w:id="2019" w:author="Brian Hunt" w:date="2011-11-06T14:48:00Z">
      <w:r>
        <w:rPr>
          <w:rStyle w:val="PageNumber"/>
        </w:rPr>
        <w:fldChar w:fldCharType="begin"/>
      </w:r>
      <w:r w:rsidR="008C2697">
        <w:rPr>
          <w:rStyle w:val="PageNumber"/>
        </w:rPr>
        <w:instrText xml:space="preserve">PAGE  </w:instrText>
      </w:r>
      <w:r>
        <w:rPr>
          <w:rStyle w:val="PageNumber"/>
        </w:rPr>
        <w:fldChar w:fldCharType="end"/>
      </w:r>
    </w:ins>
  </w:p>
  <w:p w:rsidR="008C2697" w:rsidRDefault="008C269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697" w:rsidRDefault="00504574" w:rsidP="00B94D74">
    <w:pPr>
      <w:pStyle w:val="Footer"/>
      <w:framePr w:wrap="around" w:vAnchor="text" w:hAnchor="margin" w:xAlign="center" w:y="1"/>
      <w:rPr>
        <w:ins w:id="2020" w:author="Brian Hunt" w:date="2011-11-06T14:48:00Z"/>
        <w:rStyle w:val="PageNumber"/>
      </w:rPr>
    </w:pPr>
    <w:ins w:id="2021" w:author="Brian Hunt" w:date="2011-11-06T14:48:00Z">
      <w:r>
        <w:rPr>
          <w:rStyle w:val="PageNumber"/>
        </w:rPr>
        <w:fldChar w:fldCharType="begin"/>
      </w:r>
      <w:r w:rsidR="008C2697">
        <w:rPr>
          <w:rStyle w:val="PageNumber"/>
        </w:rPr>
        <w:instrText xml:space="preserve">PAGE  </w:instrText>
      </w:r>
      <w:r>
        <w:rPr>
          <w:rStyle w:val="PageNumber"/>
        </w:rPr>
        <w:fldChar w:fldCharType="separate"/>
      </w:r>
    </w:ins>
    <w:r w:rsidR="004F1EEE">
      <w:rPr>
        <w:rStyle w:val="PageNumber"/>
        <w:noProof/>
      </w:rPr>
      <w:t>2</w:t>
    </w:r>
    <w:ins w:id="2022" w:author="Brian Hunt" w:date="2011-11-06T14:48:00Z">
      <w:r>
        <w:rPr>
          <w:rStyle w:val="PageNumber"/>
        </w:rPr>
        <w:fldChar w:fldCharType="end"/>
      </w:r>
    </w:ins>
  </w:p>
  <w:p w:rsidR="008C2697" w:rsidRDefault="008C26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204" w:rsidRDefault="00DB6204" w:rsidP="003358DF">
      <w:r>
        <w:separator/>
      </w:r>
    </w:p>
  </w:footnote>
  <w:footnote w:type="continuationSeparator" w:id="0">
    <w:p w:rsidR="00DB6204" w:rsidRDefault="00DB6204" w:rsidP="003358DF">
      <w:r>
        <w:continuationSeparator/>
      </w:r>
    </w:p>
  </w:footnote>
  <w:footnote w:type="continuationNotice" w:id="1">
    <w:p w:rsidR="00DB6204" w:rsidRDefault="00DB6204"/>
  </w:footnote>
  <w:footnote w:id="2">
    <w:p w:rsidR="004F1EEE" w:rsidRPr="004F1EEE" w:rsidRDefault="004F1EEE">
      <w:pPr>
        <w:pStyle w:val="FootnoteText"/>
        <w:rPr>
          <w:lang w:val="en-GB"/>
        </w:rPr>
      </w:pPr>
      <w:r>
        <w:rPr>
          <w:rStyle w:val="FootnoteReference"/>
        </w:rPr>
        <w:footnoteRef/>
      </w:r>
      <w:r>
        <w:t xml:space="preserve"> </w:t>
      </w:r>
      <w:r w:rsidRPr="00497EC6">
        <w:t>It builds on “Option C” the Interim Report of the Sovereign Insolvency Study Group (at pages 31ff), whose terms are incorporated and referred to inline below, or in the Model Rules.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148D" w:rsidRDefault="00E914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71D"/>
    <w:multiLevelType w:val="hybridMultilevel"/>
    <w:tmpl w:val="65A49D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4F53A1"/>
    <w:multiLevelType w:val="multilevel"/>
    <w:tmpl w:val="DD7A4CDC"/>
    <w:lvl w:ilvl="0">
      <w:start w:val="1"/>
      <w:numFmt w:val="decimal"/>
      <w:lvlText w:val="Article %1."/>
      <w:lvlJc w:val="left"/>
      <w:pPr>
        <w:ind w:left="0" w:firstLine="0"/>
      </w:pPr>
      <w:rPr>
        <w:rFonts w:hint="default"/>
      </w:rPr>
    </w:lvl>
    <w:lvl w:ilvl="1">
      <w:start w:val="1"/>
      <w:numFmt w:val="decimalZero"/>
      <w:isLgl/>
      <w:lvlText w:val="Article %1"/>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
    <w:nsid w:val="02EF446A"/>
    <w:multiLevelType w:val="hybridMultilevel"/>
    <w:tmpl w:val="657E27B2"/>
    <w:lvl w:ilvl="0" w:tplc="795E85D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A3078F"/>
    <w:multiLevelType w:val="hybridMultilevel"/>
    <w:tmpl w:val="6F48B5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62745F6"/>
    <w:multiLevelType w:val="multilevel"/>
    <w:tmpl w:val="53AEAB76"/>
    <w:lvl w:ilvl="0">
      <w:start w:val="1"/>
      <w:numFmt w:val="decimal"/>
      <w:lvlText w:val="Section %1."/>
      <w:lvlJc w:val="left"/>
      <w:pPr>
        <w:ind w:left="0" w:firstLine="0"/>
      </w:pPr>
      <w:rPr>
        <w:rFonts w:hint="default"/>
      </w:rPr>
    </w:lvl>
    <w:lvl w:ilvl="1">
      <w:start w:val="1"/>
      <w:numFmt w:val="decimal"/>
      <w:lvlRestart w:val="0"/>
      <w:lvlText w:val="Article %2 –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nsid w:val="0DEB2BFF"/>
    <w:multiLevelType w:val="multilevel"/>
    <w:tmpl w:val="56F8D08A"/>
    <w:lvl w:ilvl="0">
      <w:start w:val="1"/>
      <w:numFmt w:val="decimal"/>
      <w:pStyle w:val="Heading1"/>
      <w:lvlText w:val="Chapter %1:"/>
      <w:lvlJc w:val="left"/>
      <w:pPr>
        <w:tabs>
          <w:tab w:val="num" w:pos="340"/>
        </w:tabs>
        <w:ind w:left="0" w:firstLine="0"/>
      </w:pPr>
      <w:rPr>
        <w:rFonts w:hint="default"/>
      </w:rPr>
    </w:lvl>
    <w:lvl w:ilvl="1">
      <w:start w:val="1"/>
      <w:numFmt w:val="decimal"/>
      <w:pStyle w:val="Heading2"/>
      <w:suff w:val="space"/>
      <w:lvlText w:val="Part %2."/>
      <w:lvlJc w:val="left"/>
      <w:pPr>
        <w:ind w:left="720" w:hanging="720"/>
      </w:pPr>
      <w:rPr>
        <w:rFonts w:hint="default"/>
      </w:rPr>
    </w:lvl>
    <w:lvl w:ilvl="2">
      <w:start w:val="1"/>
      <w:numFmt w:val="decimal"/>
      <w:pStyle w:val="Heading3"/>
      <w:suff w:val="space"/>
      <w:lvlText w:val="Article %3 –"/>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33C1E7E"/>
    <w:multiLevelType w:val="hybridMultilevel"/>
    <w:tmpl w:val="F69A25E2"/>
    <w:lvl w:ilvl="0" w:tplc="9990C6F4">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EE1EA6"/>
    <w:multiLevelType w:val="multilevel"/>
    <w:tmpl w:val="C7C8DE84"/>
    <w:lvl w:ilvl="0">
      <w:start w:val="1"/>
      <w:numFmt w:val="decimal"/>
      <w:lvlText w:val="Section %1."/>
      <w:lvlJc w:val="left"/>
      <w:pPr>
        <w:ind w:left="0" w:firstLine="0"/>
      </w:pPr>
      <w:rPr>
        <w:rFonts w:hint="default"/>
      </w:rPr>
    </w:lvl>
    <w:lvl w:ilvl="1">
      <w:start w:val="1"/>
      <w:numFmt w:val="decimal"/>
      <w:lvlRestart w:val="0"/>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nsid w:val="16172350"/>
    <w:multiLevelType w:val="multilevel"/>
    <w:tmpl w:val="DC1848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6AF6271"/>
    <w:multiLevelType w:val="multilevel"/>
    <w:tmpl w:val="2A7652CE"/>
    <w:lvl w:ilvl="0">
      <w:start w:val="1"/>
      <w:numFmt w:val="decimal"/>
      <w:lvlText w:val="Section %1."/>
      <w:lvlJc w:val="left"/>
      <w:pPr>
        <w:ind w:left="0" w:firstLine="0"/>
      </w:pPr>
      <w:rPr>
        <w:rFonts w:hint="default"/>
      </w:rPr>
    </w:lvl>
    <w:lvl w:ilvl="1">
      <w:start w:val="1"/>
      <w:numFmt w:val="decimal"/>
      <w:lvlRestart w:val="0"/>
      <w:lvlText w:val="Article %2 –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0">
    <w:nsid w:val="1FF47CF3"/>
    <w:multiLevelType w:val="multilevel"/>
    <w:tmpl w:val="4EC43B36"/>
    <w:lvl w:ilvl="0">
      <w:start w:val="1"/>
      <w:numFmt w:val="decimal"/>
      <w:lvlText w:val="Section %1."/>
      <w:lvlJc w:val="left"/>
      <w:pPr>
        <w:ind w:left="0" w:firstLine="0"/>
      </w:pPr>
      <w:rPr>
        <w:rFonts w:hint="default"/>
      </w:rPr>
    </w:lvl>
    <w:lvl w:ilvl="1">
      <w:start w:val="1"/>
      <w:numFmt w:val="decimal"/>
      <w:lvlRestart w:val="0"/>
      <w:lvlText w:val="Article %2."/>
      <w:lvlJc w:val="left"/>
      <w:pPr>
        <w:ind w:left="1494" w:hanging="1345"/>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1">
    <w:nsid w:val="20324654"/>
    <w:multiLevelType w:val="hybridMultilevel"/>
    <w:tmpl w:val="708AC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775BA9"/>
    <w:multiLevelType w:val="hybridMultilevel"/>
    <w:tmpl w:val="F8849474"/>
    <w:lvl w:ilvl="0" w:tplc="BCE404DA">
      <w:start w:val="1"/>
      <w:numFmt w:val="decimal"/>
      <w:pStyle w:val="ListParagraph"/>
      <w:lvlText w:val="%1."/>
      <w:lvlJc w:val="left"/>
      <w:pPr>
        <w:ind w:left="794" w:hanging="397"/>
      </w:pPr>
      <w:rPr>
        <w:rFonts w:hint="default"/>
      </w:rPr>
    </w:lvl>
    <w:lvl w:ilvl="1" w:tplc="04090019">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3">
    <w:nsid w:val="267D4BC1"/>
    <w:multiLevelType w:val="multilevel"/>
    <w:tmpl w:val="DC1848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137EF1"/>
    <w:multiLevelType w:val="multilevel"/>
    <w:tmpl w:val="3FA615B4"/>
    <w:lvl w:ilvl="0">
      <w:start w:val="1"/>
      <w:numFmt w:val="decimal"/>
      <w:lvlText w:val="Section %1."/>
      <w:lvlJc w:val="left"/>
      <w:pPr>
        <w:ind w:left="0" w:firstLine="0"/>
      </w:pPr>
      <w:rPr>
        <w:rFonts w:hint="default"/>
      </w:rPr>
    </w:lvl>
    <w:lvl w:ilvl="1">
      <w:start w:val="1"/>
      <w:numFmt w:val="decimal"/>
      <w:lvlText w:val="Article %2."/>
      <w:lvlJc w:val="left"/>
      <w:pPr>
        <w:ind w:left="1494" w:hanging="92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nsid w:val="353457D7"/>
    <w:multiLevelType w:val="multilevel"/>
    <w:tmpl w:val="71D2210C"/>
    <w:lvl w:ilvl="0">
      <w:start w:val="1"/>
      <w:numFmt w:val="decimal"/>
      <w:lvlText w:val="Section %1."/>
      <w:lvlJc w:val="left"/>
      <w:pPr>
        <w:ind w:left="0" w:firstLine="0"/>
      </w:pPr>
      <w:rPr>
        <w:rFonts w:hint="default"/>
      </w:rPr>
    </w:lvl>
    <w:lvl w:ilvl="1">
      <w:start w:val="1"/>
      <w:numFmt w:val="decimal"/>
      <w:lvlText w:val="Article %2."/>
      <w:lvlJc w:val="left"/>
      <w:pPr>
        <w:ind w:left="360" w:firstLine="207"/>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nsid w:val="35460CD9"/>
    <w:multiLevelType w:val="hybridMultilevel"/>
    <w:tmpl w:val="72D006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380313"/>
    <w:multiLevelType w:val="multilevel"/>
    <w:tmpl w:val="C7C8DE84"/>
    <w:lvl w:ilvl="0">
      <w:start w:val="1"/>
      <w:numFmt w:val="decimal"/>
      <w:lvlText w:val="Section %1."/>
      <w:lvlJc w:val="left"/>
      <w:pPr>
        <w:ind w:left="0" w:firstLine="0"/>
      </w:pPr>
      <w:rPr>
        <w:rFonts w:hint="default"/>
      </w:rPr>
    </w:lvl>
    <w:lvl w:ilvl="1">
      <w:start w:val="1"/>
      <w:numFmt w:val="decimal"/>
      <w:lvlRestart w:val="0"/>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8">
    <w:nsid w:val="3C0E1905"/>
    <w:multiLevelType w:val="multilevel"/>
    <w:tmpl w:val="FCBC4A26"/>
    <w:lvl w:ilvl="0">
      <w:start w:val="1"/>
      <w:numFmt w:val="decimal"/>
      <w:lvlText w:val="Section %1."/>
      <w:lvlJc w:val="left"/>
      <w:pPr>
        <w:ind w:left="0" w:firstLine="0"/>
      </w:pPr>
      <w:rPr>
        <w:rFonts w:hint="default"/>
      </w:rPr>
    </w:lvl>
    <w:lvl w:ilvl="1">
      <w:start w:val="1"/>
      <w:numFmt w:val="decimal"/>
      <w:lvlText w:val="Article %2."/>
      <w:lvlJc w:val="left"/>
      <w:pPr>
        <w:ind w:left="360" w:firstLine="20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nsid w:val="3FA3241A"/>
    <w:multiLevelType w:val="hybridMultilevel"/>
    <w:tmpl w:val="D25A5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280BA4"/>
    <w:multiLevelType w:val="multilevel"/>
    <w:tmpl w:val="73BA0FB6"/>
    <w:lvl w:ilvl="0">
      <w:start w:val="1"/>
      <w:numFmt w:val="decimal"/>
      <w:lvlText w:val="Section %1."/>
      <w:lvlJc w:val="left"/>
      <w:pPr>
        <w:ind w:left="0" w:firstLine="0"/>
      </w:pPr>
      <w:rPr>
        <w:rFonts w:hint="default"/>
      </w:rPr>
    </w:lvl>
    <w:lvl w:ilvl="1">
      <w:start w:val="1"/>
      <w:numFmt w:val="decimal"/>
      <w:lvlRestart w:val="0"/>
      <w:lvlText w:val="Article %2 – "/>
      <w:lvlJc w:val="center"/>
      <w:pPr>
        <w:ind w:left="1494" w:hanging="120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nsid w:val="48023EEE"/>
    <w:multiLevelType w:val="hybridMultilevel"/>
    <w:tmpl w:val="6F48B5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4E740E60"/>
    <w:multiLevelType w:val="multilevel"/>
    <w:tmpl w:val="272AE48E"/>
    <w:lvl w:ilvl="0">
      <w:start w:val="1"/>
      <w:numFmt w:val="decimal"/>
      <w:lvlText w:val="Section %1."/>
      <w:lvlJc w:val="left"/>
      <w:pPr>
        <w:ind w:left="0" w:firstLine="0"/>
      </w:pPr>
      <w:rPr>
        <w:rFonts w:hint="default"/>
      </w:rPr>
    </w:lvl>
    <w:lvl w:ilvl="1">
      <w:start w:val="1"/>
      <w:numFmt w:val="decimalZero"/>
      <w:lvlRestart w:val="0"/>
      <w:isLgl/>
      <w:lvlText w:val="%2Articl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3">
    <w:nsid w:val="4EE600AF"/>
    <w:multiLevelType w:val="multilevel"/>
    <w:tmpl w:val="C7C8DE84"/>
    <w:lvl w:ilvl="0">
      <w:start w:val="1"/>
      <w:numFmt w:val="decimal"/>
      <w:lvlText w:val="Section %1."/>
      <w:lvlJc w:val="left"/>
      <w:pPr>
        <w:ind w:left="0" w:firstLine="0"/>
      </w:pPr>
      <w:rPr>
        <w:rFonts w:hint="default"/>
      </w:rPr>
    </w:lvl>
    <w:lvl w:ilvl="1">
      <w:start w:val="1"/>
      <w:numFmt w:val="decimal"/>
      <w:lvlRestart w:val="0"/>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nsid w:val="4F5B25F0"/>
    <w:multiLevelType w:val="multilevel"/>
    <w:tmpl w:val="DC1848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FAF2A61"/>
    <w:multiLevelType w:val="multilevel"/>
    <w:tmpl w:val="E43A08A4"/>
    <w:lvl w:ilvl="0">
      <w:start w:val="1"/>
      <w:numFmt w:val="decimal"/>
      <w:lvlText w:val="Section %1."/>
      <w:lvlJc w:val="left"/>
      <w:pPr>
        <w:ind w:left="0" w:firstLine="0"/>
      </w:pPr>
      <w:rPr>
        <w:rFonts w:hint="default"/>
      </w:rPr>
    </w:lvl>
    <w:lvl w:ilvl="1">
      <w:start w:val="1"/>
      <w:numFmt w:val="decimalZero"/>
      <w:isLgl/>
      <w:lvlText w:val="Articl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3577616"/>
    <w:multiLevelType w:val="multilevel"/>
    <w:tmpl w:val="E43A08A4"/>
    <w:lvl w:ilvl="0">
      <w:start w:val="1"/>
      <w:numFmt w:val="decimal"/>
      <w:lvlText w:val="Section %1."/>
      <w:lvlJc w:val="left"/>
      <w:pPr>
        <w:ind w:left="0" w:firstLine="0"/>
      </w:pPr>
      <w:rPr>
        <w:rFonts w:hint="default"/>
      </w:rPr>
    </w:lvl>
    <w:lvl w:ilvl="1">
      <w:start w:val="1"/>
      <w:numFmt w:val="decimalZero"/>
      <w:isLgl/>
      <w:lvlText w:val="Articl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7">
    <w:nsid w:val="5A640131"/>
    <w:multiLevelType w:val="multilevel"/>
    <w:tmpl w:val="7944C418"/>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B82489B"/>
    <w:multiLevelType w:val="multilevel"/>
    <w:tmpl w:val="DC1848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EB767A2"/>
    <w:multiLevelType w:val="hybridMultilevel"/>
    <w:tmpl w:val="7944C418"/>
    <w:lvl w:ilvl="0" w:tplc="7B202180">
      <w:start w:val="1"/>
      <w:numFmt w:val="decimal"/>
      <w:lvlText w:val="%1."/>
      <w:lvlJc w:val="left"/>
      <w:pPr>
        <w:ind w:left="720" w:hanging="360"/>
      </w:pPr>
      <w:rPr>
        <w:b w:val="0"/>
      </w:rPr>
    </w:lvl>
    <w:lvl w:ilvl="1" w:tplc="1D8256C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FE03EA"/>
    <w:multiLevelType w:val="multilevel"/>
    <w:tmpl w:val="E0ACCA72"/>
    <w:lvl w:ilvl="0">
      <w:start w:val="1"/>
      <w:numFmt w:val="decimal"/>
      <w:lvlText w:val="Section %1."/>
      <w:lvlJc w:val="left"/>
      <w:pPr>
        <w:ind w:left="0" w:firstLine="0"/>
      </w:pPr>
      <w:rPr>
        <w:rFonts w:hint="default"/>
      </w:rPr>
    </w:lvl>
    <w:lvl w:ilvl="1">
      <w:start w:val="1"/>
      <w:numFmt w:val="decimalZero"/>
      <w:isLgl/>
      <w:lvlText w:val="Article %1"/>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1">
    <w:nsid w:val="5FDB12AE"/>
    <w:multiLevelType w:val="hybridMultilevel"/>
    <w:tmpl w:val="91F25D0A"/>
    <w:lvl w:ilvl="0" w:tplc="5DCE2B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60D4754B"/>
    <w:multiLevelType w:val="multilevel"/>
    <w:tmpl w:val="C7C8DE84"/>
    <w:lvl w:ilvl="0">
      <w:start w:val="1"/>
      <w:numFmt w:val="decimal"/>
      <w:lvlText w:val="Section %1."/>
      <w:lvlJc w:val="left"/>
      <w:pPr>
        <w:ind w:left="0" w:firstLine="0"/>
      </w:pPr>
      <w:rPr>
        <w:rFonts w:hint="default"/>
      </w:rPr>
    </w:lvl>
    <w:lvl w:ilvl="1">
      <w:start w:val="1"/>
      <w:numFmt w:val="decimal"/>
      <w:lvlRestart w:val="0"/>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3">
    <w:nsid w:val="616A6E85"/>
    <w:multiLevelType w:val="hybridMultilevel"/>
    <w:tmpl w:val="88743F8A"/>
    <w:lvl w:ilvl="0" w:tplc="0409000F">
      <w:start w:val="1"/>
      <w:numFmt w:val="decimal"/>
      <w:lvlText w:val="%1."/>
      <w:lvlJc w:val="left"/>
      <w:pPr>
        <w:ind w:left="1284" w:hanging="360"/>
      </w:p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4">
    <w:nsid w:val="657C01DD"/>
    <w:multiLevelType w:val="multilevel"/>
    <w:tmpl w:val="C7C8DE84"/>
    <w:lvl w:ilvl="0">
      <w:start w:val="1"/>
      <w:numFmt w:val="decimal"/>
      <w:lvlText w:val="Section %1."/>
      <w:lvlJc w:val="left"/>
      <w:pPr>
        <w:ind w:left="0" w:firstLine="0"/>
      </w:pPr>
      <w:rPr>
        <w:rFonts w:hint="default"/>
      </w:rPr>
    </w:lvl>
    <w:lvl w:ilvl="1">
      <w:start w:val="1"/>
      <w:numFmt w:val="decimal"/>
      <w:lvlRestart w:val="0"/>
      <w:suff w:val="space"/>
      <w:lvlText w:val="Article %2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5">
    <w:nsid w:val="65B47CCB"/>
    <w:multiLevelType w:val="multilevel"/>
    <w:tmpl w:val="C76C07BC"/>
    <w:lvl w:ilvl="0">
      <w:start w:val="1"/>
      <w:numFmt w:val="decimal"/>
      <w:lvlText w:val="Section %1."/>
      <w:lvlJc w:val="left"/>
      <w:pPr>
        <w:ind w:left="0" w:firstLine="0"/>
      </w:pPr>
      <w:rPr>
        <w:rFonts w:hint="default"/>
      </w:rPr>
    </w:lvl>
    <w:lvl w:ilvl="1">
      <w:start w:val="1"/>
      <w:numFmt w:val="decimal"/>
      <w:lvlRestart w:val="0"/>
      <w:lvlText w:val="Article %2    –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6">
    <w:nsid w:val="6B376E92"/>
    <w:multiLevelType w:val="hybridMultilevel"/>
    <w:tmpl w:val="31888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26DA6"/>
    <w:multiLevelType w:val="multilevel"/>
    <w:tmpl w:val="5AC243EC"/>
    <w:lvl w:ilvl="0">
      <w:start w:val="1"/>
      <w:numFmt w:val="decimal"/>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8">
    <w:nsid w:val="7305466E"/>
    <w:multiLevelType w:val="multilevel"/>
    <w:tmpl w:val="ABFA10A8"/>
    <w:lvl w:ilvl="0">
      <w:start w:val="1"/>
      <w:numFmt w:val="decimal"/>
      <w:lvlText w:val="Section %1."/>
      <w:lvlJc w:val="left"/>
      <w:pPr>
        <w:ind w:left="0" w:firstLine="0"/>
      </w:pPr>
      <w:rPr>
        <w:rFonts w:hint="default"/>
      </w:rPr>
    </w:lvl>
    <w:lvl w:ilvl="1">
      <w:start w:val="1"/>
      <w:numFmt w:val="decimal"/>
      <w:lvlRestart w:val="0"/>
      <w:lvlText w:val="Article %2."/>
      <w:lvlJc w:val="left"/>
      <w:pPr>
        <w:ind w:left="1494" w:hanging="92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9">
    <w:nsid w:val="750933A6"/>
    <w:multiLevelType w:val="multilevel"/>
    <w:tmpl w:val="BBE83386"/>
    <w:lvl w:ilvl="0">
      <w:start w:val="1"/>
      <w:numFmt w:val="decimal"/>
      <w:lvlText w:val="Section %1."/>
      <w:lvlJc w:val="left"/>
      <w:pPr>
        <w:ind w:left="0" w:firstLine="0"/>
      </w:pPr>
      <w:rPr>
        <w:rFonts w:hint="default"/>
      </w:rPr>
    </w:lvl>
    <w:lvl w:ilvl="1">
      <w:start w:val="1"/>
      <w:numFmt w:val="decimalZero"/>
      <w:isLgl/>
      <w:lvlText w:val="Article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0">
    <w:nsid w:val="759B1AFF"/>
    <w:multiLevelType w:val="hybridMultilevel"/>
    <w:tmpl w:val="CF9645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nsid w:val="79243602"/>
    <w:multiLevelType w:val="multilevel"/>
    <w:tmpl w:val="708AE8E8"/>
    <w:lvl w:ilvl="0">
      <w:start w:val="1"/>
      <w:numFmt w:val="decimal"/>
      <w:lvlText w:val="Section %1."/>
      <w:lvlJc w:val="left"/>
      <w:pPr>
        <w:ind w:left="0" w:firstLine="0"/>
      </w:pPr>
      <w:rPr>
        <w:rFonts w:hint="default"/>
      </w:rPr>
    </w:lvl>
    <w:lvl w:ilvl="1">
      <w:start w:val="1"/>
      <w:numFmt w:val="decimal"/>
      <w:lvlRestart w:val="0"/>
      <w:lvlText w:val="Article %2    – "/>
      <w:lvlJc w:val="left"/>
      <w:pPr>
        <w:ind w:left="1494" w:hanging="1494"/>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2">
    <w:nsid w:val="7B5673D0"/>
    <w:multiLevelType w:val="hybridMultilevel"/>
    <w:tmpl w:val="A848754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F872548"/>
    <w:multiLevelType w:val="hybridMultilevel"/>
    <w:tmpl w:val="EFBEE32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2"/>
  </w:num>
  <w:num w:numId="2">
    <w:abstractNumId w:val="16"/>
  </w:num>
  <w:num w:numId="3">
    <w:abstractNumId w:val="0"/>
  </w:num>
  <w:num w:numId="4">
    <w:abstractNumId w:val="5"/>
  </w:num>
  <w:num w:numId="5">
    <w:abstractNumId w:val="31"/>
  </w:num>
  <w:num w:numId="6">
    <w:abstractNumId w:val="12"/>
  </w:num>
  <w:num w:numId="7">
    <w:abstractNumId w:val="12"/>
    <w:lvlOverride w:ilvl="0">
      <w:startOverride w:val="1"/>
    </w:lvlOverride>
  </w:num>
  <w:num w:numId="8">
    <w:abstractNumId w:val="12"/>
    <w:lvlOverride w:ilvl="0">
      <w:startOverride w:val="1"/>
    </w:lvlOverride>
  </w:num>
  <w:num w:numId="9">
    <w:abstractNumId w:val="3"/>
  </w:num>
  <w:num w:numId="10">
    <w:abstractNumId w:val="43"/>
  </w:num>
  <w:num w:numId="11">
    <w:abstractNumId w:val="33"/>
  </w:num>
  <w:num w:numId="12">
    <w:abstractNumId w:val="40"/>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21"/>
  </w:num>
  <w:num w:numId="21">
    <w:abstractNumId w:val="12"/>
    <w:lvlOverride w:ilvl="0">
      <w:startOverride w:val="1"/>
    </w:lvlOverride>
  </w:num>
  <w:num w:numId="22">
    <w:abstractNumId w:val="12"/>
    <w:lvlOverride w:ilvl="0">
      <w:startOverride w:val="1"/>
    </w:lvlOverride>
  </w:num>
  <w:num w:numId="23">
    <w:abstractNumId w:val="12"/>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7"/>
  </w:num>
  <w:num w:numId="28">
    <w:abstractNumId w:val="2"/>
  </w:num>
  <w:num w:numId="29">
    <w:abstractNumId w:val="12"/>
    <w:lvlOverride w:ilvl="0">
      <w:startOverride w:val="1"/>
    </w:lvlOverride>
  </w:num>
  <w:num w:numId="30">
    <w:abstractNumId w:val="23"/>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11"/>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29"/>
  </w:num>
  <w:num w:numId="42">
    <w:abstractNumId w:val="37"/>
  </w:num>
  <w:num w:numId="43">
    <w:abstractNumId w:val="1"/>
  </w:num>
  <w:num w:numId="44">
    <w:abstractNumId w:val="30"/>
  </w:num>
  <w:num w:numId="45">
    <w:abstractNumId w:val="39"/>
  </w:num>
  <w:num w:numId="46">
    <w:abstractNumId w:val="26"/>
  </w:num>
  <w:num w:numId="47">
    <w:abstractNumId w:val="25"/>
  </w:num>
  <w:num w:numId="48">
    <w:abstractNumId w:val="22"/>
  </w:num>
  <w:num w:numId="49">
    <w:abstractNumId w:val="18"/>
  </w:num>
  <w:num w:numId="50">
    <w:abstractNumId w:val="15"/>
  </w:num>
  <w:num w:numId="51">
    <w:abstractNumId w:val="14"/>
  </w:num>
  <w:num w:numId="52">
    <w:abstractNumId w:val="38"/>
  </w:num>
  <w:num w:numId="53">
    <w:abstractNumId w:val="10"/>
  </w:num>
  <w:num w:numId="54">
    <w:abstractNumId w:val="9"/>
  </w:num>
  <w:num w:numId="55">
    <w:abstractNumId w:val="20"/>
  </w:num>
  <w:num w:numId="56">
    <w:abstractNumId w:val="4"/>
  </w:num>
  <w:num w:numId="57">
    <w:abstractNumId w:val="35"/>
  </w:num>
  <w:num w:numId="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num>
  <w:num w:numId="60">
    <w:abstractNumId w:val="41"/>
  </w:num>
  <w:num w:numId="61">
    <w:abstractNumId w:val="32"/>
  </w:num>
  <w:num w:numId="62">
    <w:abstractNumId w:val="17"/>
  </w:num>
  <w:num w:numId="63">
    <w:abstractNumId w:val="13"/>
  </w:num>
  <w:num w:numId="64">
    <w:abstractNumId w:val="24"/>
  </w:num>
  <w:num w:numId="65">
    <w:abstractNumId w:val="8"/>
  </w:num>
  <w:num w:numId="66">
    <w:abstractNumId w:val="27"/>
  </w:num>
  <w:num w:numId="67">
    <w:abstractNumId w:val="19"/>
  </w:num>
  <w:num w:numId="68">
    <w:abstractNumId w:val="6"/>
  </w:num>
  <w:num w:numId="69">
    <w:abstractNumId w:val="34"/>
  </w:num>
  <w:num w:numId="70">
    <w:abstractNumId w:val="36"/>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compat>
  <w:rsids>
    <w:rsidRoot w:val="007242B6"/>
    <w:rsid w:val="00001037"/>
    <w:rsid w:val="000053C3"/>
    <w:rsid w:val="0000782B"/>
    <w:rsid w:val="0001158D"/>
    <w:rsid w:val="00021DE6"/>
    <w:rsid w:val="00044058"/>
    <w:rsid w:val="00045104"/>
    <w:rsid w:val="00066D59"/>
    <w:rsid w:val="00070C78"/>
    <w:rsid w:val="00071330"/>
    <w:rsid w:val="00097030"/>
    <w:rsid w:val="000A5B1C"/>
    <w:rsid w:val="000B081C"/>
    <w:rsid w:val="000C03C9"/>
    <w:rsid w:val="000C1DF3"/>
    <w:rsid w:val="000C42DC"/>
    <w:rsid w:val="000E661B"/>
    <w:rsid w:val="000F1426"/>
    <w:rsid w:val="000F1A59"/>
    <w:rsid w:val="000F7A3A"/>
    <w:rsid w:val="00106B21"/>
    <w:rsid w:val="0011002E"/>
    <w:rsid w:val="0011060E"/>
    <w:rsid w:val="001114DB"/>
    <w:rsid w:val="001213D2"/>
    <w:rsid w:val="00121A03"/>
    <w:rsid w:val="00137EE7"/>
    <w:rsid w:val="00141287"/>
    <w:rsid w:val="00145D24"/>
    <w:rsid w:val="00152DD9"/>
    <w:rsid w:val="001552DE"/>
    <w:rsid w:val="00170498"/>
    <w:rsid w:val="00170BE9"/>
    <w:rsid w:val="0017289E"/>
    <w:rsid w:val="00177EC7"/>
    <w:rsid w:val="00184170"/>
    <w:rsid w:val="00187C9A"/>
    <w:rsid w:val="001934E1"/>
    <w:rsid w:val="00195593"/>
    <w:rsid w:val="001A1FDF"/>
    <w:rsid w:val="001A2413"/>
    <w:rsid w:val="001A45B1"/>
    <w:rsid w:val="001B2063"/>
    <w:rsid w:val="001B3606"/>
    <w:rsid w:val="001C3580"/>
    <w:rsid w:val="001E2E0C"/>
    <w:rsid w:val="001F4972"/>
    <w:rsid w:val="001F6497"/>
    <w:rsid w:val="001F6D93"/>
    <w:rsid w:val="00204C9E"/>
    <w:rsid w:val="00206828"/>
    <w:rsid w:val="00211D52"/>
    <w:rsid w:val="00213EC7"/>
    <w:rsid w:val="002224B7"/>
    <w:rsid w:val="002228DD"/>
    <w:rsid w:val="002308AC"/>
    <w:rsid w:val="00231727"/>
    <w:rsid w:val="00231DFF"/>
    <w:rsid w:val="002556FA"/>
    <w:rsid w:val="0026373A"/>
    <w:rsid w:val="002637EC"/>
    <w:rsid w:val="00272FCB"/>
    <w:rsid w:val="00280CE3"/>
    <w:rsid w:val="002868AB"/>
    <w:rsid w:val="002873B1"/>
    <w:rsid w:val="0029590F"/>
    <w:rsid w:val="00295DD5"/>
    <w:rsid w:val="00297729"/>
    <w:rsid w:val="002A5F66"/>
    <w:rsid w:val="002B3884"/>
    <w:rsid w:val="002B6271"/>
    <w:rsid w:val="002C389C"/>
    <w:rsid w:val="002C3D91"/>
    <w:rsid w:val="002C4981"/>
    <w:rsid w:val="002D24C7"/>
    <w:rsid w:val="002D68C5"/>
    <w:rsid w:val="002E1071"/>
    <w:rsid w:val="002E2D1C"/>
    <w:rsid w:val="002E59B8"/>
    <w:rsid w:val="002E76A3"/>
    <w:rsid w:val="002F2FFE"/>
    <w:rsid w:val="002F72C1"/>
    <w:rsid w:val="003064B3"/>
    <w:rsid w:val="003072CE"/>
    <w:rsid w:val="00310079"/>
    <w:rsid w:val="0031028F"/>
    <w:rsid w:val="0031434E"/>
    <w:rsid w:val="003269D3"/>
    <w:rsid w:val="0033181C"/>
    <w:rsid w:val="003358DF"/>
    <w:rsid w:val="003362AC"/>
    <w:rsid w:val="00344386"/>
    <w:rsid w:val="00347A6E"/>
    <w:rsid w:val="00350440"/>
    <w:rsid w:val="003550DE"/>
    <w:rsid w:val="003778F1"/>
    <w:rsid w:val="0038573C"/>
    <w:rsid w:val="00391D7C"/>
    <w:rsid w:val="00395824"/>
    <w:rsid w:val="003A066A"/>
    <w:rsid w:val="003A1989"/>
    <w:rsid w:val="003A2B94"/>
    <w:rsid w:val="003B394D"/>
    <w:rsid w:val="003B56BF"/>
    <w:rsid w:val="003C4403"/>
    <w:rsid w:val="003D1B01"/>
    <w:rsid w:val="003E2983"/>
    <w:rsid w:val="003E5326"/>
    <w:rsid w:val="00401C3D"/>
    <w:rsid w:val="00411D3F"/>
    <w:rsid w:val="00416096"/>
    <w:rsid w:val="0042699B"/>
    <w:rsid w:val="00430EA4"/>
    <w:rsid w:val="004406F1"/>
    <w:rsid w:val="00445CFF"/>
    <w:rsid w:val="00451CDD"/>
    <w:rsid w:val="00463B0A"/>
    <w:rsid w:val="004728DC"/>
    <w:rsid w:val="00476F97"/>
    <w:rsid w:val="00483A2C"/>
    <w:rsid w:val="00485FB2"/>
    <w:rsid w:val="00487F7B"/>
    <w:rsid w:val="00490CEA"/>
    <w:rsid w:val="00497EC6"/>
    <w:rsid w:val="004A5892"/>
    <w:rsid w:val="004A7615"/>
    <w:rsid w:val="004B5F1F"/>
    <w:rsid w:val="004B6D8D"/>
    <w:rsid w:val="004D3DCD"/>
    <w:rsid w:val="004D7C20"/>
    <w:rsid w:val="004E0C53"/>
    <w:rsid w:val="004F1EEE"/>
    <w:rsid w:val="004F2D5F"/>
    <w:rsid w:val="004F3408"/>
    <w:rsid w:val="004F3708"/>
    <w:rsid w:val="004F7A39"/>
    <w:rsid w:val="00504574"/>
    <w:rsid w:val="005074F5"/>
    <w:rsid w:val="005166FC"/>
    <w:rsid w:val="0052013A"/>
    <w:rsid w:val="00537C8A"/>
    <w:rsid w:val="005445DF"/>
    <w:rsid w:val="0054678A"/>
    <w:rsid w:val="00556E70"/>
    <w:rsid w:val="00557F82"/>
    <w:rsid w:val="0056333A"/>
    <w:rsid w:val="005650D7"/>
    <w:rsid w:val="005659DB"/>
    <w:rsid w:val="00573373"/>
    <w:rsid w:val="00582DB2"/>
    <w:rsid w:val="00583CBF"/>
    <w:rsid w:val="00597F58"/>
    <w:rsid w:val="005A451E"/>
    <w:rsid w:val="005B2003"/>
    <w:rsid w:val="005B2143"/>
    <w:rsid w:val="005B2258"/>
    <w:rsid w:val="005B43CA"/>
    <w:rsid w:val="005B5B65"/>
    <w:rsid w:val="005C3E99"/>
    <w:rsid w:val="005E0B9E"/>
    <w:rsid w:val="005F1311"/>
    <w:rsid w:val="005F4DF0"/>
    <w:rsid w:val="00601EB3"/>
    <w:rsid w:val="006128EC"/>
    <w:rsid w:val="0061460A"/>
    <w:rsid w:val="00620351"/>
    <w:rsid w:val="00640BD2"/>
    <w:rsid w:val="00641794"/>
    <w:rsid w:val="00644509"/>
    <w:rsid w:val="00647F32"/>
    <w:rsid w:val="006574E6"/>
    <w:rsid w:val="00660B5C"/>
    <w:rsid w:val="006615C6"/>
    <w:rsid w:val="0066251D"/>
    <w:rsid w:val="006648A9"/>
    <w:rsid w:val="00664DDC"/>
    <w:rsid w:val="006836BB"/>
    <w:rsid w:val="006861F9"/>
    <w:rsid w:val="00687067"/>
    <w:rsid w:val="00696AAE"/>
    <w:rsid w:val="006A2333"/>
    <w:rsid w:val="006A646A"/>
    <w:rsid w:val="006B0386"/>
    <w:rsid w:val="006B41BA"/>
    <w:rsid w:val="006B5726"/>
    <w:rsid w:val="006D4005"/>
    <w:rsid w:val="006D7527"/>
    <w:rsid w:val="006E0AC0"/>
    <w:rsid w:val="006F0C46"/>
    <w:rsid w:val="006F6E6F"/>
    <w:rsid w:val="00701875"/>
    <w:rsid w:val="00701C1F"/>
    <w:rsid w:val="00702B9B"/>
    <w:rsid w:val="007242B6"/>
    <w:rsid w:val="0072470C"/>
    <w:rsid w:val="007308DC"/>
    <w:rsid w:val="007335F3"/>
    <w:rsid w:val="007450EC"/>
    <w:rsid w:val="00753358"/>
    <w:rsid w:val="00761B3C"/>
    <w:rsid w:val="00762F35"/>
    <w:rsid w:val="00765E02"/>
    <w:rsid w:val="007707E8"/>
    <w:rsid w:val="00771B0E"/>
    <w:rsid w:val="007800C2"/>
    <w:rsid w:val="00783D06"/>
    <w:rsid w:val="00791C87"/>
    <w:rsid w:val="00795AE8"/>
    <w:rsid w:val="007A0875"/>
    <w:rsid w:val="007A0AAD"/>
    <w:rsid w:val="007A1963"/>
    <w:rsid w:val="007C17E6"/>
    <w:rsid w:val="007C3166"/>
    <w:rsid w:val="007C35E7"/>
    <w:rsid w:val="007C7A87"/>
    <w:rsid w:val="007E2F49"/>
    <w:rsid w:val="007E4A36"/>
    <w:rsid w:val="007E6803"/>
    <w:rsid w:val="007F0FAF"/>
    <w:rsid w:val="007F1253"/>
    <w:rsid w:val="007F12C1"/>
    <w:rsid w:val="007F337A"/>
    <w:rsid w:val="007F4128"/>
    <w:rsid w:val="007F5980"/>
    <w:rsid w:val="00802546"/>
    <w:rsid w:val="00811950"/>
    <w:rsid w:val="0081196B"/>
    <w:rsid w:val="00811CC2"/>
    <w:rsid w:val="00814F5F"/>
    <w:rsid w:val="008228BA"/>
    <w:rsid w:val="0082544A"/>
    <w:rsid w:val="008261AC"/>
    <w:rsid w:val="00826E76"/>
    <w:rsid w:val="00836149"/>
    <w:rsid w:val="008437D9"/>
    <w:rsid w:val="00845501"/>
    <w:rsid w:val="00846A29"/>
    <w:rsid w:val="00867FF0"/>
    <w:rsid w:val="008717AE"/>
    <w:rsid w:val="00877232"/>
    <w:rsid w:val="00890CA5"/>
    <w:rsid w:val="008944FD"/>
    <w:rsid w:val="008B4085"/>
    <w:rsid w:val="008B5695"/>
    <w:rsid w:val="008C1317"/>
    <w:rsid w:val="008C25FA"/>
    <w:rsid w:val="008C2697"/>
    <w:rsid w:val="008D79C6"/>
    <w:rsid w:val="008E168F"/>
    <w:rsid w:val="008E2663"/>
    <w:rsid w:val="008F10F6"/>
    <w:rsid w:val="008F19C1"/>
    <w:rsid w:val="008F3F63"/>
    <w:rsid w:val="0090000A"/>
    <w:rsid w:val="00903950"/>
    <w:rsid w:val="00913AAE"/>
    <w:rsid w:val="009369E7"/>
    <w:rsid w:val="00945CDB"/>
    <w:rsid w:val="00962047"/>
    <w:rsid w:val="00965379"/>
    <w:rsid w:val="00970DAB"/>
    <w:rsid w:val="00977E7B"/>
    <w:rsid w:val="009813D7"/>
    <w:rsid w:val="009816AE"/>
    <w:rsid w:val="00982F83"/>
    <w:rsid w:val="0098402D"/>
    <w:rsid w:val="009A1A25"/>
    <w:rsid w:val="009A413C"/>
    <w:rsid w:val="009B5F68"/>
    <w:rsid w:val="009C6B04"/>
    <w:rsid w:val="009D02C0"/>
    <w:rsid w:val="009D33F8"/>
    <w:rsid w:val="009D4903"/>
    <w:rsid w:val="009E08D4"/>
    <w:rsid w:val="009E2BFA"/>
    <w:rsid w:val="009F4718"/>
    <w:rsid w:val="009F63BB"/>
    <w:rsid w:val="009F66A9"/>
    <w:rsid w:val="00A017EC"/>
    <w:rsid w:val="00A03D18"/>
    <w:rsid w:val="00A1043B"/>
    <w:rsid w:val="00A1401E"/>
    <w:rsid w:val="00A16D80"/>
    <w:rsid w:val="00A21320"/>
    <w:rsid w:val="00A22023"/>
    <w:rsid w:val="00A32F7B"/>
    <w:rsid w:val="00A33387"/>
    <w:rsid w:val="00A37C63"/>
    <w:rsid w:val="00A464E9"/>
    <w:rsid w:val="00A55161"/>
    <w:rsid w:val="00A561DF"/>
    <w:rsid w:val="00A6258B"/>
    <w:rsid w:val="00A64905"/>
    <w:rsid w:val="00A67D5B"/>
    <w:rsid w:val="00A70043"/>
    <w:rsid w:val="00A9123E"/>
    <w:rsid w:val="00AA5029"/>
    <w:rsid w:val="00AB1A0A"/>
    <w:rsid w:val="00AB27E1"/>
    <w:rsid w:val="00AC5E06"/>
    <w:rsid w:val="00AD1721"/>
    <w:rsid w:val="00AE0D28"/>
    <w:rsid w:val="00AE7A7D"/>
    <w:rsid w:val="00AF4AA8"/>
    <w:rsid w:val="00B00F6F"/>
    <w:rsid w:val="00B05C25"/>
    <w:rsid w:val="00B1266A"/>
    <w:rsid w:val="00B13AAB"/>
    <w:rsid w:val="00B1762A"/>
    <w:rsid w:val="00B20A43"/>
    <w:rsid w:val="00B210FF"/>
    <w:rsid w:val="00B2534D"/>
    <w:rsid w:val="00B300BB"/>
    <w:rsid w:val="00B37A66"/>
    <w:rsid w:val="00B4227E"/>
    <w:rsid w:val="00B528AB"/>
    <w:rsid w:val="00B53456"/>
    <w:rsid w:val="00B555BE"/>
    <w:rsid w:val="00B55ECC"/>
    <w:rsid w:val="00B65CC5"/>
    <w:rsid w:val="00B77653"/>
    <w:rsid w:val="00B822E0"/>
    <w:rsid w:val="00B82806"/>
    <w:rsid w:val="00B83327"/>
    <w:rsid w:val="00B84FAF"/>
    <w:rsid w:val="00B93A83"/>
    <w:rsid w:val="00B94D74"/>
    <w:rsid w:val="00BA0AF4"/>
    <w:rsid w:val="00BB07C5"/>
    <w:rsid w:val="00BB6BBF"/>
    <w:rsid w:val="00BC3AC2"/>
    <w:rsid w:val="00BD3103"/>
    <w:rsid w:val="00BF5677"/>
    <w:rsid w:val="00C0075A"/>
    <w:rsid w:val="00C037E9"/>
    <w:rsid w:val="00C052B1"/>
    <w:rsid w:val="00C12D95"/>
    <w:rsid w:val="00C175B0"/>
    <w:rsid w:val="00C23CEF"/>
    <w:rsid w:val="00C24C04"/>
    <w:rsid w:val="00C3252F"/>
    <w:rsid w:val="00C4167E"/>
    <w:rsid w:val="00C4679A"/>
    <w:rsid w:val="00C5214C"/>
    <w:rsid w:val="00C5789A"/>
    <w:rsid w:val="00C721F3"/>
    <w:rsid w:val="00C857A5"/>
    <w:rsid w:val="00CA434E"/>
    <w:rsid w:val="00CA4F41"/>
    <w:rsid w:val="00CB49C9"/>
    <w:rsid w:val="00CC263D"/>
    <w:rsid w:val="00CC3388"/>
    <w:rsid w:val="00CC5E19"/>
    <w:rsid w:val="00CC7254"/>
    <w:rsid w:val="00CD236E"/>
    <w:rsid w:val="00CD4421"/>
    <w:rsid w:val="00CD5389"/>
    <w:rsid w:val="00D016C9"/>
    <w:rsid w:val="00D16180"/>
    <w:rsid w:val="00D20F12"/>
    <w:rsid w:val="00D2340D"/>
    <w:rsid w:val="00D23E67"/>
    <w:rsid w:val="00D319DB"/>
    <w:rsid w:val="00D36827"/>
    <w:rsid w:val="00D37F8A"/>
    <w:rsid w:val="00D40543"/>
    <w:rsid w:val="00D42267"/>
    <w:rsid w:val="00D47007"/>
    <w:rsid w:val="00D603BB"/>
    <w:rsid w:val="00D81ABF"/>
    <w:rsid w:val="00D93E6C"/>
    <w:rsid w:val="00DA0ACB"/>
    <w:rsid w:val="00DA13E3"/>
    <w:rsid w:val="00DA59AD"/>
    <w:rsid w:val="00DB6204"/>
    <w:rsid w:val="00DB65D5"/>
    <w:rsid w:val="00DC3FC5"/>
    <w:rsid w:val="00DD103D"/>
    <w:rsid w:val="00DE225C"/>
    <w:rsid w:val="00DE3AF5"/>
    <w:rsid w:val="00E040BC"/>
    <w:rsid w:val="00E072BA"/>
    <w:rsid w:val="00E158C5"/>
    <w:rsid w:val="00E241C1"/>
    <w:rsid w:val="00E244E5"/>
    <w:rsid w:val="00E31EEA"/>
    <w:rsid w:val="00E33841"/>
    <w:rsid w:val="00E433DB"/>
    <w:rsid w:val="00E4603F"/>
    <w:rsid w:val="00E51789"/>
    <w:rsid w:val="00E53867"/>
    <w:rsid w:val="00E61BC8"/>
    <w:rsid w:val="00E71308"/>
    <w:rsid w:val="00E7130A"/>
    <w:rsid w:val="00E77BED"/>
    <w:rsid w:val="00E82718"/>
    <w:rsid w:val="00E831B7"/>
    <w:rsid w:val="00E9011D"/>
    <w:rsid w:val="00E9148D"/>
    <w:rsid w:val="00E92E7E"/>
    <w:rsid w:val="00EA1A00"/>
    <w:rsid w:val="00EA4820"/>
    <w:rsid w:val="00EC6FA3"/>
    <w:rsid w:val="00ED07AD"/>
    <w:rsid w:val="00ED1979"/>
    <w:rsid w:val="00ED7D38"/>
    <w:rsid w:val="00EE0921"/>
    <w:rsid w:val="00EE6460"/>
    <w:rsid w:val="00EF35F3"/>
    <w:rsid w:val="00F014CF"/>
    <w:rsid w:val="00F07812"/>
    <w:rsid w:val="00F1107F"/>
    <w:rsid w:val="00F14F7E"/>
    <w:rsid w:val="00F17B58"/>
    <w:rsid w:val="00F25556"/>
    <w:rsid w:val="00F37741"/>
    <w:rsid w:val="00F4317B"/>
    <w:rsid w:val="00F4573F"/>
    <w:rsid w:val="00F65E3E"/>
    <w:rsid w:val="00F66CF6"/>
    <w:rsid w:val="00F66D9D"/>
    <w:rsid w:val="00F7277B"/>
    <w:rsid w:val="00F75836"/>
    <w:rsid w:val="00F81B09"/>
    <w:rsid w:val="00F8261F"/>
    <w:rsid w:val="00F83632"/>
    <w:rsid w:val="00F84873"/>
    <w:rsid w:val="00F849F1"/>
    <w:rsid w:val="00F93762"/>
    <w:rsid w:val="00FA0A5D"/>
    <w:rsid w:val="00FA0C5F"/>
    <w:rsid w:val="00FA1C2E"/>
    <w:rsid w:val="00FB1AE3"/>
    <w:rsid w:val="00FC01B5"/>
    <w:rsid w:val="00FC289B"/>
    <w:rsid w:val="00FC2BC6"/>
    <w:rsid w:val="00FD3A90"/>
    <w:rsid w:val="00FD6842"/>
    <w:rsid w:val="00FE2719"/>
    <w:rsid w:val="00FF2D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74"/>
    <w:rPr>
      <w:lang w:eastAsia="en-US"/>
    </w:rPr>
  </w:style>
  <w:style w:type="paragraph" w:styleId="Heading1">
    <w:name w:val="heading 1"/>
    <w:aliases w:val="Chapter Heading"/>
    <w:basedOn w:val="Normal"/>
    <w:next w:val="Normal"/>
    <w:link w:val="Heading1Char"/>
    <w:uiPriority w:val="9"/>
    <w:qFormat/>
    <w:rsid w:val="00E9148D"/>
    <w:pPr>
      <w:keepNext/>
      <w:keepLines/>
      <w:pageBreakBefore/>
      <w:numPr>
        <w:numId w:val="4"/>
      </w:numPr>
      <w:pBdr>
        <w:bottom w:val="single" w:sz="4" w:space="1" w:color="auto"/>
      </w:pBdr>
      <w:spacing w:before="480"/>
      <w:outlineLvl w:val="0"/>
      <w:pPrChange w:id="0" w:author="Brian Hunt" w:date="2011-11-06T14:48:00Z">
        <w:pPr>
          <w:keepNext/>
          <w:keepLines/>
          <w:numPr>
            <w:numId w:val="27"/>
          </w:numPr>
          <w:spacing w:before="480"/>
          <w:outlineLvl w:val="0"/>
        </w:pPr>
      </w:pPrChange>
    </w:pPr>
    <w:rPr>
      <w:rFonts w:asciiTheme="majorHAnsi" w:eastAsiaTheme="majorEastAsia" w:hAnsiTheme="majorHAnsi" w:cstheme="majorBidi"/>
      <w:b/>
      <w:bCs/>
      <w:color w:val="345A8A" w:themeColor="accent1" w:themeShade="B5"/>
      <w:sz w:val="32"/>
      <w:szCs w:val="32"/>
      <w:rPrChange w:id="0" w:author="Brian Hunt" w:date="2011-11-06T14:48:00Z">
        <w:rPr>
          <w:rFonts w:asciiTheme="majorHAnsi" w:eastAsiaTheme="majorEastAsia" w:hAnsiTheme="majorHAnsi" w:cstheme="majorBidi"/>
          <w:b/>
          <w:bCs/>
          <w:color w:val="345A8A" w:themeColor="accent1" w:themeShade="B5"/>
          <w:sz w:val="32"/>
          <w:szCs w:val="32"/>
          <w:lang w:val="en-US" w:eastAsia="en-US" w:bidi="ar-SA"/>
        </w:rPr>
      </w:rPrChange>
    </w:rPr>
  </w:style>
  <w:style w:type="paragraph" w:styleId="Heading2">
    <w:name w:val="heading 2"/>
    <w:aliases w:val="Part Heading"/>
    <w:basedOn w:val="Normal"/>
    <w:next w:val="Normal"/>
    <w:link w:val="Heading2Char"/>
    <w:uiPriority w:val="9"/>
    <w:unhideWhenUsed/>
    <w:qFormat/>
    <w:rsid w:val="00E9148D"/>
    <w:pPr>
      <w:keepNext/>
      <w:keepLines/>
      <w:numPr>
        <w:ilvl w:val="1"/>
        <w:numId w:val="4"/>
      </w:numPr>
      <w:spacing w:before="360" w:after="240"/>
      <w:outlineLvl w:val="1"/>
      <w:pPrChange w:id="1" w:author="Brian Hunt" w:date="2011-11-06T14:48:00Z">
        <w:pPr>
          <w:keepNext/>
          <w:keepLines/>
          <w:numPr>
            <w:ilvl w:val="1"/>
            <w:numId w:val="27"/>
          </w:numPr>
          <w:spacing w:before="200"/>
          <w:ind w:left="1494" w:hanging="1494"/>
          <w:jc w:val="center"/>
          <w:outlineLvl w:val="1"/>
        </w:pPr>
      </w:pPrChange>
    </w:pPr>
    <w:rPr>
      <w:rFonts w:asciiTheme="majorHAnsi" w:eastAsiaTheme="majorEastAsia" w:hAnsiTheme="majorHAnsi" w:cstheme="majorBidi"/>
      <w:b/>
      <w:bCs/>
      <w:color w:val="4F81BD" w:themeColor="accent1"/>
      <w:sz w:val="28"/>
      <w:szCs w:val="28"/>
      <w:shd w:val="clear" w:color="auto" w:fill="FFFFFF"/>
      <w:rPrChange w:id="1" w:author="Brian Hunt" w:date="2011-11-06T14:48: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aliases w:val="Article Heading"/>
    <w:basedOn w:val="Normal"/>
    <w:next w:val="Normal"/>
    <w:link w:val="Heading3Char"/>
    <w:uiPriority w:val="9"/>
    <w:unhideWhenUsed/>
    <w:qFormat/>
    <w:rsid w:val="00E9148D"/>
    <w:pPr>
      <w:keepNext/>
      <w:keepLines/>
      <w:numPr>
        <w:ilvl w:val="2"/>
        <w:numId w:val="4"/>
      </w:numPr>
      <w:spacing w:before="600" w:after="240"/>
      <w:ind w:left="1077" w:hanging="1077"/>
      <w:jc w:val="center"/>
      <w:outlineLvl w:val="2"/>
      <w:pPrChange w:id="2" w:author="Brian Hunt" w:date="2011-11-06T14:48:00Z">
        <w:pPr>
          <w:keepNext/>
          <w:spacing w:before="240" w:after="240"/>
          <w:jc w:val="center"/>
          <w:outlineLvl w:val="2"/>
        </w:pPr>
      </w:pPrChange>
    </w:pPr>
    <w:rPr>
      <w:rFonts w:asciiTheme="majorHAnsi" w:eastAsiaTheme="majorEastAsia" w:hAnsiTheme="majorHAnsi" w:cstheme="majorBidi"/>
      <w:b/>
      <w:bCs/>
      <w:color w:val="4F81BD" w:themeColor="accent1"/>
      <w:rPrChange w:id="2" w:author="Brian Hunt" w:date="2011-11-06T14:48:00Z">
        <w:rPr>
          <w:rFonts w:asciiTheme="majorHAnsi" w:eastAsiaTheme="minorEastAsia" w:hAnsiTheme="majorHAnsi"/>
          <w:i/>
          <w:sz w:val="24"/>
          <w:szCs w:val="24"/>
          <w:lang w:val="en-US" w:eastAsia="en-US" w:bidi="ar-SA"/>
        </w:rPr>
      </w:rPrChange>
    </w:rPr>
  </w:style>
  <w:style w:type="paragraph" w:styleId="Heading4">
    <w:name w:val="heading 4"/>
    <w:basedOn w:val="Normal"/>
    <w:next w:val="Normal"/>
    <w:link w:val="Heading4Char"/>
    <w:uiPriority w:val="9"/>
    <w:unhideWhenUsed/>
    <w:qFormat/>
    <w:rsid w:val="00E9148D"/>
    <w:pPr>
      <w:keepNext/>
      <w:keepLines/>
      <w:spacing w:before="200"/>
      <w:outlineLvl w:val="3"/>
      <w:pPrChange w:id="3" w:author="Brian Hunt" w:date="2011-11-06T14:48:00Z">
        <w:pPr>
          <w:keepNext/>
          <w:keepLines/>
          <w:numPr>
            <w:ilvl w:val="3"/>
            <w:numId w:val="27"/>
          </w:numPr>
          <w:spacing w:before="200"/>
          <w:ind w:left="864" w:hanging="144"/>
          <w:outlineLvl w:val="3"/>
        </w:pPr>
      </w:pPrChange>
    </w:pPr>
    <w:rPr>
      <w:rFonts w:asciiTheme="majorHAnsi" w:eastAsiaTheme="majorEastAsia" w:hAnsiTheme="majorHAnsi" w:cstheme="majorBidi"/>
      <w:b/>
      <w:bCs/>
      <w:i/>
      <w:iCs/>
      <w:color w:val="4F81BD" w:themeColor="accent1"/>
      <w:rPrChange w:id="3" w:author="Brian Hunt" w:date="2011-11-06T14:48:00Z">
        <w:rPr>
          <w:rFonts w:asciiTheme="majorHAnsi" w:eastAsiaTheme="majorEastAsia" w:hAnsiTheme="majorHAnsi" w:cstheme="majorBidi"/>
          <w:b/>
          <w:bCs/>
          <w:i/>
          <w:iCs/>
          <w:color w:val="4F81BD" w:themeColor="accent1"/>
          <w:sz w:val="24"/>
          <w:szCs w:val="24"/>
          <w:lang w:val="en-US" w:eastAsia="en-US" w:bidi="ar-SA"/>
        </w:rPr>
      </w:rPrChange>
    </w:rPr>
  </w:style>
  <w:style w:type="paragraph" w:styleId="Heading5">
    <w:name w:val="heading 5"/>
    <w:basedOn w:val="Normal"/>
    <w:next w:val="Normal"/>
    <w:link w:val="Heading5Char"/>
    <w:uiPriority w:val="9"/>
    <w:semiHidden/>
    <w:unhideWhenUsed/>
    <w:qFormat/>
    <w:rsid w:val="00E9148D"/>
    <w:pPr>
      <w:keepNext/>
      <w:keepLines/>
      <w:spacing w:before="200"/>
      <w:ind w:left="1008" w:hanging="432"/>
      <w:outlineLvl w:val="4"/>
      <w:pPrChange w:id="4" w:author="Brian Hunt" w:date="2011-11-06T14:48:00Z">
        <w:pPr>
          <w:keepNext/>
          <w:keepLines/>
          <w:numPr>
            <w:ilvl w:val="4"/>
            <w:numId w:val="27"/>
          </w:numPr>
          <w:spacing w:before="200"/>
          <w:ind w:left="1008" w:hanging="432"/>
          <w:outlineLvl w:val="4"/>
        </w:pPr>
      </w:pPrChange>
    </w:pPr>
    <w:rPr>
      <w:rFonts w:asciiTheme="majorHAnsi" w:eastAsiaTheme="majorEastAsia" w:hAnsiTheme="majorHAnsi" w:cstheme="majorBidi"/>
      <w:color w:val="243F60" w:themeColor="accent1" w:themeShade="7F"/>
      <w:rPrChange w:id="4" w:author="Brian Hunt" w:date="2011-11-06T14:48:00Z">
        <w:rPr>
          <w:rFonts w:asciiTheme="majorHAnsi" w:eastAsiaTheme="majorEastAsia" w:hAnsiTheme="majorHAnsi" w:cstheme="majorBidi"/>
          <w:color w:val="243F60" w:themeColor="accent1" w:themeShade="7F"/>
          <w:sz w:val="24"/>
          <w:szCs w:val="24"/>
          <w:lang w:val="en-US" w:eastAsia="en-US" w:bidi="ar-SA"/>
        </w:rPr>
      </w:rPrChange>
    </w:rPr>
  </w:style>
  <w:style w:type="paragraph" w:styleId="Heading6">
    <w:name w:val="heading 6"/>
    <w:basedOn w:val="Normal"/>
    <w:next w:val="Normal"/>
    <w:link w:val="Heading6Char"/>
    <w:uiPriority w:val="9"/>
    <w:semiHidden/>
    <w:unhideWhenUsed/>
    <w:qFormat/>
    <w:rsid w:val="00E9148D"/>
    <w:pPr>
      <w:keepNext/>
      <w:keepLines/>
      <w:spacing w:before="200"/>
      <w:ind w:left="1152" w:hanging="432"/>
      <w:outlineLvl w:val="5"/>
      <w:pPrChange w:id="5" w:author="Brian Hunt" w:date="2011-11-06T14:48:00Z">
        <w:pPr>
          <w:keepNext/>
          <w:keepLines/>
          <w:numPr>
            <w:ilvl w:val="5"/>
            <w:numId w:val="27"/>
          </w:numPr>
          <w:spacing w:before="200"/>
          <w:ind w:left="1152" w:hanging="432"/>
          <w:outlineLvl w:val="5"/>
        </w:pPr>
      </w:pPrChange>
    </w:pPr>
    <w:rPr>
      <w:rFonts w:asciiTheme="majorHAnsi" w:eastAsiaTheme="majorEastAsia" w:hAnsiTheme="majorHAnsi" w:cstheme="majorBidi"/>
      <w:i/>
      <w:iCs/>
      <w:color w:val="243F60" w:themeColor="accent1" w:themeShade="7F"/>
      <w:rPrChange w:id="5" w:author="Brian Hunt" w:date="2011-11-06T14:48:00Z">
        <w:rPr>
          <w:rFonts w:asciiTheme="majorHAnsi" w:eastAsiaTheme="majorEastAsia" w:hAnsiTheme="majorHAnsi" w:cstheme="majorBidi"/>
          <w:i/>
          <w:iCs/>
          <w:color w:val="243F60" w:themeColor="accent1" w:themeShade="7F"/>
          <w:sz w:val="24"/>
          <w:szCs w:val="24"/>
          <w:lang w:val="en-US" w:eastAsia="en-US" w:bidi="ar-SA"/>
        </w:rPr>
      </w:rPrChange>
    </w:rPr>
  </w:style>
  <w:style w:type="paragraph" w:styleId="Heading7">
    <w:name w:val="heading 7"/>
    <w:basedOn w:val="Normal"/>
    <w:next w:val="Normal"/>
    <w:link w:val="Heading7Char"/>
    <w:uiPriority w:val="9"/>
    <w:semiHidden/>
    <w:unhideWhenUsed/>
    <w:qFormat/>
    <w:rsid w:val="00E9148D"/>
    <w:pPr>
      <w:keepNext/>
      <w:keepLines/>
      <w:spacing w:before="200"/>
      <w:ind w:left="1296" w:hanging="288"/>
      <w:outlineLvl w:val="6"/>
      <w:pPrChange w:id="6" w:author="Brian Hunt" w:date="2011-11-06T14:48:00Z">
        <w:pPr>
          <w:keepNext/>
          <w:keepLines/>
          <w:numPr>
            <w:ilvl w:val="6"/>
            <w:numId w:val="27"/>
          </w:numPr>
          <w:spacing w:before="200"/>
          <w:ind w:left="1296" w:hanging="288"/>
          <w:outlineLvl w:val="6"/>
        </w:pPr>
      </w:pPrChange>
    </w:pPr>
    <w:rPr>
      <w:rFonts w:asciiTheme="majorHAnsi" w:eastAsiaTheme="majorEastAsia" w:hAnsiTheme="majorHAnsi" w:cstheme="majorBidi"/>
      <w:i/>
      <w:iCs/>
      <w:color w:val="404040" w:themeColor="text1" w:themeTint="BF"/>
      <w:rPrChange w:id="6" w:author="Brian Hunt" w:date="2011-11-06T14:48:00Z">
        <w:rPr>
          <w:rFonts w:asciiTheme="majorHAnsi" w:eastAsiaTheme="majorEastAsia" w:hAnsiTheme="majorHAnsi" w:cstheme="majorBidi"/>
          <w:i/>
          <w:iCs/>
          <w:color w:val="404040" w:themeColor="text1" w:themeTint="BF"/>
          <w:sz w:val="24"/>
          <w:szCs w:val="24"/>
          <w:lang w:val="en-US" w:eastAsia="en-US" w:bidi="ar-SA"/>
        </w:rPr>
      </w:rPrChange>
    </w:rPr>
  </w:style>
  <w:style w:type="paragraph" w:styleId="Heading8">
    <w:name w:val="heading 8"/>
    <w:basedOn w:val="Normal"/>
    <w:next w:val="Normal"/>
    <w:link w:val="Heading8Char"/>
    <w:uiPriority w:val="9"/>
    <w:semiHidden/>
    <w:unhideWhenUsed/>
    <w:qFormat/>
    <w:rsid w:val="00E9148D"/>
    <w:pPr>
      <w:keepNext/>
      <w:keepLines/>
      <w:spacing w:before="200"/>
      <w:ind w:left="1440" w:hanging="432"/>
      <w:outlineLvl w:val="7"/>
      <w:pPrChange w:id="7" w:author="Brian Hunt" w:date="2011-11-06T14:48:00Z">
        <w:pPr>
          <w:keepNext/>
          <w:keepLines/>
          <w:numPr>
            <w:ilvl w:val="7"/>
            <w:numId w:val="27"/>
          </w:numPr>
          <w:spacing w:before="200"/>
          <w:ind w:left="1440" w:hanging="432"/>
          <w:outlineLvl w:val="7"/>
        </w:pPr>
      </w:pPrChange>
    </w:pPr>
    <w:rPr>
      <w:rFonts w:asciiTheme="majorHAnsi" w:eastAsiaTheme="majorEastAsia" w:hAnsiTheme="majorHAnsi" w:cstheme="majorBidi"/>
      <w:color w:val="404040" w:themeColor="text1" w:themeTint="BF"/>
      <w:sz w:val="20"/>
      <w:szCs w:val="20"/>
      <w:rPrChange w:id="7" w:author="Brian Hunt" w:date="2011-11-06T14:48:00Z">
        <w:rPr>
          <w:rFonts w:asciiTheme="majorHAnsi" w:eastAsiaTheme="majorEastAsia" w:hAnsiTheme="majorHAnsi" w:cstheme="majorBidi"/>
          <w:color w:val="404040" w:themeColor="text1" w:themeTint="BF"/>
          <w:lang w:val="en-US" w:eastAsia="en-US" w:bidi="ar-SA"/>
        </w:rPr>
      </w:rPrChange>
    </w:rPr>
  </w:style>
  <w:style w:type="paragraph" w:styleId="Heading9">
    <w:name w:val="heading 9"/>
    <w:basedOn w:val="Normal"/>
    <w:next w:val="Normal"/>
    <w:link w:val="Heading9Char"/>
    <w:uiPriority w:val="9"/>
    <w:semiHidden/>
    <w:unhideWhenUsed/>
    <w:qFormat/>
    <w:rsid w:val="00E9148D"/>
    <w:pPr>
      <w:keepNext/>
      <w:keepLines/>
      <w:spacing w:before="200"/>
      <w:ind w:left="1584" w:hanging="144"/>
      <w:outlineLvl w:val="8"/>
      <w:pPrChange w:id="8" w:author="Brian Hunt" w:date="2011-11-06T14:48:00Z">
        <w:pPr>
          <w:keepNext/>
          <w:keepLines/>
          <w:numPr>
            <w:ilvl w:val="8"/>
            <w:numId w:val="27"/>
          </w:numPr>
          <w:spacing w:before="200"/>
          <w:ind w:left="1584" w:hanging="144"/>
          <w:outlineLvl w:val="8"/>
        </w:pPr>
      </w:pPrChange>
    </w:pPr>
    <w:rPr>
      <w:rFonts w:asciiTheme="majorHAnsi" w:eastAsiaTheme="majorEastAsia" w:hAnsiTheme="majorHAnsi" w:cstheme="majorBidi"/>
      <w:i/>
      <w:iCs/>
      <w:color w:val="404040" w:themeColor="text1" w:themeTint="BF"/>
      <w:sz w:val="20"/>
      <w:szCs w:val="20"/>
      <w:rPrChange w:id="8" w:author="Brian Hunt" w:date="2011-11-06T14:48:00Z">
        <w:rPr>
          <w:rFonts w:asciiTheme="majorHAnsi" w:eastAsiaTheme="majorEastAsia" w:hAnsiTheme="majorHAnsi" w:cstheme="majorBidi"/>
          <w:i/>
          <w:iCs/>
          <w:color w:val="404040" w:themeColor="text1" w:themeTint="BF"/>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42B6"/>
  </w:style>
  <w:style w:type="paragraph" w:styleId="ListParagraph">
    <w:name w:val="List Paragraph"/>
    <w:basedOn w:val="Normal"/>
    <w:uiPriority w:val="34"/>
    <w:qFormat/>
    <w:rsid w:val="00E9148D"/>
    <w:pPr>
      <w:numPr>
        <w:numId w:val="23"/>
      </w:numPr>
      <w:contextualSpacing/>
      <w:pPrChange w:id="9" w:author="Brian Hunt" w:date="2011-11-06T14:48:00Z">
        <w:pPr>
          <w:ind w:left="720"/>
          <w:contextualSpacing/>
        </w:pPr>
      </w:pPrChange>
    </w:pPr>
    <w:rPr>
      <w:shd w:val="clear" w:color="auto" w:fill="FFFFFF"/>
      <w:rPrChange w:id="9" w:author="Brian Hunt" w:date="2011-11-06T14:48:00Z">
        <w:rPr>
          <w:rFonts w:eastAsiaTheme="minorEastAsia"/>
          <w:sz w:val="24"/>
          <w:szCs w:val="24"/>
          <w:lang w:val="en-US" w:eastAsia="en-US" w:bidi="ar-SA"/>
        </w:rPr>
      </w:rPrChange>
    </w:rPr>
  </w:style>
  <w:style w:type="paragraph" w:customStyle="1" w:styleId="ArticleCommentary">
    <w:name w:val="Article Commentary"/>
    <w:basedOn w:val="Quote"/>
    <w:autoRedefine/>
    <w:qFormat/>
    <w:rsid w:val="00E9148D"/>
    <w:pPr>
      <w:spacing w:before="240" w:after="240" w:line="276" w:lineRule="auto"/>
      <w:ind w:left="567" w:right="567"/>
      <w:pPrChange w:id="10" w:author="Brian Hunt" w:date="2011-11-06T14:48:00Z">
        <w:pPr>
          <w:spacing w:before="240" w:after="240"/>
          <w:ind w:left="567" w:right="567"/>
        </w:pPr>
      </w:pPrChange>
    </w:pPr>
    <w:rPr>
      <w:rFonts w:ascii="Constantia" w:hAnsi="Constantia"/>
      <w:i w:val="0"/>
      <w:iCs w:val="0"/>
      <w:color w:val="808080" w:themeColor="background1" w:themeShade="80"/>
      <w:sz w:val="22"/>
      <w:szCs w:val="22"/>
      <w:lang w:val="en-GB"/>
      <w:rPrChange w:id="10" w:author="Brian Hunt" w:date="2011-11-06T14:48:00Z">
        <w:rPr>
          <w:rFonts w:asciiTheme="minorHAnsi" w:eastAsiaTheme="minorEastAsia" w:hAnsiTheme="minorHAnsi"/>
          <w:i/>
          <w:iCs/>
          <w:color w:val="7F7F7F" w:themeColor="text1" w:themeTint="80"/>
          <w:sz w:val="24"/>
          <w:szCs w:val="24"/>
          <w:lang w:val="en-US" w:eastAsia="en-US" w:bidi="ar-SA"/>
        </w:rPr>
      </w:rPrChange>
    </w:rPr>
  </w:style>
  <w:style w:type="character" w:styleId="CommentReference">
    <w:name w:val="annotation reference"/>
    <w:basedOn w:val="DefaultParagraphFont"/>
    <w:uiPriority w:val="99"/>
    <w:semiHidden/>
    <w:unhideWhenUsed/>
    <w:rsid w:val="008717AE"/>
    <w:rPr>
      <w:sz w:val="16"/>
      <w:szCs w:val="16"/>
    </w:rPr>
  </w:style>
  <w:style w:type="paragraph" w:styleId="CommentText">
    <w:name w:val="annotation text"/>
    <w:basedOn w:val="Normal"/>
    <w:link w:val="CommentTextChar"/>
    <w:uiPriority w:val="99"/>
    <w:semiHidden/>
    <w:unhideWhenUsed/>
    <w:rsid w:val="008717AE"/>
    <w:rPr>
      <w:sz w:val="20"/>
      <w:szCs w:val="20"/>
    </w:rPr>
  </w:style>
  <w:style w:type="character" w:customStyle="1" w:styleId="CommentTextChar">
    <w:name w:val="Comment Text Char"/>
    <w:basedOn w:val="DefaultParagraphFont"/>
    <w:link w:val="CommentText"/>
    <w:uiPriority w:val="99"/>
    <w:semiHidden/>
    <w:rsid w:val="008717AE"/>
    <w:rPr>
      <w:lang w:eastAsia="en-US"/>
    </w:rPr>
  </w:style>
  <w:style w:type="character" w:styleId="Hyperlink">
    <w:name w:val="Hyperlink"/>
    <w:basedOn w:val="DefaultParagraphFont"/>
    <w:uiPriority w:val="99"/>
    <w:unhideWhenUsed/>
    <w:rsid w:val="008717AE"/>
    <w:rPr>
      <w:color w:val="0000FF"/>
      <w:u w:val="single"/>
    </w:rPr>
  </w:style>
  <w:style w:type="paragraph" w:styleId="Quote">
    <w:name w:val="Quote"/>
    <w:basedOn w:val="Normal"/>
    <w:next w:val="Normal"/>
    <w:link w:val="QuoteChar"/>
    <w:uiPriority w:val="29"/>
    <w:qFormat/>
    <w:rsid w:val="008717AE"/>
    <w:rPr>
      <w:i/>
      <w:iCs/>
      <w:color w:val="000000" w:themeColor="text1"/>
    </w:rPr>
  </w:style>
  <w:style w:type="character" w:customStyle="1" w:styleId="QuoteChar">
    <w:name w:val="Quote Char"/>
    <w:basedOn w:val="DefaultParagraphFont"/>
    <w:link w:val="Quote"/>
    <w:uiPriority w:val="29"/>
    <w:rsid w:val="008717AE"/>
    <w:rPr>
      <w:i/>
      <w:iCs/>
      <w:color w:val="000000" w:themeColor="text1"/>
      <w:sz w:val="24"/>
      <w:szCs w:val="24"/>
      <w:lang w:eastAsia="en-US"/>
    </w:rPr>
  </w:style>
  <w:style w:type="paragraph" w:styleId="BalloonText">
    <w:name w:val="Balloon Text"/>
    <w:basedOn w:val="Normal"/>
    <w:link w:val="BalloonTextChar"/>
    <w:uiPriority w:val="99"/>
    <w:semiHidden/>
    <w:unhideWhenUsed/>
    <w:rsid w:val="00E9148D"/>
    <w:pPr>
      <w:pPrChange w:id="11" w:author="Brian Hunt" w:date="2011-11-06T14:48:00Z">
        <w:pPr/>
      </w:pPrChange>
    </w:pPr>
    <w:rPr>
      <w:rFonts w:ascii="Lucida Grande" w:hAnsi="Lucida Grande" w:cs="Lucida Grande"/>
      <w:sz w:val="18"/>
      <w:szCs w:val="18"/>
      <w:rPrChange w:id="11" w:author="Brian Hunt" w:date="2011-11-06T14:48:00Z">
        <w:rPr>
          <w:rFonts w:ascii="Tahoma" w:eastAsiaTheme="minorEastAsia" w:hAnsi="Tahoma" w:cs="Tahoma"/>
          <w:sz w:val="16"/>
          <w:szCs w:val="16"/>
          <w:lang w:val="en-US" w:eastAsia="en-US" w:bidi="ar-SA"/>
        </w:rPr>
      </w:rPrChange>
    </w:rPr>
  </w:style>
  <w:style w:type="character" w:customStyle="1" w:styleId="BalloonTextChar">
    <w:name w:val="Balloon Text Char"/>
    <w:basedOn w:val="DefaultParagraphFont"/>
    <w:link w:val="BalloonText"/>
    <w:uiPriority w:val="99"/>
    <w:semiHidden/>
    <w:rsid w:val="008717AE"/>
    <w:rPr>
      <w:rFonts w:ascii="Lucida Grande" w:hAnsi="Lucida Grande" w:cs="Lucida Grande"/>
      <w:sz w:val="18"/>
      <w:szCs w:val="18"/>
      <w:lang w:eastAsia="en-US"/>
    </w:rPr>
  </w:style>
  <w:style w:type="paragraph" w:styleId="TOC1">
    <w:name w:val="toc 1"/>
    <w:basedOn w:val="Normal"/>
    <w:next w:val="Normal"/>
    <w:autoRedefine/>
    <w:uiPriority w:val="39"/>
    <w:unhideWhenUsed/>
    <w:rsid w:val="008717AE"/>
    <w:pPr>
      <w:spacing w:before="120"/>
    </w:pPr>
    <w:rPr>
      <w:rFonts w:asciiTheme="majorHAnsi" w:hAnsiTheme="majorHAnsi"/>
      <w:b/>
      <w:color w:val="548DD4"/>
    </w:rPr>
  </w:style>
  <w:style w:type="paragraph" w:styleId="TOC2">
    <w:name w:val="toc 2"/>
    <w:basedOn w:val="Normal"/>
    <w:next w:val="Normal"/>
    <w:autoRedefine/>
    <w:uiPriority w:val="39"/>
    <w:unhideWhenUsed/>
    <w:rsid w:val="008717AE"/>
    <w:rPr>
      <w:rFonts w:asciiTheme="minorHAnsi" w:hAnsiTheme="minorHAnsi"/>
      <w:sz w:val="22"/>
      <w:szCs w:val="22"/>
    </w:rPr>
  </w:style>
  <w:style w:type="paragraph" w:styleId="TOC3">
    <w:name w:val="toc 3"/>
    <w:basedOn w:val="Normal"/>
    <w:next w:val="Normal"/>
    <w:autoRedefine/>
    <w:uiPriority w:val="39"/>
    <w:unhideWhenUsed/>
    <w:rsid w:val="008717AE"/>
    <w:pPr>
      <w:ind w:left="240"/>
    </w:pPr>
    <w:rPr>
      <w:rFonts w:asciiTheme="minorHAnsi" w:hAnsiTheme="minorHAnsi"/>
      <w:i/>
      <w:sz w:val="22"/>
      <w:szCs w:val="22"/>
    </w:rPr>
  </w:style>
  <w:style w:type="paragraph" w:styleId="TOC4">
    <w:name w:val="toc 4"/>
    <w:basedOn w:val="Normal"/>
    <w:next w:val="Normal"/>
    <w:autoRedefine/>
    <w:uiPriority w:val="39"/>
    <w:unhideWhenUsed/>
    <w:rsid w:val="008717AE"/>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8717AE"/>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8717AE"/>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8717AE"/>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8717AE"/>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8717AE"/>
    <w:pPr>
      <w:pBdr>
        <w:between w:val="double" w:sz="6" w:space="0" w:color="auto"/>
      </w:pBdr>
      <w:ind w:left="1680"/>
    </w:pPr>
    <w:rPr>
      <w:rFonts w:asciiTheme="minorHAnsi" w:hAnsiTheme="minorHAnsi"/>
      <w:sz w:val="20"/>
      <w:szCs w:val="20"/>
    </w:rPr>
  </w:style>
  <w:style w:type="paragraph" w:customStyle="1" w:styleId="Article">
    <w:name w:val="Article"/>
    <w:basedOn w:val="ListParagraph"/>
    <w:autoRedefine/>
    <w:qFormat/>
    <w:rsid w:val="00E9148D"/>
    <w:pPr>
      <w:pPrChange w:id="12" w:author="Brian Hunt" w:date="2011-11-06T14:48:00Z">
        <w:pPr>
          <w:ind w:left="720"/>
          <w:contextualSpacing/>
          <w:jc w:val="both"/>
        </w:pPr>
      </w:pPrChange>
    </w:pPr>
    <w:rPr>
      <w:rPrChange w:id="12" w:author="Brian Hunt" w:date="2011-11-06T14:48:00Z">
        <w:rPr>
          <w:rFonts w:ascii="Cambria" w:hAnsi="Cambria"/>
          <w:color w:val="000000"/>
          <w:sz w:val="22"/>
          <w:szCs w:val="22"/>
          <w:lang w:val="en-US" w:eastAsia="en-US" w:bidi="ar-SA"/>
        </w:rPr>
      </w:rPrChange>
    </w:rPr>
  </w:style>
  <w:style w:type="paragraph" w:customStyle="1" w:styleId="Preamble">
    <w:name w:val="Preamble"/>
    <w:basedOn w:val="Article"/>
    <w:qFormat/>
    <w:rsid w:val="00E9148D"/>
    <w:pPr>
      <w:spacing w:before="240" w:after="240"/>
      <w:ind w:left="0"/>
      <w:contextualSpacing w:val="0"/>
      <w:pPrChange w:id="13" w:author="Brian Hunt" w:date="2011-11-06T14:48:00Z">
        <w:pPr>
          <w:spacing w:before="240" w:after="240"/>
          <w:jc w:val="both"/>
        </w:pPr>
      </w:pPrChange>
    </w:pPr>
    <w:rPr>
      <w:b/>
      <w:rPrChange w:id="13" w:author="Brian Hunt" w:date="2011-11-06T14:48:00Z">
        <w:rPr>
          <w:rFonts w:ascii="Cambria" w:hAnsi="Cambria"/>
          <w:b/>
          <w:color w:val="000000"/>
          <w:sz w:val="22"/>
          <w:szCs w:val="22"/>
          <w:lang w:val="en-US" w:eastAsia="en-US" w:bidi="ar-SA"/>
        </w:rPr>
      </w:rPrChange>
    </w:rPr>
  </w:style>
  <w:style w:type="paragraph" w:styleId="CommentSubject">
    <w:name w:val="annotation subject"/>
    <w:basedOn w:val="CommentText"/>
    <w:next w:val="CommentText"/>
    <w:link w:val="CommentSubjectChar"/>
    <w:uiPriority w:val="99"/>
    <w:semiHidden/>
    <w:unhideWhenUsed/>
    <w:rsid w:val="00B05C25"/>
    <w:rPr>
      <w:b/>
      <w:bCs/>
    </w:rPr>
  </w:style>
  <w:style w:type="character" w:customStyle="1" w:styleId="CommentSubjectChar">
    <w:name w:val="Comment Subject Char"/>
    <w:basedOn w:val="CommentTextChar"/>
    <w:link w:val="CommentSubject"/>
    <w:uiPriority w:val="99"/>
    <w:semiHidden/>
    <w:rsid w:val="00B05C25"/>
    <w:rPr>
      <w:b/>
      <w:bCs/>
      <w:lang w:eastAsia="en-US"/>
    </w:rPr>
  </w:style>
  <w:style w:type="paragraph" w:styleId="Footer">
    <w:name w:val="footer"/>
    <w:basedOn w:val="Normal"/>
    <w:link w:val="FooterChar"/>
    <w:uiPriority w:val="99"/>
    <w:unhideWhenUsed/>
    <w:rsid w:val="003358DF"/>
    <w:pPr>
      <w:tabs>
        <w:tab w:val="center" w:pos="4320"/>
        <w:tab w:val="right" w:pos="8640"/>
      </w:tabs>
    </w:pPr>
  </w:style>
  <w:style w:type="character" w:customStyle="1" w:styleId="FooterChar">
    <w:name w:val="Footer Char"/>
    <w:basedOn w:val="DefaultParagraphFont"/>
    <w:link w:val="Footer"/>
    <w:uiPriority w:val="99"/>
    <w:rsid w:val="003358DF"/>
    <w:rPr>
      <w:sz w:val="24"/>
      <w:szCs w:val="24"/>
      <w:lang w:eastAsia="en-US"/>
    </w:rPr>
  </w:style>
  <w:style w:type="character" w:styleId="PageNumber">
    <w:name w:val="page number"/>
    <w:basedOn w:val="DefaultParagraphFont"/>
    <w:uiPriority w:val="99"/>
    <w:semiHidden/>
    <w:unhideWhenUsed/>
    <w:rsid w:val="003358DF"/>
  </w:style>
  <w:style w:type="character" w:customStyle="1" w:styleId="Heading1Char">
    <w:name w:val="Heading 1 Char"/>
    <w:aliases w:val="Chapter Heading Char"/>
    <w:basedOn w:val="DefaultParagraphFont"/>
    <w:link w:val="Heading1"/>
    <w:uiPriority w:val="9"/>
    <w:rsid w:val="007800C2"/>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aliases w:val="Part Heading Char"/>
    <w:basedOn w:val="DefaultParagraphFont"/>
    <w:link w:val="Heading2"/>
    <w:uiPriority w:val="9"/>
    <w:rsid w:val="00845501"/>
    <w:rPr>
      <w:rFonts w:asciiTheme="majorHAnsi" w:eastAsiaTheme="majorEastAsia" w:hAnsiTheme="majorHAnsi" w:cstheme="majorBidi"/>
      <w:b/>
      <w:bCs/>
      <w:color w:val="4F81BD" w:themeColor="accent1"/>
      <w:sz w:val="28"/>
      <w:szCs w:val="28"/>
      <w:lang w:eastAsia="en-US"/>
    </w:rPr>
  </w:style>
  <w:style w:type="character" w:customStyle="1" w:styleId="Heading3Char">
    <w:name w:val="Heading 3 Char"/>
    <w:aliases w:val="Article Heading Char"/>
    <w:basedOn w:val="DefaultParagraphFont"/>
    <w:link w:val="Heading3"/>
    <w:uiPriority w:val="9"/>
    <w:rsid w:val="004B5F1F"/>
    <w:rPr>
      <w:rFonts w:asciiTheme="majorHAnsi" w:eastAsiaTheme="majorEastAsia" w:hAnsiTheme="majorHAnsi" w:cstheme="majorBidi"/>
      <w:b/>
      <w:bCs/>
      <w:color w:val="4F81BD" w:themeColor="accent1"/>
      <w:lang w:eastAsia="en-US"/>
    </w:rPr>
  </w:style>
  <w:style w:type="paragraph" w:styleId="Title">
    <w:name w:val="Title"/>
    <w:basedOn w:val="Normal"/>
    <w:next w:val="Normal"/>
    <w:link w:val="TitleChar"/>
    <w:uiPriority w:val="10"/>
    <w:qFormat/>
    <w:rsid w:val="00E9148D"/>
    <w:pPr>
      <w:pBdr>
        <w:bottom w:val="single" w:sz="8" w:space="4" w:color="4F81BD" w:themeColor="accent1"/>
      </w:pBdr>
      <w:spacing w:after="300"/>
      <w:contextualSpacing/>
      <w:pPrChange w:id="14" w:author="Brian Hunt" w:date="2011-11-06T14:48:00Z">
        <w:pPr>
          <w:pBdr>
            <w:bottom w:val="single" w:sz="8" w:space="4" w:color="4F81BD" w:themeColor="accent1"/>
          </w:pBdr>
          <w:spacing w:after="300"/>
          <w:contextualSpacing/>
        </w:pPr>
      </w:pPrChange>
    </w:pPr>
    <w:rPr>
      <w:rFonts w:asciiTheme="majorHAnsi" w:eastAsiaTheme="majorEastAsia" w:hAnsiTheme="majorHAnsi" w:cstheme="majorBidi"/>
      <w:color w:val="17365D" w:themeColor="text2" w:themeShade="BF"/>
      <w:spacing w:val="5"/>
      <w:kern w:val="28"/>
      <w:sz w:val="52"/>
      <w:szCs w:val="52"/>
      <w:rPrChange w:id="14" w:author="Brian Hunt" w:date="2011-11-06T14:48:00Z">
        <w:rPr>
          <w:rFonts w:asciiTheme="majorHAnsi" w:eastAsiaTheme="majorEastAsia" w:hAnsiTheme="majorHAnsi" w:cstheme="majorBidi"/>
          <w:color w:val="17365D" w:themeColor="text2" w:themeShade="BF"/>
          <w:spacing w:val="5"/>
          <w:kern w:val="28"/>
          <w:sz w:val="36"/>
          <w:szCs w:val="36"/>
          <w:lang w:val="en-US" w:eastAsia="en-US" w:bidi="ar-SA"/>
        </w:rPr>
      </w:rPrChange>
    </w:rPr>
  </w:style>
  <w:style w:type="character" w:customStyle="1" w:styleId="TitleChar">
    <w:name w:val="Title Char"/>
    <w:basedOn w:val="DefaultParagraphFont"/>
    <w:link w:val="Title"/>
    <w:uiPriority w:val="10"/>
    <w:rsid w:val="00A5516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4Char">
    <w:name w:val="Heading 4 Char"/>
    <w:basedOn w:val="DefaultParagraphFont"/>
    <w:link w:val="Heading4"/>
    <w:uiPriority w:val="9"/>
    <w:rsid w:val="00F65E3E"/>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31028F"/>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31028F"/>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31028F"/>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31028F"/>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1028F"/>
    <w:rPr>
      <w:rFonts w:asciiTheme="majorHAnsi" w:eastAsiaTheme="majorEastAsia" w:hAnsiTheme="majorHAnsi" w:cstheme="majorBidi"/>
      <w:i/>
      <w:iCs/>
      <w:color w:val="404040" w:themeColor="text1" w:themeTint="BF"/>
      <w:sz w:val="20"/>
      <w:szCs w:val="20"/>
      <w:lang w:eastAsia="en-US"/>
    </w:rPr>
  </w:style>
  <w:style w:type="paragraph" w:styleId="Subtitle">
    <w:name w:val="Subtitle"/>
    <w:basedOn w:val="Normal"/>
    <w:next w:val="Normal"/>
    <w:link w:val="SubtitleChar"/>
    <w:uiPriority w:val="11"/>
    <w:qFormat/>
    <w:rsid w:val="00F17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7B58"/>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qFormat/>
    <w:rsid w:val="00E9148D"/>
    <w:rPr>
      <w:i/>
      <w:iCs/>
      <w:color w:val="808080" w:themeColor="text1" w:themeTint="7F"/>
    </w:rPr>
  </w:style>
  <w:style w:type="paragraph" w:styleId="Index1">
    <w:name w:val="index 1"/>
    <w:basedOn w:val="Normal"/>
    <w:next w:val="Normal"/>
    <w:autoRedefine/>
    <w:uiPriority w:val="99"/>
    <w:unhideWhenUsed/>
    <w:rsid w:val="00E9148D"/>
    <w:pPr>
      <w:ind w:left="240" w:hanging="240"/>
    </w:pPr>
  </w:style>
  <w:style w:type="paragraph" w:styleId="Index2">
    <w:name w:val="index 2"/>
    <w:basedOn w:val="Normal"/>
    <w:next w:val="Normal"/>
    <w:autoRedefine/>
    <w:uiPriority w:val="99"/>
    <w:unhideWhenUsed/>
    <w:rsid w:val="00E9148D"/>
    <w:pPr>
      <w:ind w:left="480" w:hanging="240"/>
    </w:pPr>
  </w:style>
  <w:style w:type="paragraph" w:styleId="Index3">
    <w:name w:val="index 3"/>
    <w:basedOn w:val="Normal"/>
    <w:next w:val="Normal"/>
    <w:autoRedefine/>
    <w:uiPriority w:val="99"/>
    <w:unhideWhenUsed/>
    <w:rsid w:val="00E9148D"/>
    <w:pPr>
      <w:ind w:left="720" w:hanging="240"/>
    </w:pPr>
  </w:style>
  <w:style w:type="paragraph" w:styleId="Index4">
    <w:name w:val="index 4"/>
    <w:basedOn w:val="Normal"/>
    <w:next w:val="Normal"/>
    <w:autoRedefine/>
    <w:uiPriority w:val="99"/>
    <w:unhideWhenUsed/>
    <w:rsid w:val="00E9148D"/>
    <w:pPr>
      <w:ind w:left="960" w:hanging="240"/>
    </w:pPr>
  </w:style>
  <w:style w:type="paragraph" w:styleId="Index5">
    <w:name w:val="index 5"/>
    <w:basedOn w:val="Normal"/>
    <w:next w:val="Normal"/>
    <w:autoRedefine/>
    <w:uiPriority w:val="99"/>
    <w:unhideWhenUsed/>
    <w:rsid w:val="00E9148D"/>
    <w:pPr>
      <w:ind w:left="1200" w:hanging="240"/>
    </w:pPr>
  </w:style>
  <w:style w:type="paragraph" w:styleId="Index6">
    <w:name w:val="index 6"/>
    <w:basedOn w:val="Normal"/>
    <w:next w:val="Normal"/>
    <w:autoRedefine/>
    <w:uiPriority w:val="99"/>
    <w:unhideWhenUsed/>
    <w:rsid w:val="00E9148D"/>
    <w:pPr>
      <w:ind w:left="1440" w:hanging="240"/>
    </w:pPr>
  </w:style>
  <w:style w:type="paragraph" w:styleId="Index7">
    <w:name w:val="index 7"/>
    <w:basedOn w:val="Normal"/>
    <w:next w:val="Normal"/>
    <w:autoRedefine/>
    <w:uiPriority w:val="99"/>
    <w:unhideWhenUsed/>
    <w:rsid w:val="00E9148D"/>
    <w:pPr>
      <w:ind w:left="1680" w:hanging="240"/>
    </w:pPr>
  </w:style>
  <w:style w:type="paragraph" w:styleId="Index8">
    <w:name w:val="index 8"/>
    <w:basedOn w:val="Normal"/>
    <w:next w:val="Normal"/>
    <w:autoRedefine/>
    <w:uiPriority w:val="99"/>
    <w:unhideWhenUsed/>
    <w:rsid w:val="00E9148D"/>
    <w:pPr>
      <w:ind w:left="1920" w:hanging="240"/>
    </w:pPr>
  </w:style>
  <w:style w:type="paragraph" w:styleId="Index9">
    <w:name w:val="index 9"/>
    <w:basedOn w:val="Normal"/>
    <w:next w:val="Normal"/>
    <w:autoRedefine/>
    <w:uiPriority w:val="99"/>
    <w:unhideWhenUsed/>
    <w:rsid w:val="00E9148D"/>
    <w:pPr>
      <w:ind w:left="2160" w:hanging="240"/>
    </w:pPr>
  </w:style>
  <w:style w:type="paragraph" w:styleId="IndexHeading">
    <w:name w:val="index heading"/>
    <w:basedOn w:val="Normal"/>
    <w:next w:val="Index1"/>
    <w:uiPriority w:val="99"/>
    <w:unhideWhenUsed/>
    <w:rsid w:val="00E9148D"/>
  </w:style>
  <w:style w:type="paragraph" w:styleId="Header">
    <w:name w:val="header"/>
    <w:basedOn w:val="Normal"/>
    <w:link w:val="HeaderChar"/>
    <w:uiPriority w:val="99"/>
    <w:unhideWhenUsed/>
    <w:rsid w:val="00E9148D"/>
    <w:pPr>
      <w:tabs>
        <w:tab w:val="center" w:pos="4320"/>
        <w:tab w:val="right" w:pos="8640"/>
      </w:tabs>
    </w:pPr>
  </w:style>
  <w:style w:type="character" w:customStyle="1" w:styleId="HeaderChar">
    <w:name w:val="Header Char"/>
    <w:basedOn w:val="DefaultParagraphFont"/>
    <w:link w:val="Header"/>
    <w:uiPriority w:val="99"/>
    <w:rsid w:val="00E9148D"/>
    <w:rPr>
      <w:lang w:eastAsia="en-US"/>
    </w:rPr>
  </w:style>
  <w:style w:type="paragraph" w:styleId="FootnoteText">
    <w:name w:val="footnote text"/>
    <w:basedOn w:val="Normal"/>
    <w:link w:val="FootnoteTextChar"/>
    <w:uiPriority w:val="99"/>
    <w:semiHidden/>
    <w:unhideWhenUsed/>
    <w:rsid w:val="00E9148D"/>
    <w:rPr>
      <w:sz w:val="20"/>
      <w:szCs w:val="20"/>
    </w:rPr>
  </w:style>
  <w:style w:type="character" w:customStyle="1" w:styleId="FootnoteTextChar">
    <w:name w:val="Footnote Text Char"/>
    <w:basedOn w:val="DefaultParagraphFont"/>
    <w:link w:val="FootnoteText"/>
    <w:uiPriority w:val="99"/>
    <w:semiHidden/>
    <w:rsid w:val="00E9148D"/>
    <w:rPr>
      <w:sz w:val="20"/>
      <w:szCs w:val="20"/>
      <w:lang w:eastAsia="en-US"/>
    </w:rPr>
  </w:style>
  <w:style w:type="character" w:styleId="FootnoteReference">
    <w:name w:val="footnote reference"/>
    <w:basedOn w:val="DefaultParagraphFont"/>
    <w:uiPriority w:val="99"/>
    <w:semiHidden/>
    <w:unhideWhenUsed/>
    <w:rsid w:val="00E9148D"/>
    <w:rPr>
      <w:vertAlign w:val="superscript"/>
    </w:rPr>
  </w:style>
  <w:style w:type="character" w:styleId="FollowedHyperlink">
    <w:name w:val="FollowedHyperlink"/>
    <w:basedOn w:val="DefaultParagraphFont"/>
    <w:uiPriority w:val="99"/>
    <w:semiHidden/>
    <w:unhideWhenUsed/>
    <w:rsid w:val="00E9148D"/>
    <w:rPr>
      <w:color w:val="800080" w:themeColor="followedHyperlink"/>
      <w:u w:val="single"/>
    </w:rPr>
  </w:style>
  <w:style w:type="paragraph" w:styleId="Revision">
    <w:name w:val="Revision"/>
    <w:hidden/>
    <w:uiPriority w:val="99"/>
    <w:semiHidden/>
    <w:rsid w:val="004F1EEE"/>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aliases w:val="Chapter Heading"/>
    <w:basedOn w:val="Normal"/>
    <w:next w:val="Normal"/>
    <w:link w:val="Heading1Char"/>
    <w:uiPriority w:val="9"/>
    <w:qFormat/>
    <w:rsid w:val="00E9148D"/>
    <w:pPr>
      <w:keepNext/>
      <w:keepLines/>
      <w:pageBreakBefore/>
      <w:numPr>
        <w:numId w:val="4"/>
      </w:numPr>
      <w:pBdr>
        <w:bottom w:val="single" w:sz="4" w:space="1" w:color="auto"/>
      </w:pBdr>
      <w:spacing w:before="480"/>
      <w:outlineLvl w:val="0"/>
      <w:pPrChange w:id="15" w:author="Brian Hunt" w:date="2011-11-06T14:48:00Z">
        <w:pPr>
          <w:keepNext/>
          <w:keepLines/>
          <w:numPr>
            <w:numId w:val="27"/>
          </w:numPr>
          <w:spacing w:before="480"/>
          <w:outlineLvl w:val="0"/>
        </w:pPr>
      </w:pPrChange>
    </w:pPr>
    <w:rPr>
      <w:rFonts w:asciiTheme="majorHAnsi" w:eastAsiaTheme="majorEastAsia" w:hAnsiTheme="majorHAnsi" w:cstheme="majorBidi"/>
      <w:b/>
      <w:bCs/>
      <w:color w:val="345A8A" w:themeColor="accent1" w:themeShade="B5"/>
      <w:sz w:val="32"/>
      <w:szCs w:val="32"/>
      <w:rPrChange w:id="15" w:author="Brian Hunt" w:date="2011-11-06T14:48:00Z">
        <w:rPr>
          <w:rFonts w:asciiTheme="majorHAnsi" w:eastAsiaTheme="majorEastAsia" w:hAnsiTheme="majorHAnsi" w:cstheme="majorBidi"/>
          <w:b/>
          <w:bCs/>
          <w:color w:val="345A8A" w:themeColor="accent1" w:themeShade="B5"/>
          <w:sz w:val="32"/>
          <w:szCs w:val="32"/>
          <w:lang w:val="en-US" w:eastAsia="en-US" w:bidi="ar-SA"/>
        </w:rPr>
      </w:rPrChange>
    </w:rPr>
  </w:style>
  <w:style w:type="paragraph" w:styleId="Heading2">
    <w:name w:val="heading 2"/>
    <w:aliases w:val="Part Heading"/>
    <w:basedOn w:val="Normal"/>
    <w:next w:val="Normal"/>
    <w:link w:val="Heading2Char"/>
    <w:uiPriority w:val="9"/>
    <w:unhideWhenUsed/>
    <w:qFormat/>
    <w:rsid w:val="00E9148D"/>
    <w:pPr>
      <w:keepNext/>
      <w:keepLines/>
      <w:numPr>
        <w:ilvl w:val="1"/>
        <w:numId w:val="4"/>
      </w:numPr>
      <w:spacing w:before="360" w:after="240"/>
      <w:outlineLvl w:val="1"/>
      <w:pPrChange w:id="16" w:author="Brian Hunt" w:date="2011-11-06T14:48:00Z">
        <w:pPr>
          <w:keepNext/>
          <w:keepLines/>
          <w:numPr>
            <w:ilvl w:val="1"/>
            <w:numId w:val="27"/>
          </w:numPr>
          <w:spacing w:before="200"/>
          <w:ind w:left="1494" w:hanging="1494"/>
          <w:jc w:val="center"/>
          <w:outlineLvl w:val="1"/>
        </w:pPr>
      </w:pPrChange>
    </w:pPr>
    <w:rPr>
      <w:rFonts w:asciiTheme="majorHAnsi" w:eastAsiaTheme="majorEastAsia" w:hAnsiTheme="majorHAnsi" w:cstheme="majorBidi"/>
      <w:b/>
      <w:bCs/>
      <w:color w:val="4F81BD" w:themeColor="accent1"/>
      <w:sz w:val="28"/>
      <w:szCs w:val="28"/>
      <w:shd w:val="clear" w:color="auto" w:fill="FFFFFF"/>
      <w:rPrChange w:id="16" w:author="Brian Hunt" w:date="2011-11-06T14:48:00Z">
        <w:rPr>
          <w:rFonts w:asciiTheme="majorHAnsi" w:eastAsiaTheme="majorEastAsia" w:hAnsiTheme="majorHAnsi" w:cstheme="majorBidi"/>
          <w:b/>
          <w:bCs/>
          <w:color w:val="4F81BD" w:themeColor="accent1"/>
          <w:sz w:val="26"/>
          <w:szCs w:val="26"/>
          <w:lang w:val="en-US" w:eastAsia="en-US" w:bidi="ar-SA"/>
        </w:rPr>
      </w:rPrChange>
    </w:rPr>
  </w:style>
  <w:style w:type="paragraph" w:styleId="Heading3">
    <w:name w:val="heading 3"/>
    <w:aliases w:val="Article Heading"/>
    <w:basedOn w:val="Normal"/>
    <w:next w:val="Normal"/>
    <w:link w:val="Heading3Char"/>
    <w:uiPriority w:val="9"/>
    <w:unhideWhenUsed/>
    <w:qFormat/>
    <w:rsid w:val="00E9148D"/>
    <w:pPr>
      <w:keepNext/>
      <w:keepLines/>
      <w:numPr>
        <w:ilvl w:val="2"/>
        <w:numId w:val="4"/>
      </w:numPr>
      <w:spacing w:before="600" w:after="240"/>
      <w:ind w:left="1077" w:hanging="1077"/>
      <w:jc w:val="center"/>
      <w:outlineLvl w:val="2"/>
      <w:pPrChange w:id="17" w:author="Brian Hunt" w:date="2011-11-06T14:48:00Z">
        <w:pPr>
          <w:keepNext/>
          <w:spacing w:before="240" w:after="240"/>
          <w:jc w:val="center"/>
          <w:outlineLvl w:val="2"/>
        </w:pPr>
      </w:pPrChange>
    </w:pPr>
    <w:rPr>
      <w:rFonts w:asciiTheme="majorHAnsi" w:eastAsiaTheme="majorEastAsia" w:hAnsiTheme="majorHAnsi" w:cstheme="majorBidi"/>
      <w:b/>
      <w:bCs/>
      <w:color w:val="4F81BD" w:themeColor="accent1"/>
      <w:rPrChange w:id="17" w:author="Brian Hunt" w:date="2011-11-06T14:48:00Z">
        <w:rPr>
          <w:rFonts w:asciiTheme="majorHAnsi" w:eastAsiaTheme="minorEastAsia" w:hAnsiTheme="majorHAnsi"/>
          <w:i/>
          <w:sz w:val="24"/>
          <w:szCs w:val="24"/>
          <w:lang w:val="en-US" w:eastAsia="en-US" w:bidi="ar-SA"/>
        </w:rPr>
      </w:rPrChange>
    </w:rPr>
  </w:style>
  <w:style w:type="paragraph" w:styleId="Heading4">
    <w:name w:val="heading 4"/>
    <w:basedOn w:val="Normal"/>
    <w:next w:val="Normal"/>
    <w:link w:val="Heading4Char"/>
    <w:uiPriority w:val="9"/>
    <w:unhideWhenUsed/>
    <w:qFormat/>
    <w:rsid w:val="00E9148D"/>
    <w:pPr>
      <w:keepNext/>
      <w:keepLines/>
      <w:spacing w:before="200"/>
      <w:outlineLvl w:val="3"/>
      <w:pPrChange w:id="18" w:author="Brian Hunt" w:date="2011-11-06T14:48:00Z">
        <w:pPr>
          <w:keepNext/>
          <w:keepLines/>
          <w:numPr>
            <w:ilvl w:val="3"/>
            <w:numId w:val="27"/>
          </w:numPr>
          <w:spacing w:before="200"/>
          <w:ind w:left="864" w:hanging="144"/>
          <w:outlineLvl w:val="3"/>
        </w:pPr>
      </w:pPrChange>
    </w:pPr>
    <w:rPr>
      <w:rFonts w:asciiTheme="majorHAnsi" w:eastAsiaTheme="majorEastAsia" w:hAnsiTheme="majorHAnsi" w:cstheme="majorBidi"/>
      <w:b/>
      <w:bCs/>
      <w:i/>
      <w:iCs/>
      <w:color w:val="4F81BD" w:themeColor="accent1"/>
      <w:rPrChange w:id="18" w:author="Brian Hunt" w:date="2011-11-06T14:48:00Z">
        <w:rPr>
          <w:rFonts w:asciiTheme="majorHAnsi" w:eastAsiaTheme="majorEastAsia" w:hAnsiTheme="majorHAnsi" w:cstheme="majorBidi"/>
          <w:b/>
          <w:bCs/>
          <w:i/>
          <w:iCs/>
          <w:color w:val="4F81BD" w:themeColor="accent1"/>
          <w:sz w:val="24"/>
          <w:szCs w:val="24"/>
          <w:lang w:val="en-US" w:eastAsia="en-US" w:bidi="ar-SA"/>
        </w:rPr>
      </w:rPrChange>
    </w:rPr>
  </w:style>
  <w:style w:type="paragraph" w:styleId="Heading5">
    <w:name w:val="heading 5"/>
    <w:basedOn w:val="Normal"/>
    <w:next w:val="Normal"/>
    <w:link w:val="Heading5Char"/>
    <w:uiPriority w:val="9"/>
    <w:semiHidden/>
    <w:unhideWhenUsed/>
    <w:qFormat/>
    <w:rsid w:val="00E9148D"/>
    <w:pPr>
      <w:keepNext/>
      <w:keepLines/>
      <w:spacing w:before="200"/>
      <w:ind w:left="1008" w:hanging="432"/>
      <w:outlineLvl w:val="4"/>
      <w:pPrChange w:id="19" w:author="Brian Hunt" w:date="2011-11-06T14:48:00Z">
        <w:pPr>
          <w:keepNext/>
          <w:keepLines/>
          <w:numPr>
            <w:ilvl w:val="4"/>
            <w:numId w:val="27"/>
          </w:numPr>
          <w:spacing w:before="200"/>
          <w:ind w:left="1008" w:hanging="432"/>
          <w:outlineLvl w:val="4"/>
        </w:pPr>
      </w:pPrChange>
    </w:pPr>
    <w:rPr>
      <w:rFonts w:asciiTheme="majorHAnsi" w:eastAsiaTheme="majorEastAsia" w:hAnsiTheme="majorHAnsi" w:cstheme="majorBidi"/>
      <w:color w:val="243F60" w:themeColor="accent1" w:themeShade="7F"/>
      <w:rPrChange w:id="19" w:author="Brian Hunt" w:date="2011-11-06T14:48:00Z">
        <w:rPr>
          <w:rFonts w:asciiTheme="majorHAnsi" w:eastAsiaTheme="majorEastAsia" w:hAnsiTheme="majorHAnsi" w:cstheme="majorBidi"/>
          <w:color w:val="243F60" w:themeColor="accent1" w:themeShade="7F"/>
          <w:sz w:val="24"/>
          <w:szCs w:val="24"/>
          <w:lang w:val="en-US" w:eastAsia="en-US" w:bidi="ar-SA"/>
        </w:rPr>
      </w:rPrChange>
    </w:rPr>
  </w:style>
  <w:style w:type="paragraph" w:styleId="Heading6">
    <w:name w:val="heading 6"/>
    <w:basedOn w:val="Normal"/>
    <w:next w:val="Normal"/>
    <w:link w:val="Heading6Char"/>
    <w:uiPriority w:val="9"/>
    <w:semiHidden/>
    <w:unhideWhenUsed/>
    <w:qFormat/>
    <w:rsid w:val="00E9148D"/>
    <w:pPr>
      <w:keepNext/>
      <w:keepLines/>
      <w:spacing w:before="200"/>
      <w:ind w:left="1152" w:hanging="432"/>
      <w:outlineLvl w:val="5"/>
      <w:pPrChange w:id="20" w:author="Brian Hunt" w:date="2011-11-06T14:48:00Z">
        <w:pPr>
          <w:keepNext/>
          <w:keepLines/>
          <w:numPr>
            <w:ilvl w:val="5"/>
            <w:numId w:val="27"/>
          </w:numPr>
          <w:spacing w:before="200"/>
          <w:ind w:left="1152" w:hanging="432"/>
          <w:outlineLvl w:val="5"/>
        </w:pPr>
      </w:pPrChange>
    </w:pPr>
    <w:rPr>
      <w:rFonts w:asciiTheme="majorHAnsi" w:eastAsiaTheme="majorEastAsia" w:hAnsiTheme="majorHAnsi" w:cstheme="majorBidi"/>
      <w:i/>
      <w:iCs/>
      <w:color w:val="243F60" w:themeColor="accent1" w:themeShade="7F"/>
      <w:rPrChange w:id="20" w:author="Brian Hunt" w:date="2011-11-06T14:48:00Z">
        <w:rPr>
          <w:rFonts w:asciiTheme="majorHAnsi" w:eastAsiaTheme="majorEastAsia" w:hAnsiTheme="majorHAnsi" w:cstheme="majorBidi"/>
          <w:i/>
          <w:iCs/>
          <w:color w:val="243F60" w:themeColor="accent1" w:themeShade="7F"/>
          <w:sz w:val="24"/>
          <w:szCs w:val="24"/>
          <w:lang w:val="en-US" w:eastAsia="en-US" w:bidi="ar-SA"/>
        </w:rPr>
      </w:rPrChange>
    </w:rPr>
  </w:style>
  <w:style w:type="paragraph" w:styleId="Heading7">
    <w:name w:val="heading 7"/>
    <w:basedOn w:val="Normal"/>
    <w:next w:val="Normal"/>
    <w:link w:val="Heading7Char"/>
    <w:uiPriority w:val="9"/>
    <w:semiHidden/>
    <w:unhideWhenUsed/>
    <w:qFormat/>
    <w:rsid w:val="00E9148D"/>
    <w:pPr>
      <w:keepNext/>
      <w:keepLines/>
      <w:spacing w:before="200"/>
      <w:ind w:left="1296" w:hanging="288"/>
      <w:outlineLvl w:val="6"/>
      <w:pPrChange w:id="21" w:author="Brian Hunt" w:date="2011-11-06T14:48:00Z">
        <w:pPr>
          <w:keepNext/>
          <w:keepLines/>
          <w:numPr>
            <w:ilvl w:val="6"/>
            <w:numId w:val="27"/>
          </w:numPr>
          <w:spacing w:before="200"/>
          <w:ind w:left="1296" w:hanging="288"/>
          <w:outlineLvl w:val="6"/>
        </w:pPr>
      </w:pPrChange>
    </w:pPr>
    <w:rPr>
      <w:rFonts w:asciiTheme="majorHAnsi" w:eastAsiaTheme="majorEastAsia" w:hAnsiTheme="majorHAnsi" w:cstheme="majorBidi"/>
      <w:i/>
      <w:iCs/>
      <w:color w:val="404040" w:themeColor="text1" w:themeTint="BF"/>
      <w:rPrChange w:id="21" w:author="Brian Hunt" w:date="2011-11-06T14:48:00Z">
        <w:rPr>
          <w:rFonts w:asciiTheme="majorHAnsi" w:eastAsiaTheme="majorEastAsia" w:hAnsiTheme="majorHAnsi" w:cstheme="majorBidi"/>
          <w:i/>
          <w:iCs/>
          <w:color w:val="404040" w:themeColor="text1" w:themeTint="BF"/>
          <w:sz w:val="24"/>
          <w:szCs w:val="24"/>
          <w:lang w:val="en-US" w:eastAsia="en-US" w:bidi="ar-SA"/>
        </w:rPr>
      </w:rPrChange>
    </w:rPr>
  </w:style>
  <w:style w:type="paragraph" w:styleId="Heading8">
    <w:name w:val="heading 8"/>
    <w:basedOn w:val="Normal"/>
    <w:next w:val="Normal"/>
    <w:link w:val="Heading8Char"/>
    <w:uiPriority w:val="9"/>
    <w:semiHidden/>
    <w:unhideWhenUsed/>
    <w:qFormat/>
    <w:rsid w:val="00E9148D"/>
    <w:pPr>
      <w:keepNext/>
      <w:keepLines/>
      <w:spacing w:before="200"/>
      <w:ind w:left="1440" w:hanging="432"/>
      <w:outlineLvl w:val="7"/>
      <w:pPrChange w:id="22" w:author="Brian Hunt" w:date="2011-11-06T14:48:00Z">
        <w:pPr>
          <w:keepNext/>
          <w:keepLines/>
          <w:numPr>
            <w:ilvl w:val="7"/>
            <w:numId w:val="27"/>
          </w:numPr>
          <w:spacing w:before="200"/>
          <w:ind w:left="1440" w:hanging="432"/>
          <w:outlineLvl w:val="7"/>
        </w:pPr>
      </w:pPrChange>
    </w:pPr>
    <w:rPr>
      <w:rFonts w:asciiTheme="majorHAnsi" w:eastAsiaTheme="majorEastAsia" w:hAnsiTheme="majorHAnsi" w:cstheme="majorBidi"/>
      <w:color w:val="404040" w:themeColor="text1" w:themeTint="BF"/>
      <w:sz w:val="20"/>
      <w:szCs w:val="20"/>
      <w:rPrChange w:id="22" w:author="Brian Hunt" w:date="2011-11-06T14:48:00Z">
        <w:rPr>
          <w:rFonts w:asciiTheme="majorHAnsi" w:eastAsiaTheme="majorEastAsia" w:hAnsiTheme="majorHAnsi" w:cstheme="majorBidi"/>
          <w:color w:val="404040" w:themeColor="text1" w:themeTint="BF"/>
          <w:lang w:val="en-US" w:eastAsia="en-US" w:bidi="ar-SA"/>
        </w:rPr>
      </w:rPrChange>
    </w:rPr>
  </w:style>
  <w:style w:type="paragraph" w:styleId="Heading9">
    <w:name w:val="heading 9"/>
    <w:basedOn w:val="Normal"/>
    <w:next w:val="Normal"/>
    <w:link w:val="Heading9Char"/>
    <w:uiPriority w:val="9"/>
    <w:semiHidden/>
    <w:unhideWhenUsed/>
    <w:qFormat/>
    <w:rsid w:val="00E9148D"/>
    <w:pPr>
      <w:keepNext/>
      <w:keepLines/>
      <w:spacing w:before="200"/>
      <w:ind w:left="1584" w:hanging="144"/>
      <w:outlineLvl w:val="8"/>
      <w:pPrChange w:id="23" w:author="Brian Hunt" w:date="2011-11-06T14:48:00Z">
        <w:pPr>
          <w:keepNext/>
          <w:keepLines/>
          <w:numPr>
            <w:ilvl w:val="8"/>
            <w:numId w:val="27"/>
          </w:numPr>
          <w:spacing w:before="200"/>
          <w:ind w:left="1584" w:hanging="144"/>
          <w:outlineLvl w:val="8"/>
        </w:pPr>
      </w:pPrChange>
    </w:pPr>
    <w:rPr>
      <w:rFonts w:asciiTheme="majorHAnsi" w:eastAsiaTheme="majorEastAsia" w:hAnsiTheme="majorHAnsi" w:cstheme="majorBidi"/>
      <w:i/>
      <w:iCs/>
      <w:color w:val="404040" w:themeColor="text1" w:themeTint="BF"/>
      <w:sz w:val="20"/>
      <w:szCs w:val="20"/>
      <w:rPrChange w:id="23" w:author="Brian Hunt" w:date="2011-11-06T14:48:00Z">
        <w:rPr>
          <w:rFonts w:asciiTheme="majorHAnsi" w:eastAsiaTheme="majorEastAsia" w:hAnsiTheme="majorHAnsi" w:cstheme="majorBidi"/>
          <w:i/>
          <w:iCs/>
          <w:color w:val="404040" w:themeColor="text1" w:themeTint="BF"/>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242B6"/>
  </w:style>
  <w:style w:type="paragraph" w:styleId="ListParagraph">
    <w:name w:val="List Paragraph"/>
    <w:basedOn w:val="Normal"/>
    <w:uiPriority w:val="34"/>
    <w:qFormat/>
    <w:rsid w:val="00E9148D"/>
    <w:pPr>
      <w:numPr>
        <w:numId w:val="23"/>
      </w:numPr>
      <w:contextualSpacing/>
      <w:pPrChange w:id="24" w:author="Brian Hunt" w:date="2011-11-06T14:48:00Z">
        <w:pPr>
          <w:ind w:left="720"/>
          <w:contextualSpacing/>
        </w:pPr>
      </w:pPrChange>
    </w:pPr>
    <w:rPr>
      <w:shd w:val="clear" w:color="auto" w:fill="FFFFFF"/>
      <w:rPrChange w:id="24" w:author="Brian Hunt" w:date="2011-11-06T14:48:00Z">
        <w:rPr>
          <w:rFonts w:eastAsiaTheme="minorEastAsia"/>
          <w:sz w:val="24"/>
          <w:szCs w:val="24"/>
          <w:lang w:val="en-US" w:eastAsia="en-US" w:bidi="ar-SA"/>
        </w:rPr>
      </w:rPrChange>
    </w:rPr>
  </w:style>
  <w:style w:type="paragraph" w:customStyle="1" w:styleId="ArticleCommentary">
    <w:name w:val="Article Commentary"/>
    <w:basedOn w:val="Quote"/>
    <w:autoRedefine/>
    <w:qFormat/>
    <w:rsid w:val="00E9148D"/>
    <w:pPr>
      <w:spacing w:before="240" w:after="240" w:line="276" w:lineRule="auto"/>
      <w:ind w:left="567" w:right="567"/>
      <w:pPrChange w:id="25" w:author="Brian Hunt" w:date="2011-11-06T14:48:00Z">
        <w:pPr>
          <w:spacing w:before="240" w:after="240"/>
          <w:ind w:left="567" w:right="567"/>
        </w:pPr>
      </w:pPrChange>
    </w:pPr>
    <w:rPr>
      <w:rFonts w:ascii="Constantia" w:hAnsi="Constantia"/>
      <w:i w:val="0"/>
      <w:iCs w:val="0"/>
      <w:color w:val="808080" w:themeColor="background1" w:themeShade="80"/>
      <w:sz w:val="22"/>
      <w:szCs w:val="22"/>
      <w:lang w:val="en-GB"/>
      <w:rPrChange w:id="25" w:author="Brian Hunt" w:date="2011-11-06T14:48:00Z">
        <w:rPr>
          <w:rFonts w:asciiTheme="minorHAnsi" w:eastAsiaTheme="minorEastAsia" w:hAnsiTheme="minorHAnsi"/>
          <w:i/>
          <w:iCs/>
          <w:color w:val="7F7F7F" w:themeColor="text1" w:themeTint="80"/>
          <w:sz w:val="24"/>
          <w:szCs w:val="24"/>
          <w:lang w:val="en-US" w:eastAsia="en-US" w:bidi="ar-SA"/>
        </w:rPr>
      </w:rPrChange>
    </w:rPr>
  </w:style>
  <w:style w:type="character" w:styleId="CommentReference">
    <w:name w:val="annotation reference"/>
    <w:basedOn w:val="DefaultParagraphFont"/>
    <w:uiPriority w:val="99"/>
    <w:semiHidden/>
    <w:unhideWhenUsed/>
    <w:rsid w:val="008717AE"/>
    <w:rPr>
      <w:sz w:val="16"/>
      <w:szCs w:val="16"/>
    </w:rPr>
  </w:style>
  <w:style w:type="paragraph" w:styleId="CommentText">
    <w:name w:val="annotation text"/>
    <w:basedOn w:val="Normal"/>
    <w:link w:val="CommentTextChar"/>
    <w:uiPriority w:val="99"/>
    <w:semiHidden/>
    <w:unhideWhenUsed/>
    <w:rsid w:val="008717AE"/>
    <w:rPr>
      <w:sz w:val="20"/>
      <w:szCs w:val="20"/>
    </w:rPr>
  </w:style>
  <w:style w:type="character" w:customStyle="1" w:styleId="CommentTextChar">
    <w:name w:val="Comment Text Char"/>
    <w:basedOn w:val="DefaultParagraphFont"/>
    <w:link w:val="CommentText"/>
    <w:uiPriority w:val="99"/>
    <w:semiHidden/>
    <w:rsid w:val="008717AE"/>
    <w:rPr>
      <w:lang w:eastAsia="en-US"/>
    </w:rPr>
  </w:style>
  <w:style w:type="character" w:styleId="Hyperlink">
    <w:name w:val="Hyperlink"/>
    <w:basedOn w:val="DefaultParagraphFont"/>
    <w:uiPriority w:val="99"/>
    <w:unhideWhenUsed/>
    <w:rsid w:val="008717AE"/>
    <w:rPr>
      <w:color w:val="0000FF"/>
      <w:u w:val="single"/>
    </w:rPr>
  </w:style>
  <w:style w:type="paragraph" w:styleId="Quote">
    <w:name w:val="Quote"/>
    <w:basedOn w:val="Normal"/>
    <w:next w:val="Normal"/>
    <w:link w:val="QuoteChar"/>
    <w:uiPriority w:val="29"/>
    <w:qFormat/>
    <w:rsid w:val="008717AE"/>
    <w:rPr>
      <w:i/>
      <w:iCs/>
      <w:color w:val="000000" w:themeColor="text1"/>
    </w:rPr>
  </w:style>
  <w:style w:type="character" w:customStyle="1" w:styleId="QuoteChar">
    <w:name w:val="Quote Char"/>
    <w:basedOn w:val="DefaultParagraphFont"/>
    <w:link w:val="Quote"/>
    <w:uiPriority w:val="29"/>
    <w:rsid w:val="008717AE"/>
    <w:rPr>
      <w:i/>
      <w:iCs/>
      <w:color w:val="000000" w:themeColor="text1"/>
      <w:sz w:val="24"/>
      <w:szCs w:val="24"/>
      <w:lang w:eastAsia="en-US"/>
    </w:rPr>
  </w:style>
  <w:style w:type="paragraph" w:styleId="BalloonText">
    <w:name w:val="Balloon Text"/>
    <w:basedOn w:val="Normal"/>
    <w:link w:val="BalloonTextChar"/>
    <w:uiPriority w:val="99"/>
    <w:semiHidden/>
    <w:unhideWhenUsed/>
    <w:rsid w:val="00E9148D"/>
    <w:pPr>
      <w:pPrChange w:id="26" w:author="Brian Hunt" w:date="2011-11-06T14:48:00Z">
        <w:pPr/>
      </w:pPrChange>
    </w:pPr>
    <w:rPr>
      <w:rFonts w:ascii="Lucida Grande" w:hAnsi="Lucida Grande" w:cs="Lucida Grande"/>
      <w:sz w:val="18"/>
      <w:szCs w:val="18"/>
      <w:rPrChange w:id="26" w:author="Brian Hunt" w:date="2011-11-06T14:48:00Z">
        <w:rPr>
          <w:rFonts w:ascii="Tahoma" w:eastAsiaTheme="minorEastAsia" w:hAnsi="Tahoma" w:cs="Tahoma"/>
          <w:sz w:val="16"/>
          <w:szCs w:val="16"/>
          <w:lang w:val="en-US" w:eastAsia="en-US" w:bidi="ar-SA"/>
        </w:rPr>
      </w:rPrChange>
    </w:rPr>
  </w:style>
  <w:style w:type="character" w:customStyle="1" w:styleId="BalloonTextChar">
    <w:name w:val="Balloon Text Char"/>
    <w:basedOn w:val="DefaultParagraphFont"/>
    <w:link w:val="BalloonText"/>
    <w:uiPriority w:val="99"/>
    <w:semiHidden/>
    <w:rsid w:val="008717AE"/>
    <w:rPr>
      <w:rFonts w:ascii="Lucida Grande" w:hAnsi="Lucida Grande" w:cs="Lucida Grande"/>
      <w:sz w:val="18"/>
      <w:szCs w:val="18"/>
      <w:lang w:eastAsia="en-US"/>
    </w:rPr>
  </w:style>
  <w:style w:type="paragraph" w:styleId="TOC1">
    <w:name w:val="toc 1"/>
    <w:basedOn w:val="Normal"/>
    <w:next w:val="Normal"/>
    <w:autoRedefine/>
    <w:uiPriority w:val="39"/>
    <w:unhideWhenUsed/>
    <w:rsid w:val="008717AE"/>
    <w:pPr>
      <w:spacing w:before="120"/>
    </w:pPr>
    <w:rPr>
      <w:rFonts w:asciiTheme="majorHAnsi" w:hAnsiTheme="majorHAnsi"/>
      <w:b/>
      <w:color w:val="548DD4"/>
    </w:rPr>
  </w:style>
  <w:style w:type="paragraph" w:styleId="TOC2">
    <w:name w:val="toc 2"/>
    <w:basedOn w:val="Normal"/>
    <w:next w:val="Normal"/>
    <w:autoRedefine/>
    <w:uiPriority w:val="39"/>
    <w:unhideWhenUsed/>
    <w:rsid w:val="008717AE"/>
    <w:rPr>
      <w:rFonts w:asciiTheme="minorHAnsi" w:hAnsiTheme="minorHAnsi"/>
      <w:sz w:val="22"/>
      <w:szCs w:val="22"/>
    </w:rPr>
  </w:style>
  <w:style w:type="paragraph" w:styleId="TOC3">
    <w:name w:val="toc 3"/>
    <w:basedOn w:val="Normal"/>
    <w:next w:val="Normal"/>
    <w:autoRedefine/>
    <w:uiPriority w:val="39"/>
    <w:unhideWhenUsed/>
    <w:rsid w:val="008717AE"/>
    <w:pPr>
      <w:ind w:left="240"/>
    </w:pPr>
    <w:rPr>
      <w:rFonts w:asciiTheme="minorHAnsi" w:hAnsiTheme="minorHAnsi"/>
      <w:i/>
      <w:sz w:val="22"/>
      <w:szCs w:val="22"/>
    </w:rPr>
  </w:style>
  <w:style w:type="paragraph" w:styleId="TOC4">
    <w:name w:val="toc 4"/>
    <w:basedOn w:val="Normal"/>
    <w:next w:val="Normal"/>
    <w:autoRedefine/>
    <w:uiPriority w:val="39"/>
    <w:unhideWhenUsed/>
    <w:rsid w:val="008717AE"/>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8717AE"/>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8717AE"/>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8717AE"/>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8717AE"/>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8717AE"/>
    <w:pPr>
      <w:pBdr>
        <w:between w:val="double" w:sz="6" w:space="0" w:color="auto"/>
      </w:pBdr>
      <w:ind w:left="1680"/>
    </w:pPr>
    <w:rPr>
      <w:rFonts w:asciiTheme="minorHAnsi" w:hAnsiTheme="minorHAnsi"/>
      <w:sz w:val="20"/>
      <w:szCs w:val="20"/>
    </w:rPr>
  </w:style>
  <w:style w:type="paragraph" w:customStyle="1" w:styleId="Article">
    <w:name w:val="Article"/>
    <w:basedOn w:val="ListParagraph"/>
    <w:autoRedefine/>
    <w:qFormat/>
    <w:rsid w:val="00E9148D"/>
    <w:pPr>
      <w:pPrChange w:id="27" w:author="Brian Hunt" w:date="2011-11-06T14:48:00Z">
        <w:pPr>
          <w:ind w:left="720"/>
          <w:contextualSpacing/>
          <w:jc w:val="both"/>
        </w:pPr>
      </w:pPrChange>
    </w:pPr>
    <w:rPr>
      <w:rPrChange w:id="27" w:author="Brian Hunt" w:date="2011-11-06T14:48:00Z">
        <w:rPr>
          <w:rFonts w:ascii="Cambria" w:hAnsi="Cambria"/>
          <w:color w:val="000000"/>
          <w:sz w:val="22"/>
          <w:szCs w:val="22"/>
          <w:lang w:val="en-US" w:eastAsia="en-US" w:bidi="ar-SA"/>
        </w:rPr>
      </w:rPrChange>
    </w:rPr>
  </w:style>
  <w:style w:type="paragraph" w:customStyle="1" w:styleId="Preamble">
    <w:name w:val="Preamble"/>
    <w:basedOn w:val="Article"/>
    <w:qFormat/>
    <w:rsid w:val="00E9148D"/>
    <w:pPr>
      <w:spacing w:before="240" w:after="240"/>
      <w:ind w:left="0"/>
      <w:contextualSpacing w:val="0"/>
      <w:pPrChange w:id="28" w:author="Brian Hunt" w:date="2011-11-06T14:48:00Z">
        <w:pPr>
          <w:spacing w:before="240" w:after="240"/>
          <w:jc w:val="both"/>
        </w:pPr>
      </w:pPrChange>
    </w:pPr>
    <w:rPr>
      <w:b/>
      <w:rPrChange w:id="28" w:author="Brian Hunt" w:date="2011-11-06T14:48:00Z">
        <w:rPr>
          <w:rFonts w:ascii="Cambria" w:hAnsi="Cambria"/>
          <w:b/>
          <w:color w:val="000000"/>
          <w:sz w:val="22"/>
          <w:szCs w:val="22"/>
          <w:lang w:val="en-US" w:eastAsia="en-US" w:bidi="ar-SA"/>
        </w:rPr>
      </w:rPrChange>
    </w:rPr>
  </w:style>
  <w:style w:type="paragraph" w:styleId="CommentSubject">
    <w:name w:val="annotation subject"/>
    <w:basedOn w:val="CommentText"/>
    <w:next w:val="CommentText"/>
    <w:link w:val="CommentSubjectChar"/>
    <w:uiPriority w:val="99"/>
    <w:semiHidden/>
    <w:unhideWhenUsed/>
    <w:rsid w:val="00B05C25"/>
    <w:rPr>
      <w:b/>
      <w:bCs/>
    </w:rPr>
  </w:style>
  <w:style w:type="character" w:customStyle="1" w:styleId="CommentSubjectChar">
    <w:name w:val="Comment Subject Char"/>
    <w:basedOn w:val="CommentTextChar"/>
    <w:link w:val="CommentSubject"/>
    <w:uiPriority w:val="99"/>
    <w:semiHidden/>
    <w:rsid w:val="00B05C25"/>
    <w:rPr>
      <w:b/>
      <w:bCs/>
      <w:lang w:eastAsia="en-US"/>
    </w:rPr>
  </w:style>
  <w:style w:type="paragraph" w:styleId="Footer">
    <w:name w:val="footer"/>
    <w:basedOn w:val="Normal"/>
    <w:link w:val="FooterChar"/>
    <w:uiPriority w:val="99"/>
    <w:unhideWhenUsed/>
    <w:rsid w:val="003358DF"/>
    <w:pPr>
      <w:tabs>
        <w:tab w:val="center" w:pos="4320"/>
        <w:tab w:val="right" w:pos="8640"/>
      </w:tabs>
    </w:pPr>
  </w:style>
  <w:style w:type="character" w:customStyle="1" w:styleId="FooterChar">
    <w:name w:val="Footer Char"/>
    <w:basedOn w:val="DefaultParagraphFont"/>
    <w:link w:val="Footer"/>
    <w:uiPriority w:val="99"/>
    <w:rsid w:val="003358DF"/>
    <w:rPr>
      <w:sz w:val="24"/>
      <w:szCs w:val="24"/>
      <w:lang w:eastAsia="en-US"/>
    </w:rPr>
  </w:style>
  <w:style w:type="character" w:styleId="PageNumber">
    <w:name w:val="page number"/>
    <w:basedOn w:val="DefaultParagraphFont"/>
    <w:uiPriority w:val="99"/>
    <w:semiHidden/>
    <w:unhideWhenUsed/>
    <w:rsid w:val="003358DF"/>
  </w:style>
  <w:style w:type="character" w:customStyle="1" w:styleId="Heading1Char">
    <w:name w:val="Heading 1 Char"/>
    <w:aliases w:val="Chapter Heading Char"/>
    <w:basedOn w:val="DefaultParagraphFont"/>
    <w:link w:val="Heading1"/>
    <w:uiPriority w:val="9"/>
    <w:rsid w:val="007800C2"/>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aliases w:val="Part Heading Char"/>
    <w:basedOn w:val="DefaultParagraphFont"/>
    <w:link w:val="Heading2"/>
    <w:uiPriority w:val="9"/>
    <w:rsid w:val="00845501"/>
    <w:rPr>
      <w:rFonts w:asciiTheme="majorHAnsi" w:eastAsiaTheme="majorEastAsia" w:hAnsiTheme="majorHAnsi" w:cstheme="majorBidi"/>
      <w:b/>
      <w:bCs/>
      <w:color w:val="4F81BD" w:themeColor="accent1"/>
      <w:sz w:val="28"/>
      <w:szCs w:val="28"/>
      <w:lang w:eastAsia="en-US"/>
    </w:rPr>
  </w:style>
  <w:style w:type="character" w:customStyle="1" w:styleId="Heading3Char">
    <w:name w:val="Heading 3 Char"/>
    <w:aliases w:val="Article Heading Char"/>
    <w:basedOn w:val="DefaultParagraphFont"/>
    <w:link w:val="Heading3"/>
    <w:uiPriority w:val="9"/>
    <w:rsid w:val="004B5F1F"/>
    <w:rPr>
      <w:rFonts w:asciiTheme="majorHAnsi" w:eastAsiaTheme="majorEastAsia" w:hAnsiTheme="majorHAnsi" w:cstheme="majorBidi"/>
      <w:b/>
      <w:bCs/>
      <w:color w:val="4F81BD" w:themeColor="accent1"/>
      <w:lang w:eastAsia="en-US"/>
    </w:rPr>
  </w:style>
  <w:style w:type="paragraph" w:styleId="Title">
    <w:name w:val="Title"/>
    <w:basedOn w:val="Normal"/>
    <w:next w:val="Normal"/>
    <w:link w:val="TitleChar"/>
    <w:uiPriority w:val="10"/>
    <w:qFormat/>
    <w:rsid w:val="00E9148D"/>
    <w:pPr>
      <w:pBdr>
        <w:bottom w:val="single" w:sz="8" w:space="4" w:color="4F81BD" w:themeColor="accent1"/>
      </w:pBdr>
      <w:spacing w:after="300"/>
      <w:contextualSpacing/>
      <w:pPrChange w:id="29" w:author="Brian Hunt" w:date="2011-11-06T14:48:00Z">
        <w:pPr>
          <w:pBdr>
            <w:bottom w:val="single" w:sz="8" w:space="4" w:color="4F81BD" w:themeColor="accent1"/>
          </w:pBdr>
          <w:spacing w:after="300"/>
          <w:contextualSpacing/>
        </w:pPr>
      </w:pPrChange>
    </w:pPr>
    <w:rPr>
      <w:rFonts w:asciiTheme="majorHAnsi" w:eastAsiaTheme="majorEastAsia" w:hAnsiTheme="majorHAnsi" w:cstheme="majorBidi"/>
      <w:color w:val="17365D" w:themeColor="text2" w:themeShade="BF"/>
      <w:spacing w:val="5"/>
      <w:kern w:val="28"/>
      <w:sz w:val="52"/>
      <w:szCs w:val="52"/>
      <w:rPrChange w:id="29" w:author="Brian Hunt" w:date="2011-11-06T14:48:00Z">
        <w:rPr>
          <w:rFonts w:asciiTheme="majorHAnsi" w:eastAsiaTheme="majorEastAsia" w:hAnsiTheme="majorHAnsi" w:cstheme="majorBidi"/>
          <w:color w:val="17365D" w:themeColor="text2" w:themeShade="BF"/>
          <w:spacing w:val="5"/>
          <w:kern w:val="28"/>
          <w:sz w:val="36"/>
          <w:szCs w:val="36"/>
          <w:lang w:val="en-US" w:eastAsia="en-US" w:bidi="ar-SA"/>
        </w:rPr>
      </w:rPrChange>
    </w:rPr>
  </w:style>
  <w:style w:type="character" w:customStyle="1" w:styleId="TitleChar">
    <w:name w:val="Title Char"/>
    <w:basedOn w:val="DefaultParagraphFont"/>
    <w:link w:val="Title"/>
    <w:uiPriority w:val="10"/>
    <w:rsid w:val="00A5516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4Char">
    <w:name w:val="Heading 4 Char"/>
    <w:basedOn w:val="DefaultParagraphFont"/>
    <w:link w:val="Heading4"/>
    <w:uiPriority w:val="9"/>
    <w:rsid w:val="00F65E3E"/>
    <w:rPr>
      <w:rFonts w:asciiTheme="majorHAnsi" w:eastAsiaTheme="majorEastAsia"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semiHidden/>
    <w:rsid w:val="0031028F"/>
    <w:rPr>
      <w:rFonts w:asciiTheme="majorHAnsi" w:eastAsiaTheme="majorEastAsia" w:hAnsiTheme="majorHAnsi" w:cstheme="majorBidi"/>
      <w:color w:val="243F60" w:themeColor="accent1" w:themeShade="7F"/>
      <w:lang w:eastAsia="en-US"/>
    </w:rPr>
  </w:style>
  <w:style w:type="character" w:customStyle="1" w:styleId="Heading6Char">
    <w:name w:val="Heading 6 Char"/>
    <w:basedOn w:val="DefaultParagraphFont"/>
    <w:link w:val="Heading6"/>
    <w:uiPriority w:val="9"/>
    <w:semiHidden/>
    <w:rsid w:val="0031028F"/>
    <w:rPr>
      <w:rFonts w:asciiTheme="majorHAnsi" w:eastAsiaTheme="majorEastAsia" w:hAnsiTheme="majorHAnsi" w:cstheme="majorBidi"/>
      <w:i/>
      <w:iCs/>
      <w:color w:val="243F60" w:themeColor="accent1" w:themeShade="7F"/>
      <w:lang w:eastAsia="en-US"/>
    </w:rPr>
  </w:style>
  <w:style w:type="character" w:customStyle="1" w:styleId="Heading7Char">
    <w:name w:val="Heading 7 Char"/>
    <w:basedOn w:val="DefaultParagraphFont"/>
    <w:link w:val="Heading7"/>
    <w:uiPriority w:val="9"/>
    <w:semiHidden/>
    <w:rsid w:val="0031028F"/>
    <w:rPr>
      <w:rFonts w:asciiTheme="majorHAnsi" w:eastAsiaTheme="majorEastAsia" w:hAnsiTheme="majorHAnsi" w:cstheme="majorBidi"/>
      <w:i/>
      <w:iCs/>
      <w:color w:val="404040" w:themeColor="text1" w:themeTint="BF"/>
      <w:lang w:eastAsia="en-US"/>
    </w:rPr>
  </w:style>
  <w:style w:type="character" w:customStyle="1" w:styleId="Heading8Char">
    <w:name w:val="Heading 8 Char"/>
    <w:basedOn w:val="DefaultParagraphFont"/>
    <w:link w:val="Heading8"/>
    <w:uiPriority w:val="9"/>
    <w:semiHidden/>
    <w:rsid w:val="0031028F"/>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31028F"/>
    <w:rPr>
      <w:rFonts w:asciiTheme="majorHAnsi" w:eastAsiaTheme="majorEastAsia" w:hAnsiTheme="majorHAnsi" w:cstheme="majorBidi"/>
      <w:i/>
      <w:iCs/>
      <w:color w:val="404040" w:themeColor="text1" w:themeTint="BF"/>
      <w:sz w:val="20"/>
      <w:szCs w:val="20"/>
      <w:lang w:eastAsia="en-US"/>
    </w:rPr>
  </w:style>
  <w:style w:type="paragraph" w:styleId="Subtitle">
    <w:name w:val="Subtitle"/>
    <w:basedOn w:val="Normal"/>
    <w:next w:val="Normal"/>
    <w:link w:val="SubtitleChar"/>
    <w:uiPriority w:val="11"/>
    <w:qFormat/>
    <w:rsid w:val="00F17B5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7B58"/>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qFormat/>
    <w:rsid w:val="00E9148D"/>
    <w:rPr>
      <w:i/>
      <w:iCs/>
      <w:color w:val="808080" w:themeColor="text1" w:themeTint="7F"/>
    </w:rPr>
  </w:style>
  <w:style w:type="paragraph" w:styleId="Index1">
    <w:name w:val="index 1"/>
    <w:basedOn w:val="Normal"/>
    <w:next w:val="Normal"/>
    <w:autoRedefine/>
    <w:uiPriority w:val="99"/>
    <w:unhideWhenUsed/>
    <w:rsid w:val="00E9148D"/>
    <w:pPr>
      <w:ind w:left="240" w:hanging="240"/>
    </w:pPr>
  </w:style>
  <w:style w:type="paragraph" w:styleId="Index2">
    <w:name w:val="index 2"/>
    <w:basedOn w:val="Normal"/>
    <w:next w:val="Normal"/>
    <w:autoRedefine/>
    <w:uiPriority w:val="99"/>
    <w:unhideWhenUsed/>
    <w:rsid w:val="00E9148D"/>
    <w:pPr>
      <w:ind w:left="480" w:hanging="240"/>
    </w:pPr>
  </w:style>
  <w:style w:type="paragraph" w:styleId="Index3">
    <w:name w:val="index 3"/>
    <w:basedOn w:val="Normal"/>
    <w:next w:val="Normal"/>
    <w:autoRedefine/>
    <w:uiPriority w:val="99"/>
    <w:unhideWhenUsed/>
    <w:rsid w:val="00E9148D"/>
    <w:pPr>
      <w:ind w:left="720" w:hanging="240"/>
    </w:pPr>
  </w:style>
  <w:style w:type="paragraph" w:styleId="Index4">
    <w:name w:val="index 4"/>
    <w:basedOn w:val="Normal"/>
    <w:next w:val="Normal"/>
    <w:autoRedefine/>
    <w:uiPriority w:val="99"/>
    <w:unhideWhenUsed/>
    <w:rsid w:val="00E9148D"/>
    <w:pPr>
      <w:ind w:left="960" w:hanging="240"/>
    </w:pPr>
  </w:style>
  <w:style w:type="paragraph" w:styleId="Index5">
    <w:name w:val="index 5"/>
    <w:basedOn w:val="Normal"/>
    <w:next w:val="Normal"/>
    <w:autoRedefine/>
    <w:uiPriority w:val="99"/>
    <w:unhideWhenUsed/>
    <w:rsid w:val="00E9148D"/>
    <w:pPr>
      <w:ind w:left="1200" w:hanging="240"/>
    </w:pPr>
  </w:style>
  <w:style w:type="paragraph" w:styleId="Index6">
    <w:name w:val="index 6"/>
    <w:basedOn w:val="Normal"/>
    <w:next w:val="Normal"/>
    <w:autoRedefine/>
    <w:uiPriority w:val="99"/>
    <w:unhideWhenUsed/>
    <w:rsid w:val="00E9148D"/>
    <w:pPr>
      <w:ind w:left="1440" w:hanging="240"/>
    </w:pPr>
  </w:style>
  <w:style w:type="paragraph" w:styleId="Index7">
    <w:name w:val="index 7"/>
    <w:basedOn w:val="Normal"/>
    <w:next w:val="Normal"/>
    <w:autoRedefine/>
    <w:uiPriority w:val="99"/>
    <w:unhideWhenUsed/>
    <w:rsid w:val="00E9148D"/>
    <w:pPr>
      <w:ind w:left="1680" w:hanging="240"/>
    </w:pPr>
  </w:style>
  <w:style w:type="paragraph" w:styleId="Index8">
    <w:name w:val="index 8"/>
    <w:basedOn w:val="Normal"/>
    <w:next w:val="Normal"/>
    <w:autoRedefine/>
    <w:uiPriority w:val="99"/>
    <w:unhideWhenUsed/>
    <w:rsid w:val="00E9148D"/>
    <w:pPr>
      <w:ind w:left="1920" w:hanging="240"/>
    </w:pPr>
  </w:style>
  <w:style w:type="paragraph" w:styleId="Index9">
    <w:name w:val="index 9"/>
    <w:basedOn w:val="Normal"/>
    <w:next w:val="Normal"/>
    <w:autoRedefine/>
    <w:uiPriority w:val="99"/>
    <w:unhideWhenUsed/>
    <w:rsid w:val="00E9148D"/>
    <w:pPr>
      <w:ind w:left="2160" w:hanging="240"/>
    </w:pPr>
  </w:style>
  <w:style w:type="paragraph" w:styleId="IndexHeading">
    <w:name w:val="index heading"/>
    <w:basedOn w:val="Normal"/>
    <w:next w:val="Index1"/>
    <w:uiPriority w:val="99"/>
    <w:unhideWhenUsed/>
    <w:rsid w:val="00E9148D"/>
  </w:style>
  <w:style w:type="paragraph" w:styleId="Header">
    <w:name w:val="header"/>
    <w:basedOn w:val="Normal"/>
    <w:link w:val="HeaderChar"/>
    <w:uiPriority w:val="99"/>
    <w:unhideWhenUsed/>
    <w:rsid w:val="00E9148D"/>
    <w:pPr>
      <w:tabs>
        <w:tab w:val="center" w:pos="4320"/>
        <w:tab w:val="right" w:pos="8640"/>
      </w:tabs>
    </w:pPr>
  </w:style>
  <w:style w:type="character" w:customStyle="1" w:styleId="HeaderChar">
    <w:name w:val="Header Char"/>
    <w:basedOn w:val="DefaultParagraphFont"/>
    <w:link w:val="Header"/>
    <w:uiPriority w:val="99"/>
    <w:rsid w:val="00E9148D"/>
    <w:rPr>
      <w:lang w:eastAsia="en-US"/>
    </w:rPr>
  </w:style>
  <w:style w:type="paragraph" w:styleId="FootnoteText">
    <w:name w:val="footnote text"/>
    <w:basedOn w:val="Normal"/>
    <w:link w:val="FootnoteTextChar"/>
    <w:uiPriority w:val="99"/>
    <w:semiHidden/>
    <w:unhideWhenUsed/>
    <w:rsid w:val="00E9148D"/>
    <w:rPr>
      <w:sz w:val="20"/>
      <w:szCs w:val="20"/>
    </w:rPr>
  </w:style>
  <w:style w:type="character" w:customStyle="1" w:styleId="FootnoteTextChar">
    <w:name w:val="Footnote Text Char"/>
    <w:basedOn w:val="DefaultParagraphFont"/>
    <w:link w:val="FootnoteText"/>
    <w:uiPriority w:val="99"/>
    <w:semiHidden/>
    <w:rsid w:val="00E9148D"/>
    <w:rPr>
      <w:sz w:val="20"/>
      <w:szCs w:val="20"/>
      <w:lang w:eastAsia="en-US"/>
    </w:rPr>
  </w:style>
  <w:style w:type="character" w:styleId="FootnoteReference">
    <w:name w:val="footnote reference"/>
    <w:basedOn w:val="DefaultParagraphFont"/>
    <w:uiPriority w:val="99"/>
    <w:semiHidden/>
    <w:unhideWhenUsed/>
    <w:rsid w:val="00E9148D"/>
    <w:rPr>
      <w:vertAlign w:val="superscript"/>
    </w:rPr>
  </w:style>
  <w:style w:type="character" w:styleId="FollowedHyperlink">
    <w:name w:val="FollowedHyperlink"/>
    <w:basedOn w:val="DefaultParagraphFont"/>
    <w:uiPriority w:val="99"/>
    <w:semiHidden/>
    <w:unhideWhenUsed/>
    <w:rsid w:val="00E9148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5617147">
      <w:bodyDiv w:val="1"/>
      <w:marLeft w:val="0"/>
      <w:marRight w:val="0"/>
      <w:marTop w:val="0"/>
      <w:marBottom w:val="0"/>
      <w:divBdr>
        <w:top w:val="none" w:sz="0" w:space="0" w:color="auto"/>
        <w:left w:val="none" w:sz="0" w:space="0" w:color="auto"/>
        <w:bottom w:val="none" w:sz="0" w:space="0" w:color="auto"/>
        <w:right w:val="none" w:sz="0" w:space="0" w:color="auto"/>
      </w:divBdr>
    </w:div>
    <w:div w:id="112940048">
      <w:bodyDiv w:val="1"/>
      <w:marLeft w:val="0"/>
      <w:marRight w:val="0"/>
      <w:marTop w:val="0"/>
      <w:marBottom w:val="0"/>
      <w:divBdr>
        <w:top w:val="none" w:sz="0" w:space="0" w:color="auto"/>
        <w:left w:val="none" w:sz="0" w:space="0" w:color="auto"/>
        <w:bottom w:val="none" w:sz="0" w:space="0" w:color="auto"/>
        <w:right w:val="none" w:sz="0" w:space="0" w:color="auto"/>
      </w:divBdr>
      <w:divsChild>
        <w:div w:id="1752771897">
          <w:marLeft w:val="0"/>
          <w:marRight w:val="0"/>
          <w:marTop w:val="0"/>
          <w:marBottom w:val="0"/>
          <w:divBdr>
            <w:top w:val="none" w:sz="0" w:space="0" w:color="auto"/>
            <w:left w:val="none" w:sz="0" w:space="0" w:color="auto"/>
            <w:bottom w:val="none" w:sz="0" w:space="0" w:color="auto"/>
            <w:right w:val="none" w:sz="0" w:space="0" w:color="auto"/>
          </w:divBdr>
        </w:div>
      </w:divsChild>
    </w:div>
    <w:div w:id="143010584">
      <w:bodyDiv w:val="1"/>
      <w:marLeft w:val="0"/>
      <w:marRight w:val="0"/>
      <w:marTop w:val="0"/>
      <w:marBottom w:val="0"/>
      <w:divBdr>
        <w:top w:val="none" w:sz="0" w:space="0" w:color="auto"/>
        <w:left w:val="none" w:sz="0" w:space="0" w:color="auto"/>
        <w:bottom w:val="none" w:sz="0" w:space="0" w:color="auto"/>
        <w:right w:val="none" w:sz="0" w:space="0" w:color="auto"/>
      </w:divBdr>
    </w:div>
    <w:div w:id="179391779">
      <w:bodyDiv w:val="1"/>
      <w:marLeft w:val="0"/>
      <w:marRight w:val="0"/>
      <w:marTop w:val="0"/>
      <w:marBottom w:val="0"/>
      <w:divBdr>
        <w:top w:val="none" w:sz="0" w:space="0" w:color="auto"/>
        <w:left w:val="none" w:sz="0" w:space="0" w:color="auto"/>
        <w:bottom w:val="none" w:sz="0" w:space="0" w:color="auto"/>
        <w:right w:val="none" w:sz="0" w:space="0" w:color="auto"/>
      </w:divBdr>
    </w:div>
    <w:div w:id="331227022">
      <w:bodyDiv w:val="1"/>
      <w:marLeft w:val="0"/>
      <w:marRight w:val="0"/>
      <w:marTop w:val="0"/>
      <w:marBottom w:val="0"/>
      <w:divBdr>
        <w:top w:val="none" w:sz="0" w:space="0" w:color="auto"/>
        <w:left w:val="none" w:sz="0" w:space="0" w:color="auto"/>
        <w:bottom w:val="none" w:sz="0" w:space="0" w:color="auto"/>
        <w:right w:val="none" w:sz="0" w:space="0" w:color="auto"/>
      </w:divBdr>
    </w:div>
    <w:div w:id="433479840">
      <w:bodyDiv w:val="1"/>
      <w:marLeft w:val="0"/>
      <w:marRight w:val="0"/>
      <w:marTop w:val="0"/>
      <w:marBottom w:val="0"/>
      <w:divBdr>
        <w:top w:val="none" w:sz="0" w:space="0" w:color="auto"/>
        <w:left w:val="none" w:sz="0" w:space="0" w:color="auto"/>
        <w:bottom w:val="none" w:sz="0" w:space="0" w:color="auto"/>
        <w:right w:val="none" w:sz="0" w:space="0" w:color="auto"/>
      </w:divBdr>
    </w:div>
    <w:div w:id="440803807">
      <w:bodyDiv w:val="1"/>
      <w:marLeft w:val="0"/>
      <w:marRight w:val="0"/>
      <w:marTop w:val="0"/>
      <w:marBottom w:val="0"/>
      <w:divBdr>
        <w:top w:val="none" w:sz="0" w:space="0" w:color="auto"/>
        <w:left w:val="none" w:sz="0" w:space="0" w:color="auto"/>
        <w:bottom w:val="none" w:sz="0" w:space="0" w:color="auto"/>
        <w:right w:val="none" w:sz="0" w:space="0" w:color="auto"/>
      </w:divBdr>
    </w:div>
    <w:div w:id="664086713">
      <w:bodyDiv w:val="1"/>
      <w:marLeft w:val="0"/>
      <w:marRight w:val="0"/>
      <w:marTop w:val="0"/>
      <w:marBottom w:val="0"/>
      <w:divBdr>
        <w:top w:val="none" w:sz="0" w:space="0" w:color="auto"/>
        <w:left w:val="none" w:sz="0" w:space="0" w:color="auto"/>
        <w:bottom w:val="none" w:sz="0" w:space="0" w:color="auto"/>
        <w:right w:val="none" w:sz="0" w:space="0" w:color="auto"/>
      </w:divBdr>
      <w:divsChild>
        <w:div w:id="574629982">
          <w:marLeft w:val="0"/>
          <w:marRight w:val="0"/>
          <w:marTop w:val="0"/>
          <w:marBottom w:val="0"/>
          <w:divBdr>
            <w:top w:val="none" w:sz="0" w:space="0" w:color="auto"/>
            <w:left w:val="none" w:sz="0" w:space="0" w:color="auto"/>
            <w:bottom w:val="none" w:sz="0" w:space="0" w:color="auto"/>
            <w:right w:val="none" w:sz="0" w:space="0" w:color="auto"/>
          </w:divBdr>
        </w:div>
      </w:divsChild>
    </w:div>
    <w:div w:id="819424341">
      <w:bodyDiv w:val="1"/>
      <w:marLeft w:val="0"/>
      <w:marRight w:val="0"/>
      <w:marTop w:val="0"/>
      <w:marBottom w:val="0"/>
      <w:divBdr>
        <w:top w:val="none" w:sz="0" w:space="0" w:color="auto"/>
        <w:left w:val="none" w:sz="0" w:space="0" w:color="auto"/>
        <w:bottom w:val="none" w:sz="0" w:space="0" w:color="auto"/>
        <w:right w:val="none" w:sz="0" w:space="0" w:color="auto"/>
      </w:divBdr>
    </w:div>
    <w:div w:id="1101337639">
      <w:bodyDiv w:val="1"/>
      <w:marLeft w:val="0"/>
      <w:marRight w:val="0"/>
      <w:marTop w:val="0"/>
      <w:marBottom w:val="0"/>
      <w:divBdr>
        <w:top w:val="none" w:sz="0" w:space="0" w:color="auto"/>
        <w:left w:val="none" w:sz="0" w:space="0" w:color="auto"/>
        <w:bottom w:val="none" w:sz="0" w:space="0" w:color="auto"/>
        <w:right w:val="none" w:sz="0" w:space="0" w:color="auto"/>
      </w:divBdr>
    </w:div>
    <w:div w:id="1105999088">
      <w:bodyDiv w:val="1"/>
      <w:marLeft w:val="0"/>
      <w:marRight w:val="0"/>
      <w:marTop w:val="0"/>
      <w:marBottom w:val="0"/>
      <w:divBdr>
        <w:top w:val="none" w:sz="0" w:space="0" w:color="auto"/>
        <w:left w:val="none" w:sz="0" w:space="0" w:color="auto"/>
        <w:bottom w:val="none" w:sz="0" w:space="0" w:color="auto"/>
        <w:right w:val="none" w:sz="0" w:space="0" w:color="auto"/>
      </w:divBdr>
    </w:div>
    <w:div w:id="1112239005">
      <w:bodyDiv w:val="1"/>
      <w:marLeft w:val="0"/>
      <w:marRight w:val="0"/>
      <w:marTop w:val="0"/>
      <w:marBottom w:val="0"/>
      <w:divBdr>
        <w:top w:val="none" w:sz="0" w:space="0" w:color="auto"/>
        <w:left w:val="none" w:sz="0" w:space="0" w:color="auto"/>
        <w:bottom w:val="none" w:sz="0" w:space="0" w:color="auto"/>
        <w:right w:val="none" w:sz="0" w:space="0" w:color="auto"/>
      </w:divBdr>
    </w:div>
    <w:div w:id="1130241146">
      <w:bodyDiv w:val="1"/>
      <w:marLeft w:val="0"/>
      <w:marRight w:val="0"/>
      <w:marTop w:val="0"/>
      <w:marBottom w:val="0"/>
      <w:divBdr>
        <w:top w:val="none" w:sz="0" w:space="0" w:color="auto"/>
        <w:left w:val="none" w:sz="0" w:space="0" w:color="auto"/>
        <w:bottom w:val="none" w:sz="0" w:space="0" w:color="auto"/>
        <w:right w:val="none" w:sz="0" w:space="0" w:color="auto"/>
      </w:divBdr>
    </w:div>
    <w:div w:id="1174609898">
      <w:bodyDiv w:val="1"/>
      <w:marLeft w:val="0"/>
      <w:marRight w:val="0"/>
      <w:marTop w:val="0"/>
      <w:marBottom w:val="0"/>
      <w:divBdr>
        <w:top w:val="none" w:sz="0" w:space="0" w:color="auto"/>
        <w:left w:val="none" w:sz="0" w:space="0" w:color="auto"/>
        <w:bottom w:val="none" w:sz="0" w:space="0" w:color="auto"/>
        <w:right w:val="none" w:sz="0" w:space="0" w:color="auto"/>
      </w:divBdr>
    </w:div>
    <w:div w:id="1187871117">
      <w:bodyDiv w:val="1"/>
      <w:marLeft w:val="0"/>
      <w:marRight w:val="0"/>
      <w:marTop w:val="0"/>
      <w:marBottom w:val="0"/>
      <w:divBdr>
        <w:top w:val="none" w:sz="0" w:space="0" w:color="auto"/>
        <w:left w:val="none" w:sz="0" w:space="0" w:color="auto"/>
        <w:bottom w:val="none" w:sz="0" w:space="0" w:color="auto"/>
        <w:right w:val="none" w:sz="0" w:space="0" w:color="auto"/>
      </w:divBdr>
    </w:div>
    <w:div w:id="1236744116">
      <w:bodyDiv w:val="1"/>
      <w:marLeft w:val="0"/>
      <w:marRight w:val="0"/>
      <w:marTop w:val="0"/>
      <w:marBottom w:val="0"/>
      <w:divBdr>
        <w:top w:val="none" w:sz="0" w:space="0" w:color="auto"/>
        <w:left w:val="none" w:sz="0" w:space="0" w:color="auto"/>
        <w:bottom w:val="none" w:sz="0" w:space="0" w:color="auto"/>
        <w:right w:val="none" w:sz="0" w:space="0" w:color="auto"/>
      </w:divBdr>
    </w:div>
    <w:div w:id="1345784686">
      <w:bodyDiv w:val="1"/>
      <w:marLeft w:val="0"/>
      <w:marRight w:val="0"/>
      <w:marTop w:val="0"/>
      <w:marBottom w:val="0"/>
      <w:divBdr>
        <w:top w:val="none" w:sz="0" w:space="0" w:color="auto"/>
        <w:left w:val="none" w:sz="0" w:space="0" w:color="auto"/>
        <w:bottom w:val="none" w:sz="0" w:space="0" w:color="auto"/>
        <w:right w:val="none" w:sz="0" w:space="0" w:color="auto"/>
      </w:divBdr>
    </w:div>
    <w:div w:id="1359165867">
      <w:bodyDiv w:val="1"/>
      <w:marLeft w:val="0"/>
      <w:marRight w:val="0"/>
      <w:marTop w:val="0"/>
      <w:marBottom w:val="0"/>
      <w:divBdr>
        <w:top w:val="none" w:sz="0" w:space="0" w:color="auto"/>
        <w:left w:val="none" w:sz="0" w:space="0" w:color="auto"/>
        <w:bottom w:val="none" w:sz="0" w:space="0" w:color="auto"/>
        <w:right w:val="none" w:sz="0" w:space="0" w:color="auto"/>
      </w:divBdr>
    </w:div>
    <w:div w:id="1370766271">
      <w:bodyDiv w:val="1"/>
      <w:marLeft w:val="0"/>
      <w:marRight w:val="0"/>
      <w:marTop w:val="0"/>
      <w:marBottom w:val="0"/>
      <w:divBdr>
        <w:top w:val="none" w:sz="0" w:space="0" w:color="auto"/>
        <w:left w:val="none" w:sz="0" w:space="0" w:color="auto"/>
        <w:bottom w:val="none" w:sz="0" w:space="0" w:color="auto"/>
        <w:right w:val="none" w:sz="0" w:space="0" w:color="auto"/>
      </w:divBdr>
    </w:div>
    <w:div w:id="1387559011">
      <w:bodyDiv w:val="1"/>
      <w:marLeft w:val="0"/>
      <w:marRight w:val="0"/>
      <w:marTop w:val="0"/>
      <w:marBottom w:val="0"/>
      <w:divBdr>
        <w:top w:val="none" w:sz="0" w:space="0" w:color="auto"/>
        <w:left w:val="none" w:sz="0" w:space="0" w:color="auto"/>
        <w:bottom w:val="none" w:sz="0" w:space="0" w:color="auto"/>
        <w:right w:val="none" w:sz="0" w:space="0" w:color="auto"/>
      </w:divBdr>
    </w:div>
    <w:div w:id="1440224529">
      <w:bodyDiv w:val="1"/>
      <w:marLeft w:val="0"/>
      <w:marRight w:val="0"/>
      <w:marTop w:val="0"/>
      <w:marBottom w:val="0"/>
      <w:divBdr>
        <w:top w:val="none" w:sz="0" w:space="0" w:color="auto"/>
        <w:left w:val="none" w:sz="0" w:space="0" w:color="auto"/>
        <w:bottom w:val="none" w:sz="0" w:space="0" w:color="auto"/>
        <w:right w:val="none" w:sz="0" w:space="0" w:color="auto"/>
      </w:divBdr>
    </w:div>
    <w:div w:id="1499544132">
      <w:bodyDiv w:val="1"/>
      <w:marLeft w:val="0"/>
      <w:marRight w:val="0"/>
      <w:marTop w:val="0"/>
      <w:marBottom w:val="0"/>
      <w:divBdr>
        <w:top w:val="none" w:sz="0" w:space="0" w:color="auto"/>
        <w:left w:val="none" w:sz="0" w:space="0" w:color="auto"/>
        <w:bottom w:val="none" w:sz="0" w:space="0" w:color="auto"/>
        <w:right w:val="none" w:sz="0" w:space="0" w:color="auto"/>
      </w:divBdr>
    </w:div>
    <w:div w:id="1513567525">
      <w:bodyDiv w:val="1"/>
      <w:marLeft w:val="0"/>
      <w:marRight w:val="0"/>
      <w:marTop w:val="0"/>
      <w:marBottom w:val="0"/>
      <w:divBdr>
        <w:top w:val="none" w:sz="0" w:space="0" w:color="auto"/>
        <w:left w:val="none" w:sz="0" w:space="0" w:color="auto"/>
        <w:bottom w:val="none" w:sz="0" w:space="0" w:color="auto"/>
        <w:right w:val="none" w:sz="0" w:space="0" w:color="auto"/>
      </w:divBdr>
    </w:div>
    <w:div w:id="1606962008">
      <w:bodyDiv w:val="1"/>
      <w:marLeft w:val="0"/>
      <w:marRight w:val="0"/>
      <w:marTop w:val="0"/>
      <w:marBottom w:val="0"/>
      <w:divBdr>
        <w:top w:val="none" w:sz="0" w:space="0" w:color="auto"/>
        <w:left w:val="none" w:sz="0" w:space="0" w:color="auto"/>
        <w:bottom w:val="none" w:sz="0" w:space="0" w:color="auto"/>
        <w:right w:val="none" w:sz="0" w:space="0" w:color="auto"/>
      </w:divBdr>
    </w:div>
    <w:div w:id="1693408822">
      <w:bodyDiv w:val="1"/>
      <w:marLeft w:val="0"/>
      <w:marRight w:val="0"/>
      <w:marTop w:val="0"/>
      <w:marBottom w:val="0"/>
      <w:divBdr>
        <w:top w:val="none" w:sz="0" w:space="0" w:color="auto"/>
        <w:left w:val="none" w:sz="0" w:space="0" w:color="auto"/>
        <w:bottom w:val="none" w:sz="0" w:space="0" w:color="auto"/>
        <w:right w:val="none" w:sz="0" w:space="0" w:color="auto"/>
      </w:divBdr>
    </w:div>
    <w:div w:id="1708602193">
      <w:bodyDiv w:val="1"/>
      <w:marLeft w:val="0"/>
      <w:marRight w:val="0"/>
      <w:marTop w:val="0"/>
      <w:marBottom w:val="0"/>
      <w:divBdr>
        <w:top w:val="none" w:sz="0" w:space="0" w:color="auto"/>
        <w:left w:val="none" w:sz="0" w:space="0" w:color="auto"/>
        <w:bottom w:val="none" w:sz="0" w:space="0" w:color="auto"/>
        <w:right w:val="none" w:sz="0" w:space="0" w:color="auto"/>
      </w:divBdr>
    </w:div>
    <w:div w:id="1821531042">
      <w:bodyDiv w:val="1"/>
      <w:marLeft w:val="0"/>
      <w:marRight w:val="0"/>
      <w:marTop w:val="0"/>
      <w:marBottom w:val="0"/>
      <w:divBdr>
        <w:top w:val="none" w:sz="0" w:space="0" w:color="auto"/>
        <w:left w:val="none" w:sz="0" w:space="0" w:color="auto"/>
        <w:bottom w:val="none" w:sz="0" w:space="0" w:color="auto"/>
        <w:right w:val="none" w:sz="0" w:space="0" w:color="auto"/>
      </w:divBdr>
    </w:div>
    <w:div w:id="1828587720">
      <w:bodyDiv w:val="1"/>
      <w:marLeft w:val="0"/>
      <w:marRight w:val="0"/>
      <w:marTop w:val="0"/>
      <w:marBottom w:val="0"/>
      <w:divBdr>
        <w:top w:val="none" w:sz="0" w:space="0" w:color="auto"/>
        <w:left w:val="none" w:sz="0" w:space="0" w:color="auto"/>
        <w:bottom w:val="none" w:sz="0" w:space="0" w:color="auto"/>
        <w:right w:val="none" w:sz="0" w:space="0" w:color="auto"/>
      </w:divBdr>
    </w:div>
    <w:div w:id="1855729746">
      <w:bodyDiv w:val="1"/>
      <w:marLeft w:val="0"/>
      <w:marRight w:val="0"/>
      <w:marTop w:val="0"/>
      <w:marBottom w:val="0"/>
      <w:divBdr>
        <w:top w:val="none" w:sz="0" w:space="0" w:color="auto"/>
        <w:left w:val="none" w:sz="0" w:space="0" w:color="auto"/>
        <w:bottom w:val="none" w:sz="0" w:space="0" w:color="auto"/>
        <w:right w:val="none" w:sz="0" w:space="0" w:color="auto"/>
      </w:divBdr>
    </w:div>
    <w:div w:id="1901092837">
      <w:bodyDiv w:val="1"/>
      <w:marLeft w:val="0"/>
      <w:marRight w:val="0"/>
      <w:marTop w:val="0"/>
      <w:marBottom w:val="0"/>
      <w:divBdr>
        <w:top w:val="none" w:sz="0" w:space="0" w:color="auto"/>
        <w:left w:val="none" w:sz="0" w:space="0" w:color="auto"/>
        <w:bottom w:val="none" w:sz="0" w:space="0" w:color="auto"/>
        <w:right w:val="none" w:sz="0" w:space="0" w:color="auto"/>
      </w:divBdr>
    </w:div>
    <w:div w:id="213944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89F76-74EE-48AE-BB70-FFBF9CE2D49B}">
  <ds:schemaRefs>
    <ds:schemaRef ds:uri="http://schemas.openxmlformats.org/officeDocument/2006/bibliography"/>
  </ds:schemaRefs>
</ds:datastoreItem>
</file>

<file path=customXml/itemProps2.xml><?xml version="1.0" encoding="utf-8"?>
<ds:datastoreItem xmlns:ds="http://schemas.openxmlformats.org/officeDocument/2006/customXml" ds:itemID="{5FF731F6-5CD5-4B2F-B57F-A60F0574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30</Pages>
  <Words>10005</Words>
  <Characters>57033</Characters>
  <Application>Microsoft Office Word</Application>
  <DocSecurity>0</DocSecurity>
  <Lines>475</Lines>
  <Paragraphs>133</Paragraphs>
  <ScaleCrop>false</ScaleCrop>
  <Company/>
  <LinksUpToDate>false</LinksUpToDate>
  <CharactersWithSpaces>66905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Hunt</dc:creator>
  <cp:keywords/>
  <dc:description/>
  <cp:lastModifiedBy>Michael Waibel</cp:lastModifiedBy>
  <cp:revision>4</cp:revision>
  <cp:lastPrinted>2011-11-05T13:14:00Z</cp:lastPrinted>
  <dcterms:created xsi:type="dcterms:W3CDTF">2011-11-06T19:44:00Z</dcterms:created>
  <dcterms:modified xsi:type="dcterms:W3CDTF">2011-11-13T12:50:00Z</dcterms:modified>
</cp:coreProperties>
</file>